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6207" w14:textId="572FC59F" w:rsidR="00404D85" w:rsidRDefault="00C96597">
      <w:pPr>
        <w:spacing w:line="360" w:lineRule="auto"/>
        <w:jc w:val="center"/>
        <w:rPr>
          <w:b/>
          <w:color w:val="000000" w:themeColor="text1"/>
          <w:lang w:val="en-US"/>
        </w:rPr>
      </w:pPr>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w:t>
      </w:r>
      <w:proofErr w:type="spellStart"/>
      <w:r>
        <w:rPr>
          <w:lang w:val="en-US"/>
        </w:rPr>
        <w:t>Morat</w:t>
      </w:r>
      <w:proofErr w:type="spellEnd"/>
      <w:r>
        <w:rPr>
          <w:lang w:val="en-US"/>
        </w:rPr>
        <w:t xml:space="preserve"> </w:t>
      </w:r>
      <w:r>
        <w:rPr>
          <w:vertAlign w:val="superscript"/>
          <w:lang w:val="en-US"/>
        </w:rPr>
        <w:t>1, 2</w:t>
      </w:r>
      <w:r>
        <w:rPr>
          <w:lang w:val="en-US"/>
        </w:rPr>
        <w:t xml:space="preserve">*, Jérémy Wicquart </w:t>
      </w:r>
      <w:r>
        <w:rPr>
          <w:vertAlign w:val="superscript"/>
          <w:lang w:val="en-US"/>
        </w:rPr>
        <w:t>1, 2</w:t>
      </w:r>
      <w:r>
        <w:rPr>
          <w:lang w:val="en-US"/>
        </w:rPr>
        <w:t xml:space="preserve">*, Guillemette de </w:t>
      </w:r>
      <w:proofErr w:type="spellStart"/>
      <w:r>
        <w:rPr>
          <w:lang w:val="en-US"/>
        </w:rPr>
        <w:t>Sinéty</w:t>
      </w:r>
      <w:proofErr w:type="spellEnd"/>
      <w:r>
        <w:rPr>
          <w:lang w:val="en-US"/>
        </w:rPr>
        <w:t xml:space="preserve"> </w:t>
      </w:r>
      <w:r>
        <w:rPr>
          <w:vertAlign w:val="superscript"/>
          <w:lang w:val="en-US"/>
        </w:rPr>
        <w:t>1, 2</w:t>
      </w:r>
      <w:r>
        <w:rPr>
          <w:lang w:val="en-US"/>
        </w:rPr>
        <w:t xml:space="preserve">, Jean Bienvenu </w:t>
      </w:r>
      <w:r>
        <w:rPr>
          <w:vertAlign w:val="superscript"/>
          <w:lang w:val="en-US"/>
        </w:rPr>
        <w:t>1, 2</w:t>
      </w:r>
      <w:r>
        <w:rPr>
          <w:lang w:val="en-US"/>
        </w:rPr>
        <w:t xml:space="preserve">, Simon J. </w:t>
      </w:r>
      <w:proofErr w:type="spellStart"/>
      <w:r>
        <w:rPr>
          <w:lang w:val="en-US"/>
        </w:rPr>
        <w:t>Brandl</w:t>
      </w:r>
      <w:proofErr w:type="spellEnd"/>
      <w:r>
        <w:rPr>
          <w:lang w:val="en-US"/>
        </w:rPr>
        <w:t xml:space="preserve">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w:t>
      </w:r>
      <w:proofErr w:type="spellStart"/>
      <w:r>
        <w:rPr>
          <w:lang w:val="en-US"/>
        </w:rPr>
        <w:t>Carlot</w:t>
      </w:r>
      <w:proofErr w:type="spellEnd"/>
      <w:r>
        <w:rPr>
          <w:lang w:val="en-US"/>
        </w:rPr>
        <w:t xml:space="preserve">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w:t>
      </w:r>
      <w:proofErr w:type="spellStart"/>
      <w:r>
        <w:rPr>
          <w:lang w:val="en-US"/>
        </w:rPr>
        <w:t>Degregori</w:t>
      </w:r>
      <w:proofErr w:type="spellEnd"/>
      <w:r>
        <w:rPr>
          <w:lang w:val="en-US"/>
        </w:rPr>
        <w:t xml:space="preserve">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w:t>
      </w:r>
      <w:proofErr w:type="spellStart"/>
      <w:r w:rsidR="00AC639D">
        <w:rPr>
          <w:lang w:val="en-US"/>
        </w:rPr>
        <w:t>Galzin</w:t>
      </w:r>
      <w:proofErr w:type="spellEnd"/>
      <w:r w:rsidR="00AC639D">
        <w:rPr>
          <w:lang w:val="en-US"/>
        </w:rPr>
        <w:t xml:space="preserve"> </w:t>
      </w:r>
      <w:r w:rsidR="00AC639D">
        <w:rPr>
          <w:vertAlign w:val="superscript"/>
          <w:lang w:val="en-US"/>
        </w:rPr>
        <w:t>1, 2</w:t>
      </w:r>
      <w:r w:rsidR="00AC639D">
        <w:rPr>
          <w:lang w:val="en-US"/>
        </w:rPr>
        <w:t xml:space="preserve">, Yves </w:t>
      </w:r>
      <w:proofErr w:type="spellStart"/>
      <w:r w:rsidR="00AC639D">
        <w:rPr>
          <w:lang w:val="en-US"/>
        </w:rPr>
        <w:t>Letourneur</w:t>
      </w:r>
      <w:proofErr w:type="spellEnd"/>
      <w:r w:rsidR="00AC639D">
        <w:rPr>
          <w:lang w:val="en-US"/>
        </w:rPr>
        <w:t xml:space="preserve"> </w:t>
      </w:r>
      <w:r w:rsidR="00364963">
        <w:rPr>
          <w:vertAlign w:val="superscript"/>
          <w:lang w:val="en-US"/>
        </w:rPr>
        <w:t>2, 6</w:t>
      </w:r>
      <w:r w:rsidR="00AC639D">
        <w:rPr>
          <w:lang w:val="en-US"/>
        </w:rPr>
        <w:t xml:space="preserve">, Pierre </w:t>
      </w:r>
      <w:proofErr w:type="spellStart"/>
      <w:r w:rsidR="00AC639D">
        <w:rPr>
          <w:lang w:val="en-US"/>
        </w:rPr>
        <w:t>Sasal</w:t>
      </w:r>
      <w:proofErr w:type="spellEnd"/>
      <w:r w:rsidR="00AC639D">
        <w:rPr>
          <w:lang w:val="en-US"/>
        </w:rPr>
        <w:t xml:space="preserve"> </w:t>
      </w:r>
      <w:r w:rsidR="00AC639D">
        <w:rPr>
          <w:vertAlign w:val="superscript"/>
          <w:lang w:val="en-US"/>
        </w:rPr>
        <w:t>1, 2</w:t>
      </w:r>
      <w:r w:rsidR="00AC639D">
        <w:rPr>
          <w:lang w:val="en-US"/>
        </w:rPr>
        <w:t xml:space="preserve">, Nina M. D. </w:t>
      </w:r>
      <w:proofErr w:type="spellStart"/>
      <w:r w:rsidR="00AC639D">
        <w:rPr>
          <w:lang w:val="en-US"/>
        </w:rPr>
        <w:t>Schiettekatte</w:t>
      </w:r>
      <w:proofErr w:type="spellEnd"/>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xml:space="preserve">, </w:t>
      </w:r>
      <w:proofErr w:type="spellStart"/>
      <w:r w:rsidR="00AC639D">
        <w:rPr>
          <w:lang w:val="en-US"/>
        </w:rPr>
        <w:t>Valériano</w:t>
      </w:r>
      <w:proofErr w:type="spellEnd"/>
      <w:r w:rsidR="00AC639D">
        <w:rPr>
          <w:lang w:val="en-US"/>
        </w:rPr>
        <w:t xml:space="preserve"> </w:t>
      </w:r>
      <w:proofErr w:type="spellStart"/>
      <w:r w:rsidR="00AC639D">
        <w:rPr>
          <w:lang w:val="en-US"/>
        </w:rPr>
        <w:t>Parravicini</w:t>
      </w:r>
      <w:proofErr w:type="spellEnd"/>
      <w:r w:rsidR="00AC639D">
        <w:rPr>
          <w:vertAlign w:val="superscript"/>
          <w:lang w:val="en-US"/>
        </w:rPr>
        <w:t xml:space="preserve"> 1, 2</w:t>
      </w:r>
    </w:p>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hyperlink r:id="rId6">
        <w:r>
          <w:rPr>
            <w:rStyle w:val="InternetLink"/>
            <w:lang w:val="en-US"/>
          </w:rPr>
          <w:t>fabien.morat@univ-perp.fr</w:t>
        </w:r>
      </w:hyperlink>
      <w:r>
        <w:rPr>
          <w:lang w:val="en-US"/>
        </w:rPr>
        <w:t xml:space="preserve">; </w:t>
      </w:r>
      <w:hyperlink r:id="rId7">
        <w:r>
          <w:rPr>
            <w:rStyle w:val="InternetLink"/>
            <w:lang w:val="en-US"/>
          </w:rPr>
          <w:t>valeriano.parravicini@ephe.psl.eu</w:t>
        </w:r>
      </w:hyperlink>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w:t>
      </w:r>
      <w:proofErr w:type="spellStart"/>
      <w:r>
        <w:rPr>
          <w:lang w:val="en-US"/>
        </w:rPr>
        <w:t>Morat</w:t>
      </w:r>
      <w:proofErr w:type="spellEnd"/>
      <w:r>
        <w:rPr>
          <w:lang w:val="en-US"/>
        </w:rPr>
        <w:t xml:space="preserve">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w:t>
      </w:r>
      <w:proofErr w:type="gramStart"/>
      <w:r w:rsidRPr="00FF1CF7">
        <w:t>Paris:</w:t>
      </w:r>
      <w:proofErr w:type="gramEnd"/>
      <w:r w:rsidRPr="00FF1CF7">
        <w:t xml:space="preserve"> EPHE-UPVD-CNRS, USR 3278 CRIOBE, Université de Perpignan, 52 Avenue Paul </w:t>
      </w:r>
      <w:proofErr w:type="spellStart"/>
      <w:r w:rsidRPr="00FF1CF7">
        <w:t>Alduy</w:t>
      </w:r>
      <w:proofErr w:type="spellEnd"/>
      <w:r w:rsidRPr="00FF1CF7">
        <w:t>,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w:t>
      </w:r>
      <w:proofErr w:type="spellStart"/>
      <w:r w:rsidRPr="00FF1CF7">
        <w:rPr>
          <w:lang w:val="en-US"/>
        </w:rPr>
        <w:t>Laboratoire</w:t>
      </w:r>
      <w:proofErr w:type="spellEnd"/>
      <w:r w:rsidRPr="00FF1CF7">
        <w:rPr>
          <w:lang w:val="en-US"/>
        </w:rPr>
        <w:t xml:space="preserve"> </w:t>
      </w:r>
      <w:proofErr w:type="spellStart"/>
      <w:r w:rsidRPr="00FF1CF7">
        <w:rPr>
          <w:lang w:val="en-US"/>
        </w:rPr>
        <w:t>d’Excellence</w:t>
      </w:r>
      <w:proofErr w:type="spellEnd"/>
      <w:r w:rsidRPr="00FF1CF7">
        <w:rPr>
          <w:lang w:val="en-US"/>
        </w:rPr>
        <w:t xml:space="preserv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A91523" w:rsidRDefault="00364963">
      <w:pPr>
        <w:spacing w:line="360" w:lineRule="auto"/>
        <w:rPr>
          <w:lang w:val="en-GB"/>
        </w:rPr>
      </w:pPr>
      <w:r w:rsidRPr="00364963">
        <w:rPr>
          <w:vertAlign w:val="superscript"/>
        </w:rPr>
        <w:t>4</w:t>
      </w:r>
      <w:r w:rsidRPr="00364963">
        <w:t xml:space="preserve"> CESAB</w:t>
      </w:r>
      <w:r>
        <w:t>-FRB</w:t>
      </w:r>
      <w:r w:rsidRPr="00364963">
        <w:t xml:space="preserve"> Centre de synthèse et d’analyse sur la biodiversité.</w:t>
      </w:r>
      <w:r>
        <w:t xml:space="preserve"> </w:t>
      </w:r>
      <w:proofErr w:type="spellStart"/>
      <w:r w:rsidRPr="00A91523">
        <w:rPr>
          <w:lang w:val="en-GB"/>
        </w:rPr>
        <w:t>Institut</w:t>
      </w:r>
      <w:proofErr w:type="spellEnd"/>
      <w:r w:rsidRPr="00A91523">
        <w:rPr>
          <w:lang w:val="en-GB"/>
        </w:rPr>
        <w:t xml:space="preserve"> </w:t>
      </w:r>
      <w:proofErr w:type="spellStart"/>
      <w:r w:rsidRPr="00A91523">
        <w:rPr>
          <w:lang w:val="en-GB"/>
        </w:rPr>
        <w:t>Bouisson</w:t>
      </w:r>
      <w:proofErr w:type="spellEnd"/>
      <w:r w:rsidRPr="00A91523">
        <w:rPr>
          <w:lang w:val="en-GB"/>
        </w:rPr>
        <w:t xml:space="preserve"> Bertrand, 5 rue de </w:t>
      </w:r>
      <w:proofErr w:type="spellStart"/>
      <w:r w:rsidRPr="00A91523">
        <w:rPr>
          <w:lang w:val="en-GB"/>
        </w:rPr>
        <w:t>l’école</w:t>
      </w:r>
      <w:proofErr w:type="spellEnd"/>
      <w:r w:rsidRPr="00A91523">
        <w:rPr>
          <w:lang w:val="en-GB"/>
        </w:rPr>
        <w:t xml:space="preserve"> de </w:t>
      </w:r>
      <w:proofErr w:type="spellStart"/>
      <w:r w:rsidRPr="00A91523">
        <w:rPr>
          <w:lang w:val="en-GB"/>
        </w:rPr>
        <w:t>médecine</w:t>
      </w:r>
      <w:proofErr w:type="spellEnd"/>
      <w:r w:rsidRPr="00A91523">
        <w:rPr>
          <w:lang w:val="en-GB"/>
        </w:rPr>
        <w:t xml:space="preserve"> 34000 Montpellier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5E38103A" w14:textId="52DEE97F" w:rsidR="00404D85" w:rsidRDefault="00AC639D">
      <w:pPr>
        <w:spacing w:line="360" w:lineRule="auto"/>
        <w:rPr>
          <w:i/>
          <w:lang w:val="en-US"/>
        </w:rPr>
      </w:pPr>
      <w:proofErr w:type="spellStart"/>
      <w:r w:rsidRPr="00FF1CF7">
        <w:rPr>
          <w:lang w:val="en-US"/>
        </w:rPr>
        <w:t>Orcid</w:t>
      </w:r>
      <w:proofErr w:type="spellEnd"/>
      <w:r w:rsidRPr="00FF1CF7">
        <w:rPr>
          <w:lang w:val="en-US"/>
        </w:rPr>
        <w:t xml:space="preserve"> number</w:t>
      </w:r>
    </w:p>
    <w:p w14:paraId="27D35CDC" w14:textId="77777777" w:rsidR="00404D85" w:rsidRPr="00FF1CF7" w:rsidRDefault="00AC639D">
      <w:pPr>
        <w:spacing w:line="360" w:lineRule="auto"/>
        <w:rPr>
          <w:lang w:val="en-US"/>
        </w:rPr>
      </w:pPr>
      <w:proofErr w:type="gramStart"/>
      <w:r>
        <w:rPr>
          <w:rStyle w:val="orcid-id-https"/>
          <w:lang w:val="en-US"/>
        </w:rPr>
        <w:t>Fabien :</w:t>
      </w:r>
      <w:proofErr w:type="gramEnd"/>
      <w:r>
        <w:rPr>
          <w:rStyle w:val="orcid-id-https"/>
          <w:lang w:val="en-US"/>
        </w:rPr>
        <w:t xml:space="preserve"> </w:t>
      </w:r>
      <w:hyperlink r:id="rId8">
        <w:r w:rsidRPr="00FF1CF7">
          <w:rPr>
            <w:rStyle w:val="InternetLink"/>
            <w:lang w:val="en-US"/>
          </w:rPr>
          <w:t>https://orcid.org/0000-0002-9925-1437</w:t>
        </w:r>
      </w:hyperlink>
    </w:p>
    <w:p w14:paraId="729E2AF3" w14:textId="77777777" w:rsidR="00404D85" w:rsidRPr="00FF1CF7" w:rsidRDefault="00AC639D">
      <w:pPr>
        <w:spacing w:line="360" w:lineRule="auto"/>
        <w:rPr>
          <w:lang w:val="en-US"/>
        </w:rPr>
      </w:pPr>
      <w:r>
        <w:rPr>
          <w:rStyle w:val="orcid-id-https"/>
          <w:lang w:val="en-US"/>
        </w:rPr>
        <w:t xml:space="preserve">J </w:t>
      </w:r>
      <w:proofErr w:type="gramStart"/>
      <w:r>
        <w:rPr>
          <w:rStyle w:val="orcid-id-https"/>
          <w:lang w:val="en-US"/>
        </w:rPr>
        <w:t>Wicquart :</w:t>
      </w:r>
      <w:proofErr w:type="gramEnd"/>
      <w:r>
        <w:rPr>
          <w:rStyle w:val="orcid-id-https"/>
          <w:lang w:val="en-US"/>
        </w:rPr>
        <w:t xml:space="preserve"> </w:t>
      </w:r>
      <w:hyperlink r:id="rId9">
        <w:r w:rsidRPr="00FF1CF7">
          <w:rPr>
            <w:rStyle w:val="InternetLink"/>
            <w:lang w:val="en-US"/>
          </w:rPr>
          <w:t>https://orcid.org/0000-0003-3462-3188</w:t>
        </w:r>
      </w:hyperlink>
      <w:r>
        <w:rPr>
          <w:rStyle w:val="orcid-id-https"/>
          <w:lang w:val="en-US"/>
        </w:rPr>
        <w:t xml:space="preserve"> </w:t>
      </w:r>
    </w:p>
    <w:p w14:paraId="38E2B3F9" w14:textId="77777777" w:rsidR="00404D85" w:rsidRPr="00FF1CF7" w:rsidRDefault="00AC639D">
      <w:pPr>
        <w:spacing w:line="360" w:lineRule="auto"/>
        <w:rPr>
          <w:lang w:val="en-US"/>
        </w:rPr>
      </w:pPr>
      <w:proofErr w:type="gramStart"/>
      <w:r>
        <w:rPr>
          <w:rStyle w:val="orcid-id-https"/>
          <w:lang w:val="en-US"/>
        </w:rPr>
        <w:t>Simon :</w:t>
      </w:r>
      <w:proofErr w:type="gramEnd"/>
      <w:r>
        <w:rPr>
          <w:rStyle w:val="orcid-id-https"/>
          <w:lang w:val="en-US"/>
        </w:rPr>
        <w:t xml:space="preserve"> </w:t>
      </w:r>
      <w:hyperlink r:id="rId10">
        <w:r w:rsidRPr="00FF1CF7">
          <w:rPr>
            <w:rStyle w:val="InternetLink"/>
            <w:lang w:val="en-US"/>
          </w:rPr>
          <w:t>https://orcid.org/0000-0002-6649-2496</w:t>
        </w:r>
      </w:hyperlink>
    </w:p>
    <w:p w14:paraId="6C1F2F7F" w14:textId="77777777" w:rsidR="00404D85" w:rsidRPr="00FF1CF7" w:rsidRDefault="00AC639D">
      <w:pPr>
        <w:spacing w:line="360" w:lineRule="auto"/>
        <w:rPr>
          <w:lang w:val="en-US"/>
        </w:rPr>
      </w:pPr>
      <w:r>
        <w:rPr>
          <w:rStyle w:val="orcid-id-https"/>
          <w:lang w:val="en-US"/>
        </w:rPr>
        <w:t xml:space="preserve">J </w:t>
      </w:r>
      <w:proofErr w:type="spellStart"/>
      <w:proofErr w:type="gramStart"/>
      <w:r>
        <w:rPr>
          <w:rStyle w:val="orcid-id-https"/>
          <w:lang w:val="en-US"/>
        </w:rPr>
        <w:t>Carlot</w:t>
      </w:r>
      <w:proofErr w:type="spellEnd"/>
      <w:r>
        <w:rPr>
          <w:rStyle w:val="orcid-id-https"/>
          <w:lang w:val="en-US"/>
        </w:rPr>
        <w:t xml:space="preserve"> :</w:t>
      </w:r>
      <w:proofErr w:type="gramEnd"/>
      <w:r>
        <w:rPr>
          <w:rStyle w:val="orcid-id-https"/>
          <w:lang w:val="en-US"/>
        </w:rPr>
        <w:t xml:space="preserve"> </w:t>
      </w:r>
      <w:hyperlink r:id="rId11">
        <w:r>
          <w:rPr>
            <w:rStyle w:val="InternetLink"/>
            <w:lang w:val="en-US"/>
          </w:rPr>
          <w:t>https://orcid.org/0000-0003-0887-8005</w:t>
        </w:r>
      </w:hyperlink>
    </w:p>
    <w:p w14:paraId="036E0564" w14:textId="77777777" w:rsidR="00404D85" w:rsidRPr="00FF1CF7" w:rsidRDefault="00AC639D">
      <w:pPr>
        <w:spacing w:line="360" w:lineRule="auto"/>
        <w:rPr>
          <w:lang w:val="en-US"/>
        </w:rPr>
      </w:pPr>
      <w:proofErr w:type="gramStart"/>
      <w:r>
        <w:rPr>
          <w:rStyle w:val="orcid-id-https"/>
          <w:lang w:val="en-US"/>
        </w:rPr>
        <w:t>Jordan :</w:t>
      </w:r>
      <w:proofErr w:type="gramEnd"/>
      <w:r>
        <w:rPr>
          <w:rStyle w:val="orcid-id-https"/>
          <w:lang w:val="en-US"/>
        </w:rPr>
        <w:t xml:space="preserve"> </w:t>
      </w:r>
      <w:hyperlink r:id="rId12">
        <w:r w:rsidRPr="00FF1CF7">
          <w:rPr>
            <w:rStyle w:val="InternetLink"/>
            <w:lang w:val="en-US"/>
          </w:rPr>
          <w:t>https://orcid.org/0000-0002-2434-7207</w:t>
        </w:r>
      </w:hyperlink>
    </w:p>
    <w:p w14:paraId="2ED17052" w14:textId="77777777" w:rsidR="00404D85" w:rsidRPr="000876DA" w:rsidRDefault="00AC639D">
      <w:pPr>
        <w:spacing w:line="360" w:lineRule="auto"/>
        <w:rPr>
          <w:lang w:val="en-US"/>
        </w:rPr>
      </w:pPr>
      <w:proofErr w:type="gramStart"/>
      <w:r w:rsidRPr="000876DA">
        <w:rPr>
          <w:rStyle w:val="orcid-id-https"/>
          <w:lang w:val="en-US"/>
        </w:rPr>
        <w:t>Yves :</w:t>
      </w:r>
      <w:proofErr w:type="gramEnd"/>
      <w:r w:rsidRPr="000876DA">
        <w:rPr>
          <w:rStyle w:val="orcid-id-https"/>
          <w:lang w:val="en-US"/>
        </w:rPr>
        <w:t xml:space="preserve"> </w:t>
      </w:r>
      <w:hyperlink r:id="rId13">
        <w:r w:rsidRPr="000876DA">
          <w:rPr>
            <w:rStyle w:val="InternetLink"/>
            <w:lang w:val="en-US"/>
          </w:rPr>
          <w:t>https://orcid.org/0000-0003-3157-1976</w:t>
        </w:r>
      </w:hyperlink>
    </w:p>
    <w:p w14:paraId="33CECCF6" w14:textId="77777777" w:rsidR="00404D85" w:rsidRPr="000876DA" w:rsidRDefault="00AC639D">
      <w:pPr>
        <w:spacing w:line="360" w:lineRule="auto"/>
        <w:rPr>
          <w:lang w:val="en-US"/>
        </w:rPr>
      </w:pPr>
      <w:proofErr w:type="gramStart"/>
      <w:r w:rsidRPr="000876DA">
        <w:rPr>
          <w:rStyle w:val="orcid-id-https"/>
          <w:lang w:val="en-US"/>
        </w:rPr>
        <w:t>Nina :</w:t>
      </w:r>
      <w:proofErr w:type="gramEnd"/>
      <w:r w:rsidRPr="000876DA">
        <w:rPr>
          <w:rStyle w:val="orcid-id-https"/>
          <w:lang w:val="en-US"/>
        </w:rPr>
        <w:t xml:space="preserve"> </w:t>
      </w:r>
      <w:hyperlink r:id="rId14">
        <w:r w:rsidRPr="000876DA">
          <w:rPr>
            <w:rStyle w:val="InternetLink"/>
            <w:lang w:val="en-US"/>
          </w:rPr>
          <w:t>https://orcid.org/0000-0002-1925-3484</w:t>
        </w:r>
      </w:hyperlink>
    </w:p>
    <w:p w14:paraId="1F99C4AC" w14:textId="77777777" w:rsidR="00404D85" w:rsidRPr="000876DA" w:rsidRDefault="00AC639D">
      <w:pPr>
        <w:spacing w:line="360" w:lineRule="auto"/>
        <w:rPr>
          <w:lang w:val="en-US"/>
        </w:rPr>
      </w:pPr>
      <w:proofErr w:type="gramStart"/>
      <w:r w:rsidRPr="000876DA">
        <w:rPr>
          <w:rStyle w:val="orcid-id-https"/>
          <w:lang w:val="en-US"/>
        </w:rPr>
        <w:t>Vale :</w:t>
      </w:r>
      <w:proofErr w:type="gramEnd"/>
      <w:r w:rsidRPr="000876DA">
        <w:rPr>
          <w:rStyle w:val="orcid-id-https"/>
          <w:lang w:val="en-US"/>
        </w:rPr>
        <w:t xml:space="preserve"> </w:t>
      </w:r>
      <w:hyperlink r:id="rId15">
        <w:r w:rsidRPr="000876DA">
          <w:rPr>
            <w:rStyle w:val="InternetLink"/>
            <w:lang w:val="en-US"/>
          </w:rPr>
          <w:t>https://orcid.org/0000-0002-3408-1625</w:t>
        </w:r>
      </w:hyperlink>
    </w:p>
    <w:p w14:paraId="691AC303" w14:textId="77777777" w:rsidR="00404D85" w:rsidRDefault="00AC639D">
      <w:pPr>
        <w:spacing w:line="360" w:lineRule="auto"/>
      </w:pPr>
      <w:r>
        <w:rPr>
          <w:rStyle w:val="orcid-id-https"/>
        </w:rPr>
        <w:t xml:space="preserve">Pierre : </w:t>
      </w:r>
      <w:hyperlink r:id="rId16">
        <w:r w:rsidRPr="00FF1CF7">
          <w:rPr>
            <w:rStyle w:val="InternetLink"/>
          </w:rPr>
          <w:t>https://orcid.org/0000-0002-2371-6912</w:t>
        </w:r>
      </w:hyperlink>
    </w:p>
    <w:p w14:paraId="42B843B3" w14:textId="3F5AD45B" w:rsidR="00404D85" w:rsidRPr="00086CAD" w:rsidRDefault="00AC639D">
      <w:r w:rsidRPr="00086CAD">
        <w:rPr>
          <w:rStyle w:val="orcid-id-https"/>
        </w:rPr>
        <w:t xml:space="preserve">Jason : </w:t>
      </w:r>
      <w:hyperlink r:id="rId17" w:history="1">
        <w:r w:rsidR="00FF1CF7" w:rsidRPr="00086CAD">
          <w:rPr>
            <w:rStyle w:val="Lienhypertexte"/>
          </w:rPr>
          <w:t>https://orcid.org/0000-0002-3834-4779</w:t>
        </w:r>
      </w:hyperlink>
      <w:r w:rsidR="00FF1CF7" w:rsidRPr="00086CAD">
        <w:rPr>
          <w:rStyle w:val="orcid-id-https"/>
          <w:color w:val="494A4C"/>
        </w:rPr>
        <w:t xml:space="preserve"> </w:t>
      </w:r>
    </w:p>
    <w:p w14:paraId="3209FC4D" w14:textId="77777777" w:rsidR="00404D85" w:rsidRPr="00086CAD" w:rsidRDefault="00404D85">
      <w:pPr>
        <w:spacing w:line="360" w:lineRule="auto"/>
        <w:rPr>
          <w:rStyle w:val="orcid-id-https"/>
        </w:rPr>
      </w:pPr>
    </w:p>
    <w:p w14:paraId="4420DA62" w14:textId="77777777" w:rsidR="00404D85" w:rsidRPr="00086CAD" w:rsidRDefault="00AC639D">
      <w:pPr>
        <w:spacing w:line="360" w:lineRule="auto"/>
      </w:pPr>
      <w:r w:rsidRPr="00086CAD">
        <w:br w:type="page"/>
      </w:r>
    </w:p>
    <w:p w14:paraId="3B66B539" w14:textId="77777777"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w:t>
      </w:r>
      <w:proofErr w:type="spellStart"/>
      <w:r>
        <w:rPr>
          <w:lang w:val="en-US"/>
        </w:rPr>
        <w:t>Gompertz</w:t>
      </w:r>
      <w:proofErr w:type="spellEnd"/>
      <w:r>
        <w:rPr>
          <w:lang w:val="en-US"/>
        </w:rPr>
        <w:t xml:space="preserve">, Logistic, Power or Von </w:t>
      </w:r>
      <w:proofErr w:type="spellStart"/>
      <w:r>
        <w:rPr>
          <w:lang w:val="en-US"/>
        </w:rPr>
        <w:t>Bertalanffy</w:t>
      </w:r>
      <w:proofErr w:type="spellEnd"/>
      <w:r>
        <w:rPr>
          <w:lang w:val="en-US"/>
        </w:rPr>
        <w:t xml:space="preserve"> (the most commonly used). Growth can be modelled by sampling across </w:t>
      </w:r>
      <w:proofErr w:type="gramStart"/>
      <w:r>
        <w:rPr>
          <w:lang w:val="en-US"/>
        </w:rPr>
        <w:t>a large number of</w:t>
      </w:r>
      <w:proofErr w:type="gramEnd"/>
      <w:r>
        <w:rPr>
          <w:lang w:val="en-US"/>
        </w:rPr>
        <w:t xml:space="preserve">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71CAD390" w:rsidR="00404D85" w:rsidRPr="00F8428B" w:rsidRDefault="00AC639D" w:rsidP="00D534FC">
      <w:pPr>
        <w:spacing w:line="360" w:lineRule="auto"/>
        <w:ind w:firstLine="708"/>
        <w:rPr>
          <w:lang w:val="en-US"/>
        </w:rPr>
      </w:pPr>
      <w:r>
        <w:rPr>
          <w:lang w:val="en-US"/>
        </w:rPr>
        <w:t xml:space="preserve">Here, we provide a database of otolith readings, accompanied by the back-calculated size at age for 51 species (848 individuals) 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w:t>
      </w:r>
      <w:proofErr w:type="spellStart"/>
      <w:r w:rsidRPr="0031641C">
        <w:rPr>
          <w:lang w:val="en-US"/>
        </w:rPr>
        <w:t>Valeriano</w:t>
      </w:r>
      <w:proofErr w:type="spellEnd"/>
      <w:r w:rsidRPr="0031641C">
        <w:rPr>
          <w:lang w:val="en-US"/>
        </w:rPr>
        <w:t xml:space="preserve"> </w:t>
      </w:r>
      <w:proofErr w:type="spellStart"/>
      <w:r w:rsidRPr="0031641C">
        <w:rPr>
          <w:lang w:val="en-US"/>
        </w:rPr>
        <w:t>Parravicini</w:t>
      </w:r>
      <w:proofErr w:type="spellEnd"/>
      <w:r w:rsidRPr="0031641C">
        <w:rPr>
          <w:lang w:val="en-US"/>
        </w:rPr>
        <w:t xml:space="preserve"> </w:t>
      </w:r>
    </w:p>
    <w:p w14:paraId="3D6002B5" w14:textId="0FF8E844" w:rsidR="00404D85" w:rsidRDefault="00AC639D">
      <w:pPr>
        <w:spacing w:line="360" w:lineRule="auto"/>
      </w:pPr>
      <w:r w:rsidRPr="0031641C">
        <w:t xml:space="preserve">PSL Université </w:t>
      </w:r>
      <w:proofErr w:type="gramStart"/>
      <w:r w:rsidRPr="0031641C">
        <w:t>Paris:</w:t>
      </w:r>
      <w:proofErr w:type="gramEnd"/>
      <w:r w:rsidRPr="0031641C">
        <w:t xml:space="preserve">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w:t>
      </w:r>
      <w:proofErr w:type="gramStart"/>
      <w:r w:rsidRPr="0031641C">
        <w:t>Paris:</w:t>
      </w:r>
      <w:proofErr w:type="gramEnd"/>
      <w:r w:rsidRPr="0031641C">
        <w:t xml:space="preserve">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2446D51E"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w:t>
      </w:r>
      <w:proofErr w:type="gramStart"/>
      <w:r>
        <w:rPr>
          <w:lang w:val="en-US"/>
        </w:rPr>
        <w:t>a large number of</w:t>
      </w:r>
      <w:proofErr w:type="gramEnd"/>
      <w:r>
        <w:rPr>
          <w:lang w:val="en-US"/>
        </w:rPr>
        <w:t xml:space="preserve">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848 individuals belonging to 51 species of coral reef fishes. All fishes were caught in French Polynesia across six islands (</w:t>
      </w:r>
      <w:proofErr w:type="spellStart"/>
      <w:r>
        <w:rPr>
          <w:lang w:val="en-US"/>
        </w:rPr>
        <w:t>Nuku</w:t>
      </w:r>
      <w:proofErr w:type="spellEnd"/>
      <w:r>
        <w:rPr>
          <w:lang w:val="en-US"/>
        </w:rPr>
        <w:t xml:space="preserve"> Hiva, Tahiti, Moorea, </w:t>
      </w:r>
      <w:proofErr w:type="spellStart"/>
      <w:r>
        <w:rPr>
          <w:lang w:val="en-US"/>
        </w:rPr>
        <w:t>Mataiva</w:t>
      </w:r>
      <w:proofErr w:type="spellEnd"/>
      <w:r>
        <w:rPr>
          <w:lang w:val="en-US"/>
        </w:rPr>
        <w:t>, Hao and Mangareva)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back-calculation</w:t>
      </w:r>
      <w:del w:id="0" w:author="Jérémy Wicquart" w:date="2019-10-19T17:09:00Z">
        <w:r w:rsidDel="00A91523">
          <w:rPr>
            <w:lang w:val="en-US"/>
          </w:rPr>
          <w:delText xml:space="preserve"> </w:delText>
        </w:r>
      </w:del>
      <w:r>
        <w:rPr>
          <w:lang w:val="en-US"/>
        </w:rPr>
        <w:t>,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p>
    <w:p w14:paraId="67BF8757" w14:textId="06077CD1" w:rsidR="00404D85" w:rsidRDefault="00AC639D">
      <w:pPr>
        <w:spacing w:line="360" w:lineRule="auto"/>
      </w:pPr>
      <w:r w:rsidRPr="00086CAD">
        <w:t xml:space="preserve">PSL Université </w:t>
      </w:r>
      <w:proofErr w:type="gramStart"/>
      <w:r w:rsidRPr="00086CAD">
        <w:t>Paris:</w:t>
      </w:r>
      <w:proofErr w:type="gramEnd"/>
      <w:r w:rsidRPr="00086CAD">
        <w:t xml:space="preserve"> EPHE-UPVD-CNRS, USR 3278 CRIOBE, Université de Perpignan, 52 Avenue Paul </w:t>
      </w:r>
      <w:proofErr w:type="spellStart"/>
      <w:r w:rsidRPr="00086CAD">
        <w:t>Alduy</w:t>
      </w:r>
      <w:proofErr w:type="spellEnd"/>
      <w:r w:rsidRPr="00086CAD">
        <w:t xml:space="preserve">,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w:t>
      </w:r>
      <w:proofErr w:type="spellStart"/>
      <w:r>
        <w:rPr>
          <w:lang w:val="en-US"/>
        </w:rPr>
        <w:t>Agence</w:t>
      </w:r>
      <w:proofErr w:type="spellEnd"/>
      <w:r>
        <w:rPr>
          <w:lang w:val="en-US"/>
        </w:rPr>
        <w:t xml:space="preserve"> </w:t>
      </w:r>
      <w:proofErr w:type="spellStart"/>
      <w:r>
        <w:rPr>
          <w:lang w:val="en-US"/>
        </w:rPr>
        <w:t>Nationale</w:t>
      </w:r>
      <w:proofErr w:type="spellEnd"/>
      <w:r>
        <w:rPr>
          <w:lang w:val="en-US"/>
        </w:rPr>
        <w:t xml:space="preserve"> de la Recherche (ANR-17-CE32-006), the </w:t>
      </w:r>
      <w:proofErr w:type="spellStart"/>
      <w:r>
        <w:rPr>
          <w:lang w:val="en-US"/>
        </w:rPr>
        <w:t>Fondation</w:t>
      </w:r>
      <w:proofErr w:type="spellEnd"/>
      <w:r>
        <w:rPr>
          <w:lang w:val="en-US"/>
        </w:rPr>
        <w:t xml:space="preserve"> de France, a Make our Planet Great Again Postdoctoral Grant (mopga-pdf-0000000144), and “Direction des </w:t>
      </w:r>
      <w:proofErr w:type="spellStart"/>
      <w:r>
        <w:rPr>
          <w:lang w:val="en-US"/>
        </w:rPr>
        <w:t>ressources</w:t>
      </w:r>
      <w:proofErr w:type="spellEnd"/>
      <w:r>
        <w:rPr>
          <w:lang w:val="en-US"/>
        </w:rPr>
        <w:t xml:space="preserve">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74BF2D30"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xml:space="preserve">, there are 118 islands across French Polynesia, including 5 different archipelagos: </w:t>
      </w:r>
      <w:proofErr w:type="gramStart"/>
      <w:r w:rsidRPr="0052013F">
        <w:rPr>
          <w:lang w:val="en-US"/>
        </w:rPr>
        <w:t>the</w:t>
      </w:r>
      <w:proofErr w:type="gramEnd"/>
      <w:r w:rsidRPr="0052013F">
        <w:rPr>
          <w:lang w:val="en-US"/>
        </w:rPr>
        <w:t xml:space="preserve"> Society Islands, Tuamotus, Marquesas, Austral Islands and </w:t>
      </w:r>
      <w:proofErr w:type="spellStart"/>
      <w:r w:rsidRPr="0052013F">
        <w:rPr>
          <w:lang w:val="en-US"/>
        </w:rPr>
        <w:t>Gambiers</w:t>
      </w:r>
      <w:proofErr w:type="spellEnd"/>
      <w:r w:rsidRPr="0052013F">
        <w:rPr>
          <w:lang w:val="en-US"/>
        </w:rPr>
        <w:t xml:space="preserve">. Collections were made across four archipelagos, including six islands: Moorea and Tahiti (Society Islands), Hao and </w:t>
      </w:r>
      <w:proofErr w:type="spellStart"/>
      <w:r w:rsidRPr="0052013F">
        <w:rPr>
          <w:lang w:val="en-US"/>
        </w:rPr>
        <w:t>Mataiva</w:t>
      </w:r>
      <w:proofErr w:type="spellEnd"/>
      <w:r w:rsidRPr="0052013F">
        <w:rPr>
          <w:lang w:val="en-US"/>
        </w:rPr>
        <w:t xml:space="preserve"> (Tuamotus), Mangareva (</w:t>
      </w:r>
      <w:proofErr w:type="spellStart"/>
      <w:r w:rsidRPr="0052013F">
        <w:rPr>
          <w:lang w:val="en-US"/>
        </w:rPr>
        <w:t>Gambiers</w:t>
      </w:r>
      <w:proofErr w:type="spellEnd"/>
      <w:r w:rsidRPr="0052013F">
        <w:rPr>
          <w:lang w:val="en-US"/>
        </w:rPr>
        <w:t xml:space="preserve">), and </w:t>
      </w:r>
      <w:proofErr w:type="spellStart"/>
      <w:r w:rsidRPr="0052013F">
        <w:rPr>
          <w:lang w:val="en-US"/>
        </w:rPr>
        <w:t>Nuku</w:t>
      </w:r>
      <w:proofErr w:type="spellEnd"/>
      <w:r w:rsidRPr="0052013F">
        <w:rPr>
          <w:lang w:val="en-US"/>
        </w:rPr>
        <w:t xml:space="preserve">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77777777" w:rsidR="00404D85" w:rsidRDefault="00AC639D">
      <w:pPr>
        <w:spacing w:line="360" w:lineRule="auto"/>
        <w:rPr>
          <w:highlight w:val="yellow"/>
          <w:lang w:val="en-US"/>
        </w:rPr>
      </w:pPr>
      <w:commentRangeStart w:id="1"/>
      <w:r>
        <w:rPr>
          <w:noProof/>
        </w:rPr>
        <w:drawing>
          <wp:inline distT="12700" distB="9525" distL="12700" distR="8890" wp14:anchorId="0BBD80C5" wp14:editId="0001B154">
            <wp:extent cx="5756910" cy="38131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8"/>
                    <a:stretch>
                      <a:fillRect/>
                    </a:stretch>
                  </pic:blipFill>
                  <pic:spPr bwMode="auto">
                    <a:xfrm>
                      <a:off x="0" y="0"/>
                      <a:ext cx="5756910" cy="3813175"/>
                    </a:xfrm>
                    <a:prstGeom prst="rect">
                      <a:avLst/>
                    </a:prstGeom>
                    <a:ln w="15875">
                      <a:solidFill>
                        <a:srgbClr val="4F81BD"/>
                      </a:solidFill>
                    </a:ln>
                  </pic:spPr>
                </pic:pic>
              </a:graphicData>
            </a:graphic>
          </wp:inline>
        </w:drawing>
      </w:r>
      <w:commentRangeEnd w:id="1"/>
      <w:r w:rsidR="00FC49F8">
        <w:rPr>
          <w:rStyle w:val="Marquedecommentaire"/>
          <w:rFonts w:asciiTheme="minorHAnsi" w:eastAsiaTheme="minorHAnsi" w:hAnsiTheme="minorHAnsi" w:cstheme="minorBidi"/>
          <w:lang w:eastAsia="en-US"/>
        </w:rPr>
        <w:commentReference w:id="1"/>
      </w:r>
    </w:p>
    <w:p w14:paraId="6F1BD42A" w14:textId="3F6A1A5F" w:rsidR="00404D85" w:rsidRDefault="00AC639D">
      <w:pPr>
        <w:spacing w:line="360" w:lineRule="auto"/>
        <w:rPr>
          <w:lang w:val="en-US"/>
        </w:rPr>
      </w:pPr>
      <w:r>
        <w:rPr>
          <w:lang w:val="en-US"/>
        </w:rPr>
        <w:t>Figure 1: Map of French Polynesia and the islands where fishes were 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proofErr w:type="spellStart"/>
            <w:r>
              <w:rPr>
                <w:color w:val="000000"/>
                <w:lang w:val="en-US"/>
              </w:rPr>
              <w:t>Mataiva</w:t>
            </w:r>
            <w:proofErr w:type="spellEnd"/>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proofErr w:type="spellStart"/>
            <w:r>
              <w:rPr>
                <w:color w:val="000000"/>
                <w:lang w:val="en-US"/>
              </w:rPr>
              <w:t>Nuku</w:t>
            </w:r>
            <w:proofErr w:type="spellEnd"/>
            <w:r>
              <w:rPr>
                <w:color w:val="000000"/>
                <w:lang w:val="en-US"/>
              </w:rPr>
              <w:t xml:space="preserve">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r w:rsidR="00724924" w14:paraId="31FC38E7" w14:textId="092C48A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88D4BDA" w14:textId="60C2D9CF" w:rsidR="00724924" w:rsidRDefault="00724924" w:rsidP="00724924">
            <w:pPr>
              <w:spacing w:line="360" w:lineRule="auto"/>
              <w:rPr>
                <w:color w:val="000000"/>
                <w:lang w:val="en-US"/>
              </w:rPr>
            </w:pPr>
            <w:commentRangeStart w:id="2"/>
            <w:r>
              <w:rPr>
                <w:color w:val="000000"/>
                <w:lang w:val="en-US"/>
              </w:rPr>
              <w:t>Tahiti</w:t>
            </w:r>
          </w:p>
        </w:tc>
        <w:tc>
          <w:tcPr>
            <w:tcW w:w="1599" w:type="dxa"/>
            <w:tcBorders>
              <w:top w:val="single" w:sz="4" w:space="0" w:color="000001"/>
              <w:bottom w:val="single" w:sz="4" w:space="0" w:color="000001"/>
            </w:tcBorders>
            <w:vAlign w:val="bottom"/>
          </w:tcPr>
          <w:p w14:paraId="731F00E7" w14:textId="43D8B63F" w:rsidR="00724924" w:rsidRDefault="00724924" w:rsidP="00724924">
            <w:pPr>
              <w:spacing w:line="360" w:lineRule="auto"/>
              <w:jc w:val="right"/>
              <w:rPr>
                <w:color w:val="000000"/>
                <w:lang w:val="en-US"/>
              </w:rPr>
            </w:pPr>
            <w:r>
              <w:rPr>
                <w:color w:val="000000"/>
                <w:lang w:val="en-US"/>
              </w:rPr>
              <w:t>26.09</w:t>
            </w:r>
          </w:p>
        </w:tc>
        <w:tc>
          <w:tcPr>
            <w:tcW w:w="2059" w:type="dxa"/>
            <w:tcBorders>
              <w:top w:val="single" w:sz="4" w:space="0" w:color="000001"/>
              <w:bottom w:val="single" w:sz="4" w:space="0" w:color="000001"/>
            </w:tcBorders>
            <w:shd w:val="clear" w:color="auto" w:fill="auto"/>
            <w:vAlign w:val="bottom"/>
          </w:tcPr>
          <w:p w14:paraId="34463140" w14:textId="77777777" w:rsidR="00724924" w:rsidRDefault="00724924" w:rsidP="00724924">
            <w:pPr>
              <w:spacing w:line="360" w:lineRule="auto"/>
              <w:jc w:val="right"/>
              <w:rPr>
                <w:color w:val="000000"/>
                <w:lang w:val="en-US"/>
              </w:rPr>
            </w:pPr>
            <w:r>
              <w:rPr>
                <w:color w:val="000000"/>
                <w:lang w:val="en-US"/>
              </w:rPr>
              <w:t>28.09</w:t>
            </w:r>
          </w:p>
        </w:tc>
        <w:tc>
          <w:tcPr>
            <w:tcW w:w="2059" w:type="dxa"/>
            <w:tcBorders>
              <w:top w:val="single" w:sz="4" w:space="0" w:color="000001"/>
              <w:bottom w:val="single" w:sz="4" w:space="0" w:color="000001"/>
            </w:tcBorders>
            <w:vAlign w:val="bottom"/>
          </w:tcPr>
          <w:p w14:paraId="6F7CBB9D" w14:textId="5F2DF61B" w:rsidR="00724924" w:rsidRDefault="00724924" w:rsidP="00724924">
            <w:pPr>
              <w:spacing w:line="360" w:lineRule="auto"/>
              <w:jc w:val="right"/>
              <w:rPr>
                <w:color w:val="000000"/>
                <w:lang w:val="en-US"/>
              </w:rPr>
            </w:pPr>
            <w:r>
              <w:rPr>
                <w:color w:val="000000"/>
                <w:lang w:val="en-US"/>
              </w:rPr>
              <w:t>29.98</w:t>
            </w:r>
            <w:commentRangeEnd w:id="2"/>
            <w:r w:rsidR="00FC49F8">
              <w:rPr>
                <w:rStyle w:val="Marquedecommentaire"/>
                <w:rFonts w:asciiTheme="minorHAnsi" w:eastAsiaTheme="minorHAnsi" w:hAnsiTheme="minorHAnsi" w:cstheme="minorBidi"/>
                <w:lang w:eastAsia="en-US"/>
              </w:rPr>
              <w:commentReference w:id="2"/>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63064FDB" w:rsidR="00404D85" w:rsidRPr="00724924" w:rsidRDefault="00AC639D" w:rsidP="00724924">
      <w:pPr>
        <w:spacing w:line="360" w:lineRule="auto"/>
        <w:rPr>
          <w:lang w:val="en-US"/>
        </w:rPr>
      </w:pPr>
      <w:r w:rsidRPr="00724924">
        <w:rPr>
          <w:lang w:val="en-US"/>
        </w:rPr>
        <w:lastRenderedPageBreak/>
        <w:t>Fishe</w:t>
      </w:r>
      <w:r w:rsidR="00FC49F8">
        <w:rPr>
          <w:lang w:val="en-US"/>
        </w:rPr>
        <w:t xml:space="preserve">s from Moorea, </w:t>
      </w:r>
      <w:proofErr w:type="spellStart"/>
      <w:r w:rsidR="00FC49F8">
        <w:rPr>
          <w:lang w:val="en-US"/>
        </w:rPr>
        <w:t>Scilly</w:t>
      </w:r>
      <w:proofErr w:type="spellEnd"/>
      <w:r w:rsidR="00FC49F8">
        <w:rPr>
          <w:lang w:val="en-US"/>
        </w:rPr>
        <w:t xml:space="preserve"> (Society Islands) and</w:t>
      </w:r>
      <w:r w:rsidRPr="00724924">
        <w:rPr>
          <w:lang w:val="en-US"/>
        </w:rPr>
        <w:t xml:space="preserve"> </w:t>
      </w:r>
      <w:proofErr w:type="spellStart"/>
      <w:r w:rsidRPr="00724924">
        <w:rPr>
          <w:lang w:val="en-US"/>
        </w:rPr>
        <w:t>Nuku</w:t>
      </w:r>
      <w:proofErr w:type="spellEnd"/>
      <w:r w:rsidRPr="00724924">
        <w:rPr>
          <w:lang w:val="en-US"/>
        </w:rPr>
        <w:t xml:space="preserve"> Hiva (Marquesas) were collected with spearfishing and clove oil. Fishes from Hao (Tuamotus) and Mangareva (</w:t>
      </w:r>
      <w:proofErr w:type="spellStart"/>
      <w:r w:rsidRPr="00724924">
        <w:rPr>
          <w:lang w:val="en-US"/>
        </w:rPr>
        <w:t>Gambiers</w:t>
      </w:r>
      <w:proofErr w:type="spellEnd"/>
      <w:r w:rsidRPr="00724924">
        <w:rPr>
          <w:lang w:val="en-US"/>
        </w:rPr>
        <w:t>) were collected by spearfish</w:t>
      </w:r>
      <w:r w:rsidR="00FC49F8">
        <w:rPr>
          <w:lang w:val="en-US"/>
        </w:rPr>
        <w:t xml:space="preserve">ing. Additional fishes from </w:t>
      </w:r>
      <w:proofErr w:type="spellStart"/>
      <w:r w:rsidR="00FC49F8">
        <w:rPr>
          <w:lang w:val="en-US"/>
        </w:rPr>
        <w:t>Mataiva</w:t>
      </w:r>
      <w:proofErr w:type="spellEnd"/>
      <w:r w:rsidR="00FC49F8">
        <w:rPr>
          <w:lang w:val="en-US"/>
        </w:rPr>
        <w:t xml:space="preserve"> (Tuamotus)</w:t>
      </w:r>
      <w:r w:rsidRPr="00724924">
        <w:rPr>
          <w:lang w:val="en-US"/>
        </w:rPr>
        <w:t xml:space="preserve"> were bought at the fish market in Tahiti</w:t>
      </w:r>
      <w:r w:rsidR="00FC49F8">
        <w:rPr>
          <w:lang w:val="en-US"/>
        </w:rPr>
        <w:t xml:space="preserve">. </w:t>
      </w:r>
    </w:p>
    <w:p w14:paraId="337F9B91" w14:textId="224D1051" w:rsidR="00404D85" w:rsidRPr="00724924" w:rsidRDefault="00AC639D" w:rsidP="00724924">
      <w:pPr>
        <w:spacing w:line="360" w:lineRule="auto"/>
        <w:rPr>
          <w:lang w:val="en-US"/>
        </w:rPr>
      </w:pPr>
      <w:r w:rsidRPr="00724924">
        <w:rPr>
          <w:lang w:val="en-US"/>
        </w:rPr>
        <w:t xml:space="preserve">Fishes from Moorea were collected in March 2016, March 2018, July 2018 and November 2018. Fishes from </w:t>
      </w:r>
      <w:proofErr w:type="spellStart"/>
      <w:r w:rsidRPr="00724924">
        <w:rPr>
          <w:lang w:val="en-US"/>
        </w:rPr>
        <w:t>Nuku</w:t>
      </w:r>
      <w:proofErr w:type="spellEnd"/>
      <w:r w:rsidRPr="00724924">
        <w:rPr>
          <w:lang w:val="en-US"/>
        </w:rPr>
        <w:t xml:space="preserve"> Hiva were collected in </w:t>
      </w:r>
      <w:r w:rsidR="00DC5ED8" w:rsidRPr="00724924">
        <w:rPr>
          <w:lang w:val="en-US"/>
        </w:rPr>
        <w:t xml:space="preserve">August 2016 and </w:t>
      </w:r>
      <w:r w:rsidRPr="00724924">
        <w:rPr>
          <w:lang w:val="en-US"/>
        </w:rPr>
        <w:t xml:space="preserve">March 2017. Fishes from Hao were collected in March 2017 and July 2017. Fishes from Mangareva were collected in June 2018. </w:t>
      </w: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 xml:space="preserve">In the laboratory, total fish length (TL) was measured to the nearest millimeter and pairs of </w:t>
      </w:r>
      <w:proofErr w:type="spellStart"/>
      <w:r>
        <w:rPr>
          <w:lang w:val="en-US"/>
        </w:rPr>
        <w:t>sagittae</w:t>
      </w:r>
      <w:proofErr w:type="spellEnd"/>
      <w:r>
        <w:rPr>
          <w:lang w:val="en-US"/>
        </w:rPr>
        <w:t xml:space="preserv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w:t>
      </w:r>
      <w:proofErr w:type="spellStart"/>
      <w:r>
        <w:rPr>
          <w:lang w:val="en-US"/>
        </w:rPr>
        <w:t>Presi</w:t>
      </w:r>
      <w:proofErr w:type="spellEnd"/>
      <w:r>
        <w:rPr>
          <w:lang w:val="en-US"/>
        </w:rPr>
        <w:t xml:space="preserve"> </w:t>
      </w:r>
      <w:proofErr w:type="spellStart"/>
      <w:r>
        <w:rPr>
          <w:lang w:val="en-US"/>
        </w:rPr>
        <w:t>Mecatome</w:t>
      </w:r>
      <w:proofErr w:type="spellEnd"/>
      <w:r>
        <w:rPr>
          <w:lang w:val="en-US"/>
        </w:rPr>
        <w:t xml:space="preserve"> T210) to obtain a section of 500 µm. Sections were then fixed on a glass side with thermoplastic glue (</w:t>
      </w:r>
      <w:proofErr w:type="spellStart"/>
      <w:r>
        <w:rPr>
          <w:lang w:val="en-US"/>
        </w:rPr>
        <w:t>Crystalbond</w:t>
      </w:r>
      <w:proofErr w:type="spellEnd"/>
      <w:r>
        <w:rPr>
          <w:lang w:val="en-US"/>
        </w:rPr>
        <w:t xml:space="preserve">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 xml:space="preserve">a Microsystems). When sections were too large, multiple photographs were taken and assembled with </w:t>
      </w:r>
      <w:proofErr w:type="spellStart"/>
      <w:r>
        <w:rPr>
          <w:lang w:val="en-US"/>
        </w:rPr>
        <w:t>Photostitch</w:t>
      </w:r>
      <w:proofErr w:type="spellEnd"/>
      <w:r>
        <w:rPr>
          <w:lang w:val="en-US"/>
        </w:rPr>
        <w:t xml:space="preserve">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3"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3"/>
      <w:r>
        <w:rPr>
          <w:lang w:val="en-US"/>
        </w:rPr>
        <w:t xml:space="preserve">. </w:t>
      </w:r>
    </w:p>
    <w:p w14:paraId="7C8A2FD4" w14:textId="446085A8" w:rsidR="00404D85" w:rsidRPr="00D5178A" w:rsidRDefault="00AC639D" w:rsidP="00724924">
      <w:pPr>
        <w:spacing w:line="360" w:lineRule="auto"/>
        <w:ind w:firstLine="708"/>
        <w:rPr>
          <w:lang w:val="en-US"/>
        </w:rPr>
      </w:pPr>
      <w:commentRangeStart w:id="4"/>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(allometric or isometric) between the length at capture (</w:t>
      </w:r>
      <w:proofErr w:type="spellStart"/>
      <w:r>
        <w:rPr>
          <w:lang w:val="en-US"/>
        </w:rPr>
        <w:t>L</w:t>
      </w:r>
      <w:r>
        <w:rPr>
          <w:vertAlign w:val="subscript"/>
          <w:lang w:val="en-US"/>
        </w:rPr>
        <w:t>cpt</w:t>
      </w:r>
      <w:proofErr w:type="spellEnd"/>
      <w:r>
        <w:rPr>
          <w:lang w:val="en-US"/>
        </w:rPr>
        <w:t>) and the radius of otolith at capture of all samples (</w:t>
      </w:r>
      <w:proofErr w:type="spellStart"/>
      <w:r>
        <w:rPr>
          <w:lang w:val="en-US"/>
        </w:rPr>
        <w:t>R</w:t>
      </w:r>
      <w:r>
        <w:rPr>
          <w:vertAlign w:val="subscript"/>
          <w:lang w:val="en-US"/>
        </w:rPr>
        <w:t>cpt</w:t>
      </w:r>
      <w:proofErr w:type="spellEnd"/>
      <w:r>
        <w:rPr>
          <w:lang w:val="en-US"/>
        </w:rPr>
        <w:t xml:space="preserve">). In case of isometry (eq. 1) the fish size at otolith formation (a) was calculated from equation 2 although in case of allometry (eq. 3), it was calculated from </w:t>
      </w:r>
      <w:r>
        <w:rPr>
          <w:lang w:val="en-US"/>
        </w:rPr>
        <w:lastRenderedPageBreak/>
        <w:t xml:space="preserve">equation 4. Back-calculation by the Modified Fry (MF) model (eq. 5) </w:t>
      </w:r>
      <w:r w:rsidR="00D5178A">
        <w:rPr>
          <w:lang w:val="en-US"/>
        </w:rPr>
        <w:fldChar w:fldCharType="begin"/>
      </w:r>
      <w:r w:rsidR="00945BE9">
        <w:rPr>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D5178A">
        <w:rPr>
          <w:lang w:val="en-US"/>
        </w:rPr>
        <w:fldChar w:fldCharType="separate"/>
      </w:r>
      <w:r w:rsidR="00D5178A">
        <w:rPr>
          <w:noProof/>
          <w:lang w:val="en-US"/>
        </w:rPr>
        <w:t>(Vigliola et al. 2000)</w:t>
      </w:r>
      <w:r w:rsidR="00D5178A">
        <w:rPr>
          <w:lang w:val="en-US"/>
        </w:rPr>
        <w:fldChar w:fldCharType="end"/>
      </w:r>
      <w:r w:rsidR="00D5178A">
        <w:rPr>
          <w:lang w:val="en-US"/>
        </w:rPr>
        <w:t xml:space="preserve"> </w:t>
      </w:r>
      <w:r>
        <w:rPr>
          <w:lang w:val="en-US"/>
        </w:rPr>
        <w:t>was calculated for each individual:</w:t>
      </w:r>
      <w:commentRangeEnd w:id="4"/>
      <w:r w:rsidR="00A91523">
        <w:rPr>
          <w:rStyle w:val="Marquedecommentaire"/>
          <w:rFonts w:asciiTheme="minorHAnsi" w:eastAsiaTheme="minorHAnsi" w:hAnsiTheme="minorHAnsi" w:cstheme="minorBidi"/>
          <w:lang w:eastAsia="en-US"/>
        </w:rPr>
        <w:commentReference w:id="4"/>
      </w:r>
    </w:p>
    <w:p w14:paraId="5C59CBEE" w14:textId="77777777" w:rsidR="00404D85" w:rsidRDefault="00AC639D" w:rsidP="00D5178A">
      <w:pPr>
        <w:spacing w:line="360" w:lineRule="auto"/>
        <w:rPr>
          <w:rFonts w:eastAsiaTheme="minorEastAsia"/>
          <w:lang w:val="en-US"/>
        </w:rPr>
      </w:pPr>
      <w:r>
        <w:rPr>
          <w:rFonts w:eastAsiaTheme="minorEastAsia"/>
          <w:lang w:val="en-US"/>
        </w:rPr>
        <w:t xml:space="preserve">Isometry: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cpt</m:t>
            </m:r>
          </m:sub>
        </m:sSub>
      </m:oMath>
      <w:r>
        <w:rPr>
          <w:rFonts w:eastAsiaTheme="minorEastAsia"/>
          <w:lang w:val="en-US"/>
        </w:rPr>
        <w:t xml:space="preserve"> (eq. 1)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oMath>
      <w:r>
        <w:rPr>
          <w:rFonts w:eastAsiaTheme="minorEastAsia"/>
          <w:lang w:val="en-US"/>
        </w:rPr>
        <w:t xml:space="preserve"> (eq. 2)</w:t>
      </w:r>
    </w:p>
    <w:p w14:paraId="7BF1434C" w14:textId="77777777" w:rsidR="00404D85" w:rsidRPr="00945BE9" w:rsidRDefault="00AC639D" w:rsidP="00D5178A">
      <w:pPr>
        <w:spacing w:line="360" w:lineRule="auto"/>
        <w:rPr>
          <w:lang w:val="en-US"/>
        </w:rPr>
      </w:pPr>
      <w:r>
        <w:rPr>
          <w:rFonts w:eastAsiaTheme="minorEastAsia"/>
          <w:lang w:val="en-US"/>
        </w:rPr>
        <w:t xml:space="preserve">Allometry: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3)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4)</w:t>
      </w:r>
    </w:p>
    <w:p w14:paraId="71AFB2A4" w14:textId="47A199B5"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Pr>
          <w:rFonts w:eastAsiaTheme="minorEastAsia"/>
          <w:lang w:val="en-US"/>
        </w:rPr>
        <w:t>(eq. 5)</w:t>
      </w:r>
    </w:p>
    <w:p w14:paraId="7C653D7A" w14:textId="50938A96" w:rsidR="00404D85" w:rsidRDefault="00AC639D">
      <w:pPr>
        <w:spacing w:line="360" w:lineRule="auto"/>
        <w:rPr>
          <w:rFonts w:eastAsiaTheme="minorEastAsia"/>
          <w:lang w:val="en-US"/>
        </w:rPr>
      </w:pPr>
      <w:r>
        <w:rPr>
          <w:rFonts w:eastAsiaTheme="minorEastAsia"/>
          <w:lang w:val="en-US"/>
        </w:rPr>
        <w:t>where L</w:t>
      </w:r>
      <w:r>
        <w:rPr>
          <w:rFonts w:eastAsiaTheme="minorEastAsia"/>
          <w:vertAlign w:val="subscript"/>
          <w:lang w:val="en-US"/>
        </w:rPr>
        <w:t>i</w:t>
      </w:r>
      <w:r>
        <w:rPr>
          <w:rFonts w:eastAsiaTheme="minorEastAsia"/>
          <w:lang w:val="en-US"/>
        </w:rPr>
        <w:t xml:space="preserve"> and R</w:t>
      </w:r>
      <w:r>
        <w:rPr>
          <w:rFonts w:eastAsiaTheme="minorEastAsia"/>
          <w:vertAlign w:val="subscript"/>
          <w:lang w:val="en-US"/>
        </w:rPr>
        <w:t>i</w:t>
      </w:r>
      <w:r>
        <w:rPr>
          <w:rFonts w:eastAsiaTheme="minorEastAsia"/>
          <w:lang w:val="en-US"/>
        </w:rPr>
        <w:t xml:space="preserve"> are the fish length and otolith radius at age </w:t>
      </w:r>
      <w:proofErr w:type="spellStart"/>
      <w:r>
        <w:rPr>
          <w:rFonts w:eastAsiaTheme="minorEastAsia"/>
          <w:i/>
          <w:lang w:val="en-US"/>
        </w:rPr>
        <w:t>i</w:t>
      </w:r>
      <w:proofErr w:type="spellEnd"/>
      <w:r>
        <w:rPr>
          <w:rFonts w:eastAsiaTheme="minorEastAsia"/>
          <w:i/>
          <w:lang w:val="en-US"/>
        </w:rPr>
        <w:t xml:space="preserve">, </w:t>
      </w:r>
      <w:r>
        <w:rPr>
          <w:rFonts w:eastAsiaTheme="minorEastAsia"/>
          <w:lang w:val="en-US"/>
        </w:rPr>
        <w:t>and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w:t>
      </w:r>
      <w:r w:rsidR="00FC49F8">
        <w:rPr>
          <w:rFonts w:eastAsiaTheme="minorEastAsia"/>
          <w:lang w:val="en-US"/>
        </w:rPr>
        <w:t>R</w:t>
      </w:r>
      <w:r w:rsidR="00FC49F8">
        <w:rPr>
          <w:rFonts w:eastAsiaTheme="minorEastAsia"/>
          <w:vertAlign w:val="subscript"/>
          <w:lang w:val="en-US"/>
        </w:rPr>
        <w:t>0</w:t>
      </w:r>
      <w:r w:rsidR="00FC49F8" w:rsidRPr="00FC49F8">
        <w:rPr>
          <w:rFonts w:eastAsiaTheme="minorEastAsia"/>
          <w:vertAlign w:val="subscript"/>
          <w:lang w:val="en-US"/>
        </w:rPr>
        <w:t>p</w:t>
      </w:r>
      <w:r w:rsidR="00364963">
        <w:rPr>
          <w:rFonts w:eastAsiaTheme="minorEastAsia"/>
          <w:lang w:val="en-US"/>
        </w:rPr>
        <w:t xml:space="preserve"> was assigned the average value for the species when it was impossible to estimate; in this case NA is marked in the dataset</w:t>
      </w:r>
      <w:r w:rsidR="00FC49F8">
        <w:rPr>
          <w:rFonts w:eastAsiaTheme="minorEastAsia"/>
          <w:lang w:val="en-US"/>
        </w:rPr>
        <w:t xml:space="preserve">. </w:t>
      </w:r>
      <w:r>
        <w:rPr>
          <w:rFonts w:eastAsiaTheme="minorEastAsia"/>
          <w:lang w:val="en-US"/>
        </w:rPr>
        <w:t>The L</w:t>
      </w:r>
      <w:r>
        <w:rPr>
          <w:rFonts w:eastAsiaTheme="minorEastAsia"/>
          <w:vertAlign w:val="subscript"/>
          <w:lang w:val="en-US"/>
        </w:rPr>
        <w:t xml:space="preserve">0p </w:t>
      </w:r>
      <w:r>
        <w:rPr>
          <w:rFonts w:eastAsiaTheme="minorEastAsia"/>
          <w:lang w:val="en-US"/>
        </w:rPr>
        <w:t xml:space="preserve">parameter was given in table II. </w:t>
      </w:r>
    </w:p>
    <w:p w14:paraId="52F473EB" w14:textId="77777777" w:rsidR="00404D85" w:rsidRDefault="00404D85">
      <w:pPr>
        <w:spacing w:line="360" w:lineRule="auto"/>
        <w:rPr>
          <w:rFonts w:eastAsiaTheme="minorEastAsia"/>
          <w:lang w:val="en-US"/>
        </w:rPr>
        <w:sectPr w:rsidR="00404D85">
          <w:pgSz w:w="11906" w:h="16838"/>
          <w:pgMar w:top="1417" w:right="1417" w:bottom="1417" w:left="1417" w:header="0" w:footer="0" w:gutter="0"/>
          <w:cols w:space="720"/>
          <w:formProt w:val="0"/>
          <w:docGrid w:linePitch="360" w:charSpace="-6145"/>
        </w:sectPr>
      </w:pPr>
    </w:p>
    <w:p w14:paraId="070FEF4B" w14:textId="3294F8EC"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calculated.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proofErr w:type="spellStart"/>
            <w:r w:rsidRPr="00AC3D54">
              <w:rPr>
                <w:i/>
                <w:lang w:val="en-US"/>
              </w:rPr>
              <w:t>Abudefduf</w:t>
            </w:r>
            <w:proofErr w:type="spellEnd"/>
            <w:r w:rsidRPr="00AC3D54">
              <w:rPr>
                <w:i/>
                <w:lang w:val="en-US"/>
              </w:rPr>
              <w:t xml:space="preserve"> </w:t>
            </w:r>
            <w:proofErr w:type="spellStart"/>
            <w:r w:rsidRPr="00AC3D54">
              <w:rPr>
                <w:i/>
                <w:lang w:val="en-US"/>
              </w:rPr>
              <w:t>sexfasciatus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E869BE6"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achilles</w:t>
            </w:r>
            <w:proofErr w:type="spellEnd"/>
            <w:r w:rsidRPr="00AC3D54">
              <w:rPr>
                <w:i/>
                <w:lang w:val="en-US"/>
              </w:rPr>
              <w:t xml:space="preserve">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lineatus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proofErr w:type="spellStart"/>
            <w:r w:rsidRPr="00AC3D54">
              <w:rPr>
                <w:i/>
                <w:lang w:val="en-US"/>
              </w:rPr>
              <w:t>Acanthurus</w:t>
            </w:r>
            <w:proofErr w:type="spellEnd"/>
            <w:r w:rsidRPr="00AC3D54">
              <w:rPr>
                <w:i/>
                <w:lang w:val="en-US"/>
              </w:rPr>
              <w:t xml:space="preserve">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pyroferus</w:t>
            </w:r>
            <w:proofErr w:type="spellEnd"/>
            <w:r w:rsidRPr="00AC3D54">
              <w:rPr>
                <w:i/>
                <w:lang w:val="en-US"/>
              </w:rPr>
              <w:t xml:space="preserve"> </w:t>
            </w:r>
            <w:r>
              <w:rPr>
                <w:color w:val="000000"/>
                <w:lang w:val="en-US"/>
              </w:rPr>
              <w:t>(</w:t>
            </w:r>
            <w:proofErr w:type="spellStart"/>
            <w:r w:rsidRPr="00AC3D54">
              <w:rPr>
                <w:lang w:val="en-US"/>
              </w:rPr>
              <w:t>Kittlitz</w:t>
            </w:r>
            <w:proofErr w:type="spellEnd"/>
            <w:r w:rsidRPr="00AC3D54">
              <w:rPr>
                <w:lang w:val="en-US"/>
              </w:rPr>
              <w:t>,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triostegus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proofErr w:type="spellStart"/>
            <w:r w:rsidRPr="00AC3D54">
              <w:rPr>
                <w:i/>
                <w:lang w:val="en-US"/>
              </w:rPr>
              <w:t>Balistapus</w:t>
            </w:r>
            <w:proofErr w:type="spellEnd"/>
            <w:r w:rsidRPr="00AC3D54">
              <w:rPr>
                <w:i/>
                <w:lang w:val="en-US"/>
              </w:rPr>
              <w:t xml:space="preserve"> </w:t>
            </w:r>
            <w:proofErr w:type="spellStart"/>
            <w:r>
              <w:rPr>
                <w:i/>
                <w:color w:val="000000"/>
                <w:lang w:val="en-US"/>
              </w:rPr>
              <w:t>undulatus</w:t>
            </w:r>
            <w:proofErr w:type="spellEnd"/>
            <w:r w:rsidRPr="00AC3D54">
              <w:rPr>
                <w:i/>
                <w:lang w:val="en-US"/>
              </w:rPr>
              <w:t xml:space="preserve"> </w:t>
            </w:r>
            <w:r>
              <w:rPr>
                <w:color w:val="000000"/>
                <w:lang w:val="en-US"/>
              </w:rPr>
              <w:t>(</w:t>
            </w:r>
            <w:proofErr w:type="spellStart"/>
            <w:r w:rsidRPr="00AC3D54">
              <w:rPr>
                <w:lang w:val="en-US"/>
              </w:rPr>
              <w:t>Tilesius</w:t>
            </w:r>
            <w:proofErr w:type="spellEnd"/>
            <w:r w:rsidRPr="00AC3D54">
              <w:rPr>
                <w:lang w:val="en-US"/>
              </w:rPr>
              <w:t>,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proofErr w:type="spellStart"/>
            <w:r>
              <w:rPr>
                <w:lang w:val="en-US"/>
              </w:rPr>
              <w:t>Balistidae</w:t>
            </w:r>
            <w:proofErr w:type="spellEnd"/>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proofErr w:type="spellStart"/>
            <w:r w:rsidRPr="00AC3D54">
              <w:rPr>
                <w:i/>
                <w:lang w:val="en-US"/>
              </w:rPr>
              <w:t>Caranx</w:t>
            </w:r>
            <w:proofErr w:type="spellEnd"/>
            <w:r w:rsidRPr="00AC3D54">
              <w:rPr>
                <w:i/>
                <w:lang w:val="en-US"/>
              </w:rPr>
              <w:t xml:space="preserve"> </w:t>
            </w:r>
            <w:proofErr w:type="spellStart"/>
            <w:r w:rsidRPr="00AC3D54">
              <w:rPr>
                <w:i/>
                <w:lang w:val="en-US"/>
              </w:rPr>
              <w:t>melampygus</w:t>
            </w:r>
            <w:proofErr w:type="spellEnd"/>
            <w:r w:rsidRPr="00AC3D54">
              <w:rPr>
                <w:i/>
                <w:lang w:val="en-US"/>
              </w:rPr>
              <w:t xml:space="preserve">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proofErr w:type="spellStart"/>
            <w:r>
              <w:rPr>
                <w:lang w:val="en-US"/>
              </w:rPr>
              <w:t>Carangidae</w:t>
            </w:r>
            <w:proofErr w:type="spellEnd"/>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bispinosa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flavissima</w:t>
            </w:r>
            <w:proofErr w:type="spellEnd"/>
            <w:r w:rsidRPr="00AC3D54">
              <w:rPr>
                <w:i/>
                <w:lang w:val="en-US"/>
              </w:rPr>
              <w:t xml:space="preserve">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argus</w:t>
            </w:r>
            <w:proofErr w:type="spellEnd"/>
            <w:r w:rsidRPr="00AC3D54">
              <w:rPr>
                <w:i/>
                <w:lang w:val="en-US"/>
              </w:rPr>
              <w:t xml:space="preserve">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urodeta</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 xml:space="preserve">Chaetodon </w:t>
            </w:r>
            <w:proofErr w:type="spellStart"/>
            <w:r w:rsidRPr="00AC3D54">
              <w:rPr>
                <w:i/>
                <w:lang w:val="en-US"/>
              </w:rPr>
              <w:t>citrinellus</w:t>
            </w:r>
            <w:proofErr w:type="spellEnd"/>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w:t>
            </w:r>
            <w:proofErr w:type="spellStart"/>
            <w:r w:rsidRPr="00AC3D54">
              <w:rPr>
                <w:i/>
                <w:lang w:val="en-US"/>
              </w:rPr>
              <w:t>ornatissimus</w:t>
            </w:r>
            <w:proofErr w:type="spellEnd"/>
            <w:r w:rsidRPr="00AC3D54">
              <w:rPr>
                <w:i/>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proofErr w:type="spellStart"/>
            <w:r w:rsidRPr="00AC3D54">
              <w:rPr>
                <w:i/>
                <w:lang w:val="en-US"/>
              </w:rPr>
              <w:t>Cheilinus</w:t>
            </w:r>
            <w:proofErr w:type="spellEnd"/>
            <w:r w:rsidRPr="00AC3D54">
              <w:rPr>
                <w:i/>
                <w:lang w:val="en-US"/>
              </w:rPr>
              <w:t xml:space="preserve"> </w:t>
            </w:r>
            <w:proofErr w:type="spellStart"/>
            <w:r w:rsidRPr="00AC3D54">
              <w:rPr>
                <w:i/>
                <w:lang w:val="en-US"/>
              </w:rPr>
              <w:t>chlorourus</w:t>
            </w:r>
            <w:proofErr w:type="spellEnd"/>
            <w:r w:rsidRPr="00AC3D54">
              <w:rPr>
                <w:i/>
                <w:lang w:val="en-US"/>
              </w:rPr>
              <w:t xml:space="preserve">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proofErr w:type="spellStart"/>
            <w:r>
              <w:rPr>
                <w:lang w:val="en-US"/>
              </w:rPr>
              <w:t>Labridae</w:t>
            </w:r>
            <w:proofErr w:type="spellEnd"/>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proofErr w:type="spellStart"/>
            <w:r w:rsidRPr="00AC3D54">
              <w:rPr>
                <w:i/>
                <w:lang w:val="en-US"/>
              </w:rPr>
              <w:t>Chlorurus</w:t>
            </w:r>
            <w:proofErr w:type="spellEnd"/>
            <w:r w:rsidRPr="00AC3D54">
              <w:rPr>
                <w:i/>
                <w:lang w:val="en-US"/>
              </w:rPr>
              <w:t xml:space="preserve"> </w:t>
            </w:r>
            <w:proofErr w:type="spellStart"/>
            <w:r w:rsidRPr="00AC3D54">
              <w:rPr>
                <w:i/>
                <w:lang w:val="en-US"/>
              </w:rPr>
              <w:t>spilurus</w:t>
            </w:r>
            <w:proofErr w:type="spellEnd"/>
            <w:r w:rsidRPr="00AC3D54">
              <w:rPr>
                <w:i/>
                <w:lang w:val="en-US"/>
              </w:rPr>
              <w:t xml:space="preserve">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proofErr w:type="spellStart"/>
            <w:r>
              <w:rPr>
                <w:lang w:val="en-US"/>
              </w:rPr>
              <w:t>Scaridae</w:t>
            </w:r>
            <w:proofErr w:type="spellEnd"/>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iomelas</w:t>
            </w:r>
            <w:proofErr w:type="spellEnd"/>
            <w:r w:rsidRPr="00AC3D54">
              <w:rPr>
                <w:i/>
                <w:lang w:val="en-US"/>
              </w:rPr>
              <w:t xml:space="preserve">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viridis</w:t>
            </w:r>
            <w:proofErr w:type="spellEnd"/>
            <w:r w:rsidRPr="00AC3D54">
              <w:rPr>
                <w:i/>
                <w:lang w:val="en-US"/>
              </w:rPr>
              <w:t xml:space="preserve">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marginatus</w:t>
            </w:r>
            <w:proofErr w:type="spellEnd"/>
            <w:r w:rsidRPr="00AC3D54">
              <w:rPr>
                <w:i/>
                <w:lang w:val="en-US"/>
              </w:rPr>
              <w:t xml:space="preserve">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striatus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aruanus</w:t>
            </w:r>
            <w:proofErr w:type="spellEnd"/>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flavicaudus</w:t>
            </w:r>
            <w:proofErr w:type="spellEnd"/>
            <w:r w:rsidRPr="00AC3D54">
              <w:rPr>
                <w:i/>
                <w:lang w:val="en-US"/>
              </w:rPr>
              <w:t xml:space="preserve">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proofErr w:type="spellStart"/>
            <w:r w:rsidRPr="00AC3D54">
              <w:rPr>
                <w:i/>
                <w:lang w:val="en-US"/>
              </w:rPr>
              <w:t>Epibulus</w:t>
            </w:r>
            <w:proofErr w:type="spellEnd"/>
            <w:r w:rsidRPr="00AC3D54">
              <w:rPr>
                <w:i/>
                <w:lang w:val="en-US"/>
              </w:rPr>
              <w:t xml:space="preserve"> </w:t>
            </w:r>
            <w:proofErr w:type="spellStart"/>
            <w:r w:rsidRPr="00AC3D54">
              <w:rPr>
                <w:i/>
                <w:lang w:val="en-US"/>
              </w:rPr>
              <w:t>insidiator</w:t>
            </w:r>
            <w:proofErr w:type="spellEnd"/>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fasciatus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hexagonatus</w:t>
            </w:r>
            <w:proofErr w:type="spellEnd"/>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proofErr w:type="spellStart"/>
            <w:r w:rsidRPr="00AC3D54">
              <w:rPr>
                <w:i/>
                <w:lang w:val="en-US"/>
              </w:rPr>
              <w:lastRenderedPageBreak/>
              <w:t>Epinephelus</w:t>
            </w:r>
            <w:proofErr w:type="spellEnd"/>
            <w:r w:rsidRPr="00AC3D54">
              <w:rPr>
                <w:i/>
                <w:lang w:val="en-US"/>
              </w:rPr>
              <w:t xml:space="preserve"> </w:t>
            </w:r>
            <w:proofErr w:type="spellStart"/>
            <w:r w:rsidRPr="00AC3D54">
              <w:rPr>
                <w:i/>
                <w:lang w:val="en-US"/>
              </w:rPr>
              <w:t>merra</w:t>
            </w:r>
            <w:proofErr w:type="spellEnd"/>
            <w:r w:rsidRPr="00AC3D54">
              <w:rPr>
                <w:i/>
                <w:lang w:val="en-US"/>
              </w:rPr>
              <w:t xml:space="preserve">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polyphekadion</w:t>
            </w:r>
            <w:proofErr w:type="spellEnd"/>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proofErr w:type="spellStart"/>
            <w:r w:rsidRPr="00AC3D54">
              <w:rPr>
                <w:i/>
                <w:lang w:val="en-US"/>
              </w:rPr>
              <w:t>Gnathodentex</w:t>
            </w:r>
            <w:proofErr w:type="spellEnd"/>
            <w:r w:rsidRPr="00AC3D54">
              <w:rPr>
                <w:i/>
                <w:lang w:val="en-US"/>
              </w:rPr>
              <w:t xml:space="preserve"> </w:t>
            </w:r>
            <w:proofErr w:type="spellStart"/>
            <w:r w:rsidRPr="00AC3D54">
              <w:rPr>
                <w:i/>
                <w:lang w:val="en-US"/>
              </w:rPr>
              <w:t>aureolineatus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1779DE57" w14:textId="77777777" w:rsidR="00AC3D54" w:rsidRDefault="00AC3D54" w:rsidP="00AC3D54">
            <w:pPr>
              <w:rPr>
                <w:lang w:val="en-US"/>
              </w:rPr>
            </w:pPr>
            <w:proofErr w:type="spellStart"/>
            <w:r>
              <w:rPr>
                <w:lang w:val="en-US"/>
              </w:rPr>
              <w:t>Lethrinidae</w:t>
            </w:r>
            <w:proofErr w:type="spellEnd"/>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proofErr w:type="spellStart"/>
            <w:r w:rsidRPr="00AC3D54">
              <w:rPr>
                <w:i/>
                <w:lang w:val="en-US"/>
              </w:rPr>
              <w:t>Gymnosarda</w:t>
            </w:r>
            <w:proofErr w:type="spellEnd"/>
            <w:r w:rsidRPr="00AC3D54">
              <w:rPr>
                <w:i/>
                <w:lang w:val="en-US"/>
              </w:rPr>
              <w:t xml:space="preserve"> unicolor</w:t>
            </w:r>
            <w:r w:rsidRPr="00AC3D54">
              <w:rPr>
                <w:lang w:val="en-US"/>
              </w:rPr>
              <w:t xml:space="preserve"> (</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proofErr w:type="spellStart"/>
            <w:r w:rsidRPr="00AC3D54">
              <w:rPr>
                <w:i/>
                <w:lang w:val="en-US"/>
              </w:rPr>
              <w:t>Halichoeres</w:t>
            </w:r>
            <w:proofErr w:type="spellEnd"/>
            <w:r w:rsidRPr="00AC3D54">
              <w:rPr>
                <w:i/>
                <w:lang w:val="en-US"/>
              </w:rPr>
              <w:t xml:space="preserve"> </w:t>
            </w:r>
            <w:proofErr w:type="spellStart"/>
            <w:r w:rsidRPr="00AC3D54">
              <w:rPr>
                <w:i/>
                <w:lang w:val="en-US"/>
              </w:rPr>
              <w:t>trimaculatus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1834)</w:t>
            </w:r>
          </w:p>
        </w:tc>
        <w:tc>
          <w:tcPr>
            <w:tcW w:w="1803" w:type="dxa"/>
            <w:shd w:val="clear" w:color="auto" w:fill="auto"/>
            <w:tcMar>
              <w:left w:w="108" w:type="dxa"/>
            </w:tcMar>
          </w:tcPr>
          <w:p w14:paraId="542DF590"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fulvus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proofErr w:type="spellStart"/>
            <w:r w:rsidRPr="00AC3D54">
              <w:rPr>
                <w:i/>
                <w:lang w:val="en-US"/>
              </w:rPr>
              <w:t>Lutjanus</w:t>
            </w:r>
            <w:proofErr w:type="spellEnd"/>
            <w:r w:rsidRPr="00AC3D54">
              <w:rPr>
                <w:i/>
                <w:lang w:val="en-US"/>
              </w:rPr>
              <w:t xml:space="preserve"> gibbus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79E5463B"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kasmira</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146F8813"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proofErr w:type="spellStart"/>
            <w:r w:rsidRPr="00AC3D54">
              <w:rPr>
                <w:i/>
                <w:lang w:val="en-US"/>
              </w:rPr>
              <w:t>Monotaxis</w:t>
            </w:r>
            <w:proofErr w:type="spellEnd"/>
            <w:r w:rsidRPr="00AC3D54">
              <w:rPr>
                <w:i/>
                <w:lang w:val="en-US"/>
              </w:rPr>
              <w:t xml:space="preserve"> </w:t>
            </w:r>
            <w:proofErr w:type="spellStart"/>
            <w:r w:rsidRPr="00AC3D54">
              <w:rPr>
                <w:i/>
                <w:lang w:val="en-US"/>
              </w:rPr>
              <w:t>grandoculis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5585D40" w14:textId="77777777" w:rsidR="00820A87" w:rsidRDefault="00820A87" w:rsidP="00820A87">
            <w:pPr>
              <w:rPr>
                <w:lang w:val="en-US"/>
              </w:rPr>
            </w:pPr>
            <w:proofErr w:type="spellStart"/>
            <w:r>
              <w:rPr>
                <w:lang w:val="en-US"/>
              </w:rPr>
              <w:t>Lethrinidae</w:t>
            </w:r>
            <w:proofErr w:type="spellEnd"/>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proofErr w:type="spellStart"/>
            <w:r w:rsidRPr="00AC3D54">
              <w:rPr>
                <w:i/>
                <w:lang w:val="en-US"/>
              </w:rPr>
              <w:t>Mulloidichthys</w:t>
            </w:r>
            <w:proofErr w:type="spellEnd"/>
            <w:r w:rsidRPr="00AC3D54">
              <w:rPr>
                <w:i/>
                <w:lang w:val="en-US"/>
              </w:rPr>
              <w:t xml:space="preserve"> </w:t>
            </w:r>
            <w:proofErr w:type="spellStart"/>
            <w:r w:rsidRPr="00AC3D54">
              <w:rPr>
                <w:i/>
                <w:lang w:val="en-US"/>
              </w:rPr>
              <w:t>flavolineatus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39464451" w14:textId="77777777" w:rsidR="00820A87" w:rsidRDefault="00820A87" w:rsidP="00820A87">
            <w:pPr>
              <w:rPr>
                <w:lang w:val="en-US"/>
              </w:rPr>
            </w:pPr>
            <w:proofErr w:type="spellStart"/>
            <w:r>
              <w:rPr>
                <w:lang w:val="en-US"/>
              </w:rPr>
              <w:t>Mullidae</w:t>
            </w:r>
            <w:proofErr w:type="spellEnd"/>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proofErr w:type="spellStart"/>
            <w:r w:rsidRPr="00AC3D54">
              <w:rPr>
                <w:i/>
                <w:lang w:val="en-US"/>
              </w:rPr>
              <w:t>Myripristis</w:t>
            </w:r>
            <w:proofErr w:type="spellEnd"/>
            <w:r w:rsidRPr="00AC3D54">
              <w:rPr>
                <w:i/>
                <w:lang w:val="en-US"/>
              </w:rPr>
              <w:t xml:space="preserve"> </w:t>
            </w:r>
            <w:proofErr w:type="spellStart"/>
            <w:r w:rsidRPr="00AC3D54">
              <w:rPr>
                <w:i/>
                <w:lang w:val="en-US"/>
              </w:rPr>
              <w:t>berndti</w:t>
            </w:r>
            <w:proofErr w:type="spellEnd"/>
            <w:r w:rsidRPr="00AC3D54">
              <w:rPr>
                <w:i/>
                <w:lang w:val="en-US"/>
              </w:rPr>
              <w:t xml:space="preserve"> </w:t>
            </w:r>
            <w:r>
              <w:rPr>
                <w:color w:val="000000"/>
                <w:lang w:val="en-US"/>
              </w:rPr>
              <w:t>(</w:t>
            </w:r>
            <w:r w:rsidRPr="00AC3D54">
              <w:rPr>
                <w:lang w:val="en-US"/>
              </w:rPr>
              <w:t xml:space="preserve">Jordan &amp; </w:t>
            </w:r>
            <w:proofErr w:type="spellStart"/>
            <w:r w:rsidRPr="00AC3D54">
              <w:rPr>
                <w:lang w:val="en-US"/>
              </w:rPr>
              <w:t>Evermann</w:t>
            </w:r>
            <w:proofErr w:type="spellEnd"/>
            <w:r w:rsidRPr="00AC3D54">
              <w:rPr>
                <w:lang w:val="en-US"/>
              </w:rPr>
              <w:t>,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lituratus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unicornis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proofErr w:type="spellStart"/>
            <w:r w:rsidRPr="00AC3D54">
              <w:rPr>
                <w:i/>
                <w:lang w:val="en-US"/>
              </w:rPr>
              <w:t>Odonus</w:t>
            </w:r>
            <w:proofErr w:type="spellEnd"/>
            <w:r w:rsidRPr="00AC3D54">
              <w:rPr>
                <w:i/>
                <w:lang w:val="en-US"/>
              </w:rPr>
              <w:t xml:space="preserve"> </w:t>
            </w:r>
            <w:proofErr w:type="spellStart"/>
            <w:r w:rsidRPr="00AC3D54">
              <w:rPr>
                <w:i/>
                <w:lang w:val="en-US"/>
              </w:rPr>
              <w:t>niger</w:t>
            </w:r>
            <w:proofErr w:type="spellEnd"/>
            <w:r w:rsidRPr="00AC3D54">
              <w:rPr>
                <w:i/>
                <w:lang w:val="en-US"/>
              </w:rPr>
              <w:t xml:space="preserve"> </w:t>
            </w:r>
            <w:r w:rsidRPr="00AC3D54">
              <w:rPr>
                <w:lang w:val="en-US"/>
              </w:rPr>
              <w:t>(</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1D2F0519" w14:textId="77777777" w:rsidR="00820A87" w:rsidRDefault="00820A87" w:rsidP="00820A87">
            <w:pPr>
              <w:rPr>
                <w:lang w:val="en-US"/>
              </w:rPr>
            </w:pPr>
            <w:proofErr w:type="spellStart"/>
            <w:r>
              <w:rPr>
                <w:lang w:val="en-US"/>
              </w:rPr>
              <w:t>Balistidae</w:t>
            </w:r>
            <w:proofErr w:type="spellEnd"/>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angustatus</w:t>
            </w:r>
            <w:proofErr w:type="spellEnd"/>
            <w:r w:rsidRPr="00AC3D54">
              <w:rPr>
                <w:i/>
                <w:lang w:val="en-US"/>
              </w:rPr>
              <w:t xml:space="preserve">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apogonoides</w:t>
            </w:r>
            <w:proofErr w:type="spellEnd"/>
            <w:r w:rsidRPr="00AC3D54">
              <w:rPr>
                <w:i/>
                <w:lang w:val="en-US"/>
              </w:rPr>
              <w:t xml:space="preserve">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proofErr w:type="spellStart"/>
            <w:r>
              <w:rPr>
                <w:lang w:val="en-US"/>
              </w:rPr>
              <w:t>Apogonidae</w:t>
            </w:r>
            <w:proofErr w:type="spellEnd"/>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proofErr w:type="spellStart"/>
            <w:r w:rsidRPr="00AC3D54">
              <w:rPr>
                <w:i/>
                <w:lang w:val="en-US"/>
              </w:rPr>
              <w:t>Parupeneus</w:t>
            </w:r>
            <w:proofErr w:type="spellEnd"/>
            <w:r w:rsidRPr="00AC3D54">
              <w:rPr>
                <w:i/>
                <w:lang w:val="en-US"/>
              </w:rPr>
              <w:t xml:space="preserve"> </w:t>
            </w:r>
            <w:proofErr w:type="spellStart"/>
            <w:r w:rsidRPr="00AC3D54">
              <w:rPr>
                <w:i/>
                <w:lang w:val="en-US"/>
              </w:rPr>
              <w:t>barberinus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28273EE9" w14:textId="77777777" w:rsidR="00AC3D54" w:rsidRDefault="00AC3D54" w:rsidP="00AC3D54">
            <w:pPr>
              <w:rPr>
                <w:lang w:val="en-US"/>
              </w:rPr>
            </w:pPr>
            <w:proofErr w:type="spellStart"/>
            <w:r>
              <w:rPr>
                <w:lang w:val="en-US"/>
              </w:rPr>
              <w:t>Mullidae</w:t>
            </w:r>
            <w:proofErr w:type="spellEnd"/>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proofErr w:type="spellStart"/>
            <w:r w:rsidRPr="00AC3D54">
              <w:rPr>
                <w:i/>
                <w:lang w:val="en-US"/>
              </w:rPr>
              <w:t>Plectropomus</w:t>
            </w:r>
            <w:proofErr w:type="spellEnd"/>
            <w:r w:rsidRPr="00AC3D54">
              <w:rPr>
                <w:i/>
                <w:lang w:val="en-US"/>
              </w:rPr>
              <w:t xml:space="preserve"> </w:t>
            </w:r>
            <w:proofErr w:type="spellStart"/>
            <w:r w:rsidRPr="00AC3D54">
              <w:rPr>
                <w:i/>
                <w:lang w:val="en-US"/>
              </w:rPr>
              <w:t>laevis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proofErr w:type="spellStart"/>
            <w:r w:rsidRPr="00AC3D54">
              <w:rPr>
                <w:i/>
                <w:lang w:val="en-US"/>
              </w:rPr>
              <w:t>Pristiapogon</w:t>
            </w:r>
            <w:proofErr w:type="spellEnd"/>
            <w:r w:rsidRPr="00AC3D54">
              <w:rPr>
                <w:i/>
                <w:lang w:val="en-US"/>
              </w:rPr>
              <w:t xml:space="preserve"> </w:t>
            </w:r>
            <w:proofErr w:type="spellStart"/>
            <w:r w:rsidRPr="00AC3D54">
              <w:rPr>
                <w:i/>
                <w:lang w:val="en-US"/>
              </w:rPr>
              <w:t>taeniopterus</w:t>
            </w:r>
            <w:proofErr w:type="spellEnd"/>
            <w:r w:rsidRPr="00AC3D54">
              <w:rPr>
                <w:i/>
                <w:lang w:val="en-US"/>
              </w:rPr>
              <w:t xml:space="preserve">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proofErr w:type="spellStart"/>
            <w:r w:rsidRPr="00AC3D54">
              <w:rPr>
                <w:i/>
                <w:lang w:val="en-US"/>
              </w:rPr>
              <w:t>Sargocentron</w:t>
            </w:r>
            <w:proofErr w:type="spellEnd"/>
            <w:r w:rsidRPr="00AC3D54">
              <w:rPr>
                <w:i/>
                <w:lang w:val="en-US"/>
              </w:rPr>
              <w:t xml:space="preserve"> </w:t>
            </w:r>
            <w:proofErr w:type="spellStart"/>
            <w:r w:rsidRPr="00AC3D54">
              <w:rPr>
                <w:i/>
                <w:lang w:val="en-US"/>
              </w:rPr>
              <w:t>microstoma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proofErr w:type="spellStart"/>
            <w:r w:rsidRPr="00AC3D54">
              <w:rPr>
                <w:i/>
                <w:lang w:val="en-US"/>
              </w:rPr>
              <w:t>Scarus</w:t>
            </w:r>
            <w:proofErr w:type="spellEnd"/>
            <w:r w:rsidRPr="00AC3D54">
              <w:rPr>
                <w:i/>
                <w:lang w:val="en-US"/>
              </w:rPr>
              <w:t xml:space="preserve"> </w:t>
            </w:r>
            <w:proofErr w:type="spellStart"/>
            <w:r w:rsidRPr="00AC3D54">
              <w:rPr>
                <w:i/>
                <w:lang w:val="en-US"/>
              </w:rPr>
              <w:t>psittacus</w:t>
            </w:r>
            <w:proofErr w:type="spellEnd"/>
            <w:r w:rsidRPr="00AC3D54">
              <w:rPr>
                <w:i/>
                <w:lang w:val="en-US"/>
              </w:rPr>
              <w:t xml:space="preserve"> </w:t>
            </w:r>
            <w:r>
              <w:rPr>
                <w:color w:val="000000"/>
                <w:lang w:val="en-US"/>
              </w:rPr>
              <w:t>(</w:t>
            </w:r>
            <w:proofErr w:type="spellStart"/>
            <w:r w:rsidRPr="00AC3D54">
              <w:rPr>
                <w:lang w:val="en-US"/>
              </w:rPr>
              <w:t>Forsskål</w:t>
            </w:r>
            <w:proofErr w:type="spellEnd"/>
            <w:r w:rsidRPr="00AC3D54">
              <w:rPr>
                <w:lang w:val="en-US"/>
              </w:rPr>
              <w:t>,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proofErr w:type="spellStart"/>
            <w:r>
              <w:rPr>
                <w:lang w:val="en-US"/>
              </w:rPr>
              <w:t>Scaridae</w:t>
            </w:r>
            <w:proofErr w:type="spellEnd"/>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proofErr w:type="spellStart"/>
            <w:r w:rsidRPr="00AC3D54">
              <w:rPr>
                <w:i/>
                <w:lang w:val="en-US"/>
              </w:rPr>
              <w:t>Siganus</w:t>
            </w:r>
            <w:proofErr w:type="spellEnd"/>
            <w:r w:rsidRPr="00AC3D54">
              <w:rPr>
                <w:i/>
                <w:lang w:val="en-US"/>
              </w:rPr>
              <w:t xml:space="preserve"> argenteus </w:t>
            </w:r>
            <w:r w:rsidRPr="00AC3D54">
              <w:rPr>
                <w:lang w:val="en-US"/>
              </w:rPr>
              <w:t>(</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5008C049"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proofErr w:type="spellStart"/>
            <w:r w:rsidRPr="00AC3D54">
              <w:rPr>
                <w:i/>
                <w:lang w:val="en-US"/>
              </w:rPr>
              <w:t>Siganus</w:t>
            </w:r>
            <w:proofErr w:type="spellEnd"/>
            <w:r w:rsidRPr="00AC3D54">
              <w:rPr>
                <w:i/>
                <w:lang w:val="en-US"/>
              </w:rPr>
              <w:t xml:space="preserve"> </w:t>
            </w:r>
            <w:proofErr w:type="spellStart"/>
            <w:r w:rsidRPr="00AC3D54">
              <w:rPr>
                <w:i/>
                <w:lang w:val="en-US"/>
              </w:rPr>
              <w:t>spinus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proofErr w:type="spellStart"/>
            <w:r w:rsidRPr="00AC3D54">
              <w:rPr>
                <w:i/>
                <w:lang w:val="en-US"/>
              </w:rPr>
              <w:lastRenderedPageBreak/>
              <w:t>Stegastes</w:t>
            </w:r>
            <w:proofErr w:type="spellEnd"/>
            <w:r w:rsidRPr="00AC3D54">
              <w:rPr>
                <w:i/>
                <w:lang w:val="en-US"/>
              </w:rPr>
              <w:t xml:space="preserve"> </w:t>
            </w:r>
            <w:proofErr w:type="spellStart"/>
            <w:r w:rsidRPr="00AC3D54">
              <w:rPr>
                <w:i/>
                <w:lang w:val="en-US"/>
              </w:rPr>
              <w:t>albifasciatus</w:t>
            </w:r>
            <w:proofErr w:type="spellEnd"/>
            <w:r w:rsidRPr="00AC3D54">
              <w:rPr>
                <w:i/>
                <w:lang w:val="en-US"/>
              </w:rPr>
              <w:t xml:space="preserve">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proofErr w:type="spellStart"/>
            <w:r w:rsidRPr="00AC3D54">
              <w:rPr>
                <w:i/>
                <w:lang w:val="en-US"/>
              </w:rPr>
              <w:t>Stegastes</w:t>
            </w:r>
            <w:proofErr w:type="spellEnd"/>
            <w:r w:rsidRPr="00AC3D54">
              <w:rPr>
                <w:i/>
                <w:lang w:val="en-US"/>
              </w:rPr>
              <w:t xml:space="preserve"> nigricans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0B011629"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proofErr w:type="spellStart"/>
            <w:r w:rsidRPr="00AC3D54">
              <w:rPr>
                <w:i/>
                <w:lang w:val="en-US"/>
              </w:rPr>
              <w:t>Zebrasoma</w:t>
            </w:r>
            <w:proofErr w:type="spellEnd"/>
            <w:r w:rsidRPr="00AC3D54">
              <w:rPr>
                <w:i/>
                <w:lang w:val="en-US"/>
              </w:rPr>
              <w:t xml:space="preserve">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pgSz w:w="16838" w:h="11906" w:orient="landscape"/>
          <w:pgMar w:top="1417" w:right="1417" w:bottom="1417" w:left="1417" w:header="0" w:footer="0" w:gutter="0"/>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5" w:name="__Fieldmark__3090_1592601671"/>
      <w:r>
        <w:rPr>
          <w:lang w:val="en-US"/>
        </w:rPr>
        <w:t>Bacchet et al. (2006)</w:t>
      </w:r>
      <w:r>
        <w:fldChar w:fldCharType="end"/>
      </w:r>
      <w:bookmarkEnd w:id="5"/>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6" w:name="__Fieldmark__3095_1592601671"/>
      <w:r>
        <w:rPr>
          <w:lang w:val="en-US"/>
        </w:rPr>
        <w:t>Moore and Colas (2016)</w:t>
      </w:r>
      <w:r>
        <w:fldChar w:fldCharType="end"/>
      </w:r>
      <w:bookmarkEnd w:id="6"/>
      <w:r>
        <w:rPr>
          <w:lang w:val="en-US"/>
        </w:rPr>
        <w:t>. Families and the validity of fish name were verified on the World Register of Marine Species (WORMS) website (</w:t>
      </w:r>
      <w:hyperlink r:id="rId22">
        <w:r>
          <w:rPr>
            <w:rStyle w:val="InternetLink"/>
            <w:lang w:val="en-US"/>
          </w:rPr>
          <w:t>http://www.marinespecies.org/index.php</w:t>
        </w:r>
      </w:hyperlink>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hyperlink r:id="rId23"/>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4902F5C9" w:rsidR="00404D85" w:rsidRDefault="00AC639D">
      <w:pPr>
        <w:spacing w:line="360" w:lineRule="auto"/>
        <w:rPr>
          <w:lang w:val="en-US"/>
        </w:rPr>
      </w:pPr>
      <w:del w:id="7" w:author="Jérémy Wicquart" w:date="2019-10-19T17:11:00Z">
        <w:r w:rsidDel="00A91523">
          <w:rPr>
            <w:lang w:val="en-US"/>
          </w:rPr>
          <w:delText xml:space="preserve">July </w:delText>
        </w:r>
      </w:del>
      <w:ins w:id="8" w:author="Jérémy Wicquart" w:date="2019-10-19T17:11:00Z">
        <w:r w:rsidR="00A91523">
          <w:rPr>
            <w:lang w:val="en-US"/>
          </w:rPr>
          <w:t>Oc</w:t>
        </w:r>
      </w:ins>
      <w:ins w:id="9" w:author="Jérémy Wicquart" w:date="2019-10-19T17:12:00Z">
        <w:r w:rsidR="00A91523">
          <w:rPr>
            <w:lang w:val="en-US"/>
          </w:rPr>
          <w:t>tober</w:t>
        </w:r>
      </w:ins>
      <w:ins w:id="10" w:author="Jérémy Wicquart" w:date="2019-10-19T17:11:00Z">
        <w:r w:rsidR="00A91523">
          <w:rPr>
            <w:lang w:val="en-US"/>
          </w:rPr>
          <w:t xml:space="preserve"> </w:t>
        </w:r>
      </w:ins>
      <w:r>
        <w:rPr>
          <w:lang w:val="en-US"/>
        </w:rPr>
        <w:t>2019</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1E1EAC6E" w:rsidR="00404D85" w:rsidRDefault="00AC639D">
      <w:pPr>
        <w:spacing w:line="360" w:lineRule="auto"/>
        <w:rPr>
          <w:lang w:val="en-US"/>
        </w:rPr>
      </w:pPr>
      <w:del w:id="11" w:author="Jérémy Wicquart" w:date="2019-10-19T17:12:00Z">
        <w:r w:rsidDel="00A91523">
          <w:rPr>
            <w:lang w:val="en-US"/>
          </w:rPr>
          <w:delText>July</w:delText>
        </w:r>
      </w:del>
      <w:ins w:id="12" w:author="Jérémy Wicquart" w:date="2019-10-19T17:12:00Z">
        <w:r w:rsidR="00A91523">
          <w:rPr>
            <w:lang w:val="en-US"/>
          </w:rPr>
          <w:t xml:space="preserve"> October</w:t>
        </w:r>
      </w:ins>
      <w:r>
        <w:rPr>
          <w:lang w:val="en-US"/>
        </w:rPr>
        <w:t xml:space="preserve"> 2019</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 xml:space="preserve">Centre de </w:t>
      </w:r>
      <w:proofErr w:type="spellStart"/>
      <w:r>
        <w:rPr>
          <w:lang w:val="en-US"/>
        </w:rPr>
        <w:t>Recherches</w:t>
      </w:r>
      <w:proofErr w:type="spellEnd"/>
      <w:r>
        <w:rPr>
          <w:lang w:val="en-US"/>
        </w:rPr>
        <w:t xml:space="preserve"> </w:t>
      </w:r>
      <w:proofErr w:type="spellStart"/>
      <w:r>
        <w:rPr>
          <w:lang w:val="en-US"/>
        </w:rPr>
        <w:t>Insulaires</w:t>
      </w:r>
      <w:proofErr w:type="spellEnd"/>
      <w:r>
        <w:rPr>
          <w:lang w:val="en-US"/>
        </w:rPr>
        <w:t xml:space="preserve"> et </w:t>
      </w:r>
      <w:proofErr w:type="spellStart"/>
      <w:r>
        <w:rPr>
          <w:lang w:val="en-US"/>
        </w:rPr>
        <w:t>Observatoire</w:t>
      </w:r>
      <w:proofErr w:type="spellEnd"/>
      <w:r>
        <w:rPr>
          <w:lang w:val="en-US"/>
        </w:rPr>
        <w:t xml:space="preserve"> de </w:t>
      </w:r>
      <w:proofErr w:type="spellStart"/>
      <w:r>
        <w:rPr>
          <w:lang w:val="en-US"/>
        </w:rPr>
        <w:t>l’Environnement</w:t>
      </w:r>
      <w:proofErr w:type="spellEnd"/>
      <w:r>
        <w:rPr>
          <w:lang w:val="en-US"/>
        </w:rPr>
        <w:t xml:space="preserve">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 xml:space="preserve">Fabien </w:t>
      </w:r>
      <w:proofErr w:type="spellStart"/>
      <w:r>
        <w:rPr>
          <w:lang w:val="en-US"/>
        </w:rPr>
        <w:t>Morat</w:t>
      </w:r>
      <w:proofErr w:type="spellEnd"/>
      <w:r>
        <w:rPr>
          <w:lang w:val="en-US"/>
        </w:rPr>
        <w:t xml:space="preserve"> (</w:t>
      </w:r>
      <w:hyperlink r:id="rId24">
        <w:r>
          <w:rPr>
            <w:rStyle w:val="InternetLink"/>
            <w:lang w:val="en-US"/>
          </w:rPr>
          <w:t>fabien.morat@univ-perp.fr</w:t>
        </w:r>
      </w:hyperlink>
      <w:r>
        <w:rPr>
          <w:lang w:val="en-US"/>
        </w:rPr>
        <w:t xml:space="preserve">) and </w:t>
      </w: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hyperlink r:id="rId25">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5DFEE3D4"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xml:space="preserve">: </w:t>
      </w:r>
      <w:ins w:id="13" w:author="Jérémy Wicquart" w:date="2019-10-19T17:12:00Z">
        <w:r w:rsidR="00A91523">
          <w:rPr>
            <w:rFonts w:ascii="Times New Roman" w:hAnsi="Times New Roman" w:cs="Times New Roman"/>
            <w:sz w:val="24"/>
            <w:szCs w:val="24"/>
            <w:lang w:val="en-US"/>
          </w:rPr>
          <w:t>1.28</w:t>
        </w:r>
      </w:ins>
      <w:del w:id="14" w:author="Jérémy Wicquart" w:date="2019-10-19T17:12:00Z">
        <w:r w:rsidDel="00A91523">
          <w:rPr>
            <w:rFonts w:ascii="Times New Roman" w:hAnsi="Times New Roman" w:cs="Times New Roman"/>
            <w:sz w:val="24"/>
            <w:szCs w:val="24"/>
            <w:lang w:val="en-US"/>
          </w:rPr>
          <w:delText>950</w:delText>
        </w:r>
      </w:del>
      <w:r>
        <w:rPr>
          <w:rFonts w:ascii="Times New Roman" w:hAnsi="Times New Roman" w:cs="Times New Roman"/>
          <w:sz w:val="24"/>
          <w:szCs w:val="24"/>
          <w:lang w:val="en-US"/>
        </w:rPr>
        <w:t xml:space="preserve"> </w:t>
      </w:r>
      <w:ins w:id="15" w:author="Jérémy Wicquart" w:date="2019-10-19T17:12:00Z">
        <w:r w:rsidR="00A91523">
          <w:rPr>
            <w:rFonts w:ascii="Times New Roman" w:hAnsi="Times New Roman" w:cs="Times New Roman"/>
            <w:sz w:val="24"/>
            <w:szCs w:val="24"/>
            <w:lang w:val="en-US"/>
          </w:rPr>
          <w:t>Mb</w:t>
        </w:r>
      </w:ins>
      <w:del w:id="16" w:author="Jérémy Wicquart" w:date="2019-10-19T17:12:00Z">
        <w:r w:rsidDel="00A91523">
          <w:rPr>
            <w:rFonts w:ascii="Times New Roman" w:hAnsi="Times New Roman" w:cs="Times New Roman"/>
            <w:sz w:val="24"/>
            <w:szCs w:val="24"/>
            <w:lang w:val="en-US"/>
          </w:rPr>
          <w:delText>Kb</w:delText>
        </w:r>
      </w:del>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77777777" w:rsidR="00404D85" w:rsidRPr="00945BE9"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46831C12" w14:textId="77777777" w:rsidR="00404D85" w:rsidRDefault="00AC639D">
      <w:pPr>
        <w:spacing w:line="360" w:lineRule="auto"/>
        <w:rPr>
          <w:lang w:val="en-US"/>
        </w:rPr>
      </w:pPr>
      <w:r>
        <w:br w:type="page"/>
      </w:r>
    </w:p>
    <w:p w14:paraId="2ED8B070" w14:textId="454EC122" w:rsidR="00404D85" w:rsidRDefault="00AC639D">
      <w:pPr>
        <w:spacing w:line="360" w:lineRule="auto"/>
        <w:rPr>
          <w:lang w:val="en-US"/>
        </w:rPr>
      </w:pPr>
      <w:r>
        <w:rPr>
          <w:lang w:val="en-US"/>
        </w:rPr>
        <w:lastRenderedPageBreak/>
        <w:t xml:space="preserve">Table III. Description of the variables included in the dataset </w:t>
      </w:r>
    </w:p>
    <w:tbl>
      <w:tblPr>
        <w:tblStyle w:val="Grilledutableau"/>
        <w:tblW w:w="9498" w:type="dxa"/>
        <w:tblLook w:val="04A0" w:firstRow="1" w:lastRow="0" w:firstColumn="1" w:lastColumn="0" w:noHBand="0" w:noVBand="1"/>
      </w:tblPr>
      <w:tblGrid>
        <w:gridCol w:w="1043"/>
        <w:gridCol w:w="1116"/>
        <w:gridCol w:w="3796"/>
        <w:gridCol w:w="727"/>
        <w:gridCol w:w="1082"/>
        <w:gridCol w:w="1734"/>
        <w:tblGridChange w:id="17">
          <w:tblGrid>
            <w:gridCol w:w="1043"/>
            <w:gridCol w:w="1116"/>
            <w:gridCol w:w="3796"/>
            <w:gridCol w:w="727"/>
            <w:gridCol w:w="1082"/>
            <w:gridCol w:w="1734"/>
          </w:tblGrid>
        </w:tblGridChange>
      </w:tblGrid>
      <w:tr w:rsidR="00404D85" w14:paraId="379FA284" w14:textId="77777777">
        <w:tc>
          <w:tcPr>
            <w:tcW w:w="1042" w:type="dxa"/>
            <w:tcBorders>
              <w:left w:val="nil"/>
              <w:right w:val="nil"/>
            </w:tcBorders>
            <w:shd w:val="clear" w:color="auto" w:fill="auto"/>
          </w:tcPr>
          <w:p w14:paraId="49F5809E" w14:textId="77777777" w:rsidR="00404D85" w:rsidRDefault="00AC639D">
            <w:pPr>
              <w:rPr>
                <w:b/>
                <w:bCs/>
                <w:lang w:val="en-US"/>
              </w:rPr>
            </w:pPr>
            <w:bookmarkStart w:id="18" w:name="_GoBack" w:colFirst="0" w:colLast="5"/>
            <w:r w:rsidRPr="008D0324">
              <w:rPr>
                <w:b/>
                <w:bCs/>
                <w:lang w:val="en-US"/>
              </w:rPr>
              <w:t>Column</w:t>
            </w:r>
          </w:p>
        </w:tc>
        <w:tc>
          <w:tcPr>
            <w:tcW w:w="1116" w:type="dxa"/>
            <w:tcBorders>
              <w:left w:val="nil"/>
              <w:right w:val="nil"/>
            </w:tcBorders>
            <w:shd w:val="clear" w:color="auto" w:fill="auto"/>
          </w:tcPr>
          <w:p w14:paraId="6A54159F" w14:textId="77777777" w:rsidR="00404D85" w:rsidRDefault="00AC639D">
            <w:pPr>
              <w:rPr>
                <w:b/>
                <w:bCs/>
                <w:lang w:val="en-US"/>
              </w:rPr>
            </w:pPr>
            <w:r w:rsidRPr="008D0324">
              <w:rPr>
                <w:b/>
                <w:bCs/>
                <w:lang w:val="en-US"/>
              </w:rPr>
              <w:t>Variable identity</w:t>
            </w:r>
          </w:p>
        </w:tc>
        <w:tc>
          <w:tcPr>
            <w:tcW w:w="3796" w:type="dxa"/>
            <w:tcBorders>
              <w:left w:val="nil"/>
              <w:right w:val="nil"/>
            </w:tcBorders>
            <w:shd w:val="clear" w:color="auto" w:fill="auto"/>
          </w:tcPr>
          <w:p w14:paraId="36CE6801" w14:textId="77777777" w:rsidR="00404D85" w:rsidRDefault="00AC639D">
            <w:pPr>
              <w:rPr>
                <w:b/>
                <w:bCs/>
                <w:lang w:val="en-US"/>
              </w:rPr>
            </w:pPr>
            <w:r w:rsidRPr="008D0324">
              <w:rPr>
                <w:b/>
                <w:bCs/>
                <w:lang w:val="en-US"/>
              </w:rPr>
              <w:t>Variable definition</w:t>
            </w:r>
          </w:p>
        </w:tc>
        <w:tc>
          <w:tcPr>
            <w:tcW w:w="727" w:type="dxa"/>
            <w:tcBorders>
              <w:left w:val="nil"/>
              <w:right w:val="nil"/>
            </w:tcBorders>
            <w:shd w:val="clear" w:color="auto" w:fill="auto"/>
          </w:tcPr>
          <w:p w14:paraId="2778AFC7" w14:textId="77777777" w:rsidR="00404D85" w:rsidRDefault="00AC639D">
            <w:pPr>
              <w:rPr>
                <w:b/>
                <w:bCs/>
                <w:lang w:val="en-US"/>
              </w:rPr>
            </w:pPr>
            <w:r w:rsidRPr="008D0324">
              <w:rPr>
                <w:b/>
                <w:bCs/>
                <w:lang w:val="en-US"/>
              </w:rPr>
              <w:t xml:space="preserve">Unit </w:t>
            </w:r>
          </w:p>
        </w:tc>
        <w:tc>
          <w:tcPr>
            <w:tcW w:w="1082" w:type="dxa"/>
            <w:tcBorders>
              <w:left w:val="nil"/>
              <w:right w:val="nil"/>
            </w:tcBorders>
            <w:shd w:val="clear" w:color="auto" w:fill="auto"/>
          </w:tcPr>
          <w:p w14:paraId="5BFC2EB9" w14:textId="77777777" w:rsidR="00404D85" w:rsidRDefault="00AC639D">
            <w:pPr>
              <w:rPr>
                <w:b/>
                <w:bCs/>
                <w:lang w:val="en-US"/>
              </w:rPr>
            </w:pPr>
            <w:r w:rsidRPr="008D0324">
              <w:rPr>
                <w:b/>
                <w:bCs/>
                <w:lang w:val="en-US"/>
              </w:rPr>
              <w:t>Storage type</w:t>
            </w:r>
          </w:p>
        </w:tc>
        <w:tc>
          <w:tcPr>
            <w:tcW w:w="1734" w:type="dxa"/>
            <w:tcBorders>
              <w:left w:val="nil"/>
              <w:right w:val="nil"/>
            </w:tcBorders>
            <w:shd w:val="clear" w:color="auto" w:fill="auto"/>
          </w:tcPr>
          <w:p w14:paraId="74994958" w14:textId="77777777" w:rsidR="00404D85" w:rsidRDefault="00AC639D">
            <w:pPr>
              <w:rPr>
                <w:b/>
                <w:bCs/>
                <w:lang w:val="en-US"/>
              </w:rPr>
            </w:pPr>
            <w:r w:rsidRPr="008D0324">
              <w:rPr>
                <w:b/>
                <w:bCs/>
                <w:lang w:val="en-US"/>
              </w:rPr>
              <w:t>Range</w:t>
            </w:r>
          </w:p>
        </w:tc>
      </w:tr>
      <w:tr w:rsidR="00404D85" w14:paraId="3D611AB9" w14:textId="77777777">
        <w:tc>
          <w:tcPr>
            <w:tcW w:w="1042" w:type="dxa"/>
            <w:tcBorders>
              <w:left w:val="nil"/>
              <w:bottom w:val="nil"/>
              <w:right w:val="nil"/>
            </w:tcBorders>
            <w:shd w:val="clear" w:color="auto" w:fill="auto"/>
          </w:tcPr>
          <w:p w14:paraId="022A6B03" w14:textId="77777777" w:rsidR="00404D85" w:rsidRDefault="00AC639D">
            <w:pPr>
              <w:jc w:val="right"/>
              <w:rPr>
                <w:lang w:val="en-US"/>
              </w:rPr>
            </w:pPr>
            <w:r w:rsidRPr="008D0324">
              <w:rPr>
                <w:lang w:val="en-US"/>
              </w:rPr>
              <w:t>1</w:t>
            </w:r>
          </w:p>
        </w:tc>
        <w:tc>
          <w:tcPr>
            <w:tcW w:w="1116" w:type="dxa"/>
            <w:tcBorders>
              <w:left w:val="nil"/>
              <w:bottom w:val="nil"/>
              <w:right w:val="nil"/>
            </w:tcBorders>
            <w:shd w:val="clear" w:color="auto" w:fill="auto"/>
          </w:tcPr>
          <w:p w14:paraId="30580963" w14:textId="77777777" w:rsidR="00404D85" w:rsidRDefault="00AC639D">
            <w:pPr>
              <w:rPr>
                <w:lang w:val="en-US"/>
              </w:rPr>
            </w:pPr>
            <w:r w:rsidRPr="008D0324">
              <w:rPr>
                <w:lang w:val="en-US"/>
              </w:rPr>
              <w:t>Family</w:t>
            </w:r>
          </w:p>
        </w:tc>
        <w:tc>
          <w:tcPr>
            <w:tcW w:w="3796" w:type="dxa"/>
            <w:tcBorders>
              <w:left w:val="nil"/>
              <w:bottom w:val="nil"/>
              <w:right w:val="nil"/>
            </w:tcBorders>
            <w:shd w:val="clear" w:color="auto" w:fill="auto"/>
          </w:tcPr>
          <w:p w14:paraId="3C6CF6C1" w14:textId="77777777" w:rsidR="00404D85" w:rsidRDefault="00AC639D">
            <w:pPr>
              <w:rPr>
                <w:lang w:val="en-US"/>
              </w:rPr>
            </w:pPr>
            <w:r w:rsidRPr="008D0324">
              <w:rPr>
                <w:lang w:val="en-US"/>
              </w:rPr>
              <w:t xml:space="preserve">Family names according to </w:t>
            </w:r>
            <w:proofErr w:type="spellStart"/>
            <w:r w:rsidRPr="008D0324">
              <w:rPr>
                <w:lang w:val="en-US"/>
              </w:rPr>
              <w:t>Fishbase</w:t>
            </w:r>
            <w:proofErr w:type="spellEnd"/>
            <w:r w:rsidRPr="008D0324">
              <w:rPr>
                <w:lang w:val="en-US"/>
              </w:rPr>
              <w:t xml:space="preserve"> (https://www.fishbase.de/search.php)</w:t>
            </w:r>
          </w:p>
        </w:tc>
        <w:tc>
          <w:tcPr>
            <w:tcW w:w="727" w:type="dxa"/>
            <w:tcBorders>
              <w:left w:val="nil"/>
              <w:bottom w:val="nil"/>
              <w:right w:val="nil"/>
            </w:tcBorders>
            <w:shd w:val="clear" w:color="auto" w:fill="auto"/>
          </w:tcPr>
          <w:p w14:paraId="3B432826" w14:textId="77777777" w:rsidR="00404D85" w:rsidRDefault="00AC639D">
            <w:pPr>
              <w:jc w:val="center"/>
              <w:rPr>
                <w:lang w:val="en-US"/>
              </w:rPr>
            </w:pPr>
            <w:r>
              <w:rPr>
                <w:lang w:val="en-US"/>
              </w:rPr>
              <w:t>-</w:t>
            </w:r>
          </w:p>
        </w:tc>
        <w:tc>
          <w:tcPr>
            <w:tcW w:w="1082" w:type="dxa"/>
            <w:tcBorders>
              <w:left w:val="nil"/>
              <w:bottom w:val="nil"/>
              <w:right w:val="nil"/>
            </w:tcBorders>
            <w:shd w:val="clear" w:color="auto" w:fill="auto"/>
          </w:tcPr>
          <w:p w14:paraId="1A681213" w14:textId="77777777" w:rsidR="00404D85" w:rsidRDefault="00AC639D">
            <w:pPr>
              <w:rPr>
                <w:lang w:val="en-US"/>
              </w:rPr>
            </w:pPr>
            <w:r w:rsidRPr="008D0324">
              <w:rPr>
                <w:lang w:val="en-US"/>
              </w:rPr>
              <w:t>Factor</w:t>
            </w:r>
          </w:p>
        </w:tc>
        <w:tc>
          <w:tcPr>
            <w:tcW w:w="1734" w:type="dxa"/>
            <w:tcBorders>
              <w:left w:val="nil"/>
              <w:bottom w:val="nil"/>
              <w:right w:val="nil"/>
            </w:tcBorders>
            <w:shd w:val="clear" w:color="auto" w:fill="auto"/>
          </w:tcPr>
          <w:p w14:paraId="258A1555" w14:textId="77777777" w:rsidR="00404D85" w:rsidRDefault="00AC639D">
            <w:pPr>
              <w:jc w:val="center"/>
              <w:rPr>
                <w:lang w:val="en-US"/>
              </w:rPr>
            </w:pPr>
            <w:r>
              <w:rPr>
                <w:lang w:val="en-US"/>
              </w:rPr>
              <w:t>-</w:t>
            </w:r>
          </w:p>
        </w:tc>
      </w:tr>
      <w:tr w:rsidR="00404D85" w14:paraId="3E691E42" w14:textId="77777777">
        <w:tc>
          <w:tcPr>
            <w:tcW w:w="1042" w:type="dxa"/>
            <w:tcBorders>
              <w:top w:val="nil"/>
              <w:left w:val="nil"/>
              <w:bottom w:val="nil"/>
              <w:right w:val="nil"/>
            </w:tcBorders>
            <w:shd w:val="clear" w:color="auto" w:fill="auto"/>
          </w:tcPr>
          <w:p w14:paraId="514AF190" w14:textId="77777777" w:rsidR="00404D85" w:rsidRDefault="00AC639D">
            <w:pPr>
              <w:jc w:val="right"/>
              <w:rPr>
                <w:lang w:val="en-US"/>
              </w:rPr>
            </w:pPr>
            <w:r w:rsidRPr="008D0324">
              <w:rPr>
                <w:lang w:val="en-US"/>
              </w:rPr>
              <w:t>2</w:t>
            </w:r>
          </w:p>
        </w:tc>
        <w:tc>
          <w:tcPr>
            <w:tcW w:w="1116" w:type="dxa"/>
            <w:tcBorders>
              <w:top w:val="nil"/>
              <w:left w:val="nil"/>
              <w:bottom w:val="nil"/>
              <w:right w:val="nil"/>
            </w:tcBorders>
            <w:shd w:val="clear" w:color="auto" w:fill="auto"/>
          </w:tcPr>
          <w:p w14:paraId="432210A8" w14:textId="77777777" w:rsidR="00404D85" w:rsidRDefault="00AC639D">
            <w:pPr>
              <w:rPr>
                <w:lang w:val="en-US"/>
              </w:rPr>
            </w:pPr>
            <w:r w:rsidRPr="008D0324">
              <w:rPr>
                <w:lang w:val="en-US"/>
              </w:rPr>
              <w:t>Genus</w:t>
            </w:r>
          </w:p>
        </w:tc>
        <w:tc>
          <w:tcPr>
            <w:tcW w:w="3796" w:type="dxa"/>
            <w:tcBorders>
              <w:top w:val="nil"/>
              <w:left w:val="nil"/>
              <w:bottom w:val="nil"/>
              <w:right w:val="nil"/>
            </w:tcBorders>
            <w:shd w:val="clear" w:color="auto" w:fill="auto"/>
          </w:tcPr>
          <w:p w14:paraId="0CE5D3BA" w14:textId="77777777" w:rsidR="00404D85" w:rsidRDefault="00AC639D">
            <w:pPr>
              <w:rPr>
                <w:lang w:val="en-US"/>
              </w:rPr>
            </w:pPr>
            <w:r w:rsidRPr="008D0324">
              <w:rPr>
                <w:lang w:val="en-US"/>
              </w:rPr>
              <w:t xml:space="preserve">Genus names according to </w:t>
            </w:r>
            <w:proofErr w:type="spellStart"/>
            <w:r w:rsidRPr="008D0324">
              <w:rPr>
                <w:lang w:val="en-US"/>
              </w:rPr>
              <w:t>Fishbase</w:t>
            </w:r>
            <w:proofErr w:type="spellEnd"/>
            <w:r w:rsidRPr="008D0324">
              <w:rPr>
                <w:lang w:val="en-US"/>
              </w:rPr>
              <w:t xml:space="preserve"> (https://www.fishbase.de/search.php)</w:t>
            </w:r>
          </w:p>
        </w:tc>
        <w:tc>
          <w:tcPr>
            <w:tcW w:w="727" w:type="dxa"/>
            <w:tcBorders>
              <w:top w:val="nil"/>
              <w:left w:val="nil"/>
              <w:bottom w:val="nil"/>
              <w:right w:val="nil"/>
            </w:tcBorders>
            <w:shd w:val="clear" w:color="auto" w:fill="auto"/>
          </w:tcPr>
          <w:p w14:paraId="67F8401D"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39C0858E"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29D07D71" w14:textId="77777777" w:rsidR="00404D85" w:rsidRDefault="00AC639D">
            <w:pPr>
              <w:jc w:val="center"/>
              <w:rPr>
                <w:lang w:val="en-US"/>
              </w:rPr>
            </w:pPr>
            <w:r>
              <w:rPr>
                <w:lang w:val="en-US"/>
              </w:rPr>
              <w:t>-</w:t>
            </w:r>
          </w:p>
        </w:tc>
      </w:tr>
      <w:tr w:rsidR="00404D85" w14:paraId="12EBA742" w14:textId="77777777">
        <w:tc>
          <w:tcPr>
            <w:tcW w:w="1042" w:type="dxa"/>
            <w:tcBorders>
              <w:top w:val="nil"/>
              <w:left w:val="nil"/>
              <w:bottom w:val="nil"/>
              <w:right w:val="nil"/>
            </w:tcBorders>
            <w:shd w:val="clear" w:color="auto" w:fill="auto"/>
          </w:tcPr>
          <w:p w14:paraId="61BAAB62" w14:textId="77777777" w:rsidR="00404D85" w:rsidRDefault="00AC639D">
            <w:pPr>
              <w:jc w:val="right"/>
              <w:rPr>
                <w:lang w:val="en-US"/>
              </w:rPr>
            </w:pPr>
            <w:r w:rsidRPr="008D0324">
              <w:rPr>
                <w:lang w:val="en-US"/>
              </w:rPr>
              <w:t>3</w:t>
            </w:r>
          </w:p>
        </w:tc>
        <w:tc>
          <w:tcPr>
            <w:tcW w:w="1116" w:type="dxa"/>
            <w:tcBorders>
              <w:top w:val="nil"/>
              <w:left w:val="nil"/>
              <w:bottom w:val="nil"/>
              <w:right w:val="nil"/>
            </w:tcBorders>
            <w:shd w:val="clear" w:color="auto" w:fill="auto"/>
          </w:tcPr>
          <w:p w14:paraId="514DAD89" w14:textId="77777777" w:rsidR="00404D85" w:rsidRDefault="00AC639D">
            <w:pPr>
              <w:rPr>
                <w:lang w:val="en-US"/>
              </w:rPr>
            </w:pPr>
            <w:r w:rsidRPr="008D0324">
              <w:rPr>
                <w:lang w:val="en-US"/>
              </w:rPr>
              <w:t>Species</w:t>
            </w:r>
          </w:p>
        </w:tc>
        <w:tc>
          <w:tcPr>
            <w:tcW w:w="3796" w:type="dxa"/>
            <w:tcBorders>
              <w:top w:val="nil"/>
              <w:left w:val="nil"/>
              <w:bottom w:val="nil"/>
              <w:right w:val="nil"/>
            </w:tcBorders>
            <w:shd w:val="clear" w:color="auto" w:fill="auto"/>
          </w:tcPr>
          <w:p w14:paraId="2C073FEE" w14:textId="77777777" w:rsidR="00404D85" w:rsidRDefault="00AC639D">
            <w:pPr>
              <w:rPr>
                <w:lang w:val="en-US"/>
              </w:rPr>
            </w:pPr>
            <w:r w:rsidRPr="008D0324">
              <w:rPr>
                <w:lang w:val="en-US"/>
              </w:rPr>
              <w:t xml:space="preserve">Species names according to </w:t>
            </w:r>
            <w:proofErr w:type="spellStart"/>
            <w:r w:rsidRPr="008D0324">
              <w:rPr>
                <w:lang w:val="en-US"/>
              </w:rPr>
              <w:t>Fishbase</w:t>
            </w:r>
            <w:proofErr w:type="spellEnd"/>
            <w:r w:rsidRPr="008D0324">
              <w:rPr>
                <w:lang w:val="en-US"/>
              </w:rPr>
              <w:t xml:space="preserve"> (https://www.fishbase.de/search.php)</w:t>
            </w:r>
          </w:p>
        </w:tc>
        <w:tc>
          <w:tcPr>
            <w:tcW w:w="727" w:type="dxa"/>
            <w:tcBorders>
              <w:top w:val="nil"/>
              <w:left w:val="nil"/>
              <w:bottom w:val="nil"/>
              <w:right w:val="nil"/>
            </w:tcBorders>
            <w:shd w:val="clear" w:color="auto" w:fill="auto"/>
          </w:tcPr>
          <w:p w14:paraId="2D2C5B2A"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19B21B99"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60D97F0B" w14:textId="77777777" w:rsidR="00404D85" w:rsidRDefault="00AC639D">
            <w:pPr>
              <w:jc w:val="center"/>
              <w:rPr>
                <w:lang w:val="en-US"/>
              </w:rPr>
            </w:pPr>
            <w:r>
              <w:rPr>
                <w:lang w:val="en-US"/>
              </w:rPr>
              <w:t>-</w:t>
            </w:r>
          </w:p>
        </w:tc>
      </w:tr>
      <w:tr w:rsidR="00404D85" w14:paraId="1C216D6D" w14:textId="77777777">
        <w:tc>
          <w:tcPr>
            <w:tcW w:w="1042" w:type="dxa"/>
            <w:tcBorders>
              <w:top w:val="nil"/>
              <w:left w:val="nil"/>
              <w:bottom w:val="nil"/>
              <w:right w:val="nil"/>
            </w:tcBorders>
            <w:shd w:val="clear" w:color="auto" w:fill="auto"/>
          </w:tcPr>
          <w:p w14:paraId="757C55C8" w14:textId="77777777" w:rsidR="00404D85" w:rsidRDefault="00AC639D">
            <w:pPr>
              <w:jc w:val="right"/>
              <w:rPr>
                <w:lang w:val="en-US"/>
              </w:rPr>
            </w:pPr>
            <w:r w:rsidRPr="008D0324">
              <w:rPr>
                <w:lang w:val="en-US"/>
              </w:rPr>
              <w:t>4</w:t>
            </w:r>
          </w:p>
        </w:tc>
        <w:tc>
          <w:tcPr>
            <w:tcW w:w="1116" w:type="dxa"/>
            <w:tcBorders>
              <w:top w:val="nil"/>
              <w:left w:val="nil"/>
              <w:bottom w:val="nil"/>
              <w:right w:val="nil"/>
            </w:tcBorders>
            <w:shd w:val="clear" w:color="auto" w:fill="auto"/>
          </w:tcPr>
          <w:p w14:paraId="3DF3CC72" w14:textId="77777777" w:rsidR="00404D85" w:rsidRDefault="00AC639D">
            <w:pPr>
              <w:rPr>
                <w:lang w:val="en-US"/>
              </w:rPr>
            </w:pPr>
            <w:r w:rsidRPr="008D0324">
              <w:rPr>
                <w:lang w:val="en-US"/>
              </w:rPr>
              <w:t>ID</w:t>
            </w:r>
          </w:p>
        </w:tc>
        <w:tc>
          <w:tcPr>
            <w:tcW w:w="3796" w:type="dxa"/>
            <w:tcBorders>
              <w:top w:val="nil"/>
              <w:left w:val="nil"/>
              <w:bottom w:val="nil"/>
              <w:right w:val="nil"/>
            </w:tcBorders>
            <w:shd w:val="clear" w:color="auto" w:fill="auto"/>
          </w:tcPr>
          <w:p w14:paraId="4CF715BE" w14:textId="77777777" w:rsidR="00404D85" w:rsidRDefault="00AC639D">
            <w:pPr>
              <w:rPr>
                <w:lang w:val="en-US"/>
              </w:rPr>
            </w:pPr>
            <w:r w:rsidRPr="008D0324">
              <w:rPr>
                <w:lang w:val="en-US"/>
              </w:rPr>
              <w:t xml:space="preserve">Unique code identifying </w:t>
            </w:r>
            <w:proofErr w:type="gramStart"/>
            <w:r w:rsidRPr="008D0324">
              <w:rPr>
                <w:lang w:val="en-US"/>
              </w:rPr>
              <w:t>each individual</w:t>
            </w:r>
            <w:proofErr w:type="gramEnd"/>
          </w:p>
        </w:tc>
        <w:tc>
          <w:tcPr>
            <w:tcW w:w="727" w:type="dxa"/>
            <w:tcBorders>
              <w:top w:val="nil"/>
              <w:left w:val="nil"/>
              <w:bottom w:val="nil"/>
              <w:right w:val="nil"/>
            </w:tcBorders>
            <w:shd w:val="clear" w:color="auto" w:fill="auto"/>
          </w:tcPr>
          <w:p w14:paraId="3E09FC2E"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01C489B"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781A1841" w14:textId="77777777" w:rsidR="00404D85" w:rsidRDefault="00AC639D">
            <w:pPr>
              <w:jc w:val="center"/>
              <w:rPr>
                <w:lang w:val="en-US"/>
              </w:rPr>
            </w:pPr>
            <w:r>
              <w:rPr>
                <w:lang w:val="en-US"/>
              </w:rPr>
              <w:t>-</w:t>
            </w:r>
          </w:p>
        </w:tc>
      </w:tr>
      <w:tr w:rsidR="00404D85" w14:paraId="01C36F79" w14:textId="77777777">
        <w:tc>
          <w:tcPr>
            <w:tcW w:w="1042" w:type="dxa"/>
            <w:tcBorders>
              <w:top w:val="nil"/>
              <w:left w:val="nil"/>
              <w:bottom w:val="nil"/>
              <w:right w:val="nil"/>
            </w:tcBorders>
            <w:shd w:val="clear" w:color="auto" w:fill="auto"/>
          </w:tcPr>
          <w:p w14:paraId="496FB328" w14:textId="77777777" w:rsidR="00404D85" w:rsidRDefault="00AC639D">
            <w:pPr>
              <w:jc w:val="right"/>
              <w:rPr>
                <w:lang w:val="en-US"/>
              </w:rPr>
            </w:pPr>
            <w:r w:rsidRPr="008D0324">
              <w:rPr>
                <w:lang w:val="en-US"/>
              </w:rPr>
              <w:t>5</w:t>
            </w:r>
          </w:p>
        </w:tc>
        <w:tc>
          <w:tcPr>
            <w:tcW w:w="1116" w:type="dxa"/>
            <w:tcBorders>
              <w:top w:val="nil"/>
              <w:left w:val="nil"/>
              <w:bottom w:val="nil"/>
              <w:right w:val="nil"/>
            </w:tcBorders>
            <w:shd w:val="clear" w:color="auto" w:fill="auto"/>
          </w:tcPr>
          <w:p w14:paraId="5D38E716" w14:textId="77777777" w:rsidR="00404D85" w:rsidRDefault="00AC639D">
            <w:pPr>
              <w:rPr>
                <w:lang w:val="en-US"/>
              </w:rPr>
            </w:pPr>
            <w:proofErr w:type="spellStart"/>
            <w:r w:rsidRPr="008D0324">
              <w:rPr>
                <w:lang w:val="en-US"/>
              </w:rPr>
              <w:t>Age</w:t>
            </w:r>
            <w:r w:rsidRPr="008D0324">
              <w:rPr>
                <w:vertAlign w:val="subscript"/>
                <w:lang w:val="en-US"/>
              </w:rPr>
              <w:t>i</w:t>
            </w:r>
            <w:proofErr w:type="spellEnd"/>
          </w:p>
        </w:tc>
        <w:tc>
          <w:tcPr>
            <w:tcW w:w="3796" w:type="dxa"/>
            <w:tcBorders>
              <w:top w:val="nil"/>
              <w:left w:val="nil"/>
              <w:bottom w:val="nil"/>
              <w:right w:val="nil"/>
            </w:tcBorders>
            <w:shd w:val="clear" w:color="auto" w:fill="auto"/>
          </w:tcPr>
          <w:p w14:paraId="6B0623DC" w14:textId="77777777" w:rsidR="00404D85" w:rsidRDefault="00AC639D">
            <w:pPr>
              <w:rPr>
                <w:lang w:val="en-US"/>
              </w:rPr>
            </w:pPr>
            <w:r w:rsidRPr="008D0324">
              <w:rPr>
                <w:lang w:val="en-US"/>
              </w:rPr>
              <w:t xml:space="preserve">Age </w:t>
            </w:r>
            <w:proofErr w:type="spellStart"/>
            <w:r w:rsidRPr="008D0324">
              <w:rPr>
                <w:i/>
                <w:iCs/>
                <w:lang w:val="en-US"/>
              </w:rPr>
              <w:t>i</w:t>
            </w:r>
            <w:proofErr w:type="spellEnd"/>
          </w:p>
        </w:tc>
        <w:tc>
          <w:tcPr>
            <w:tcW w:w="727" w:type="dxa"/>
            <w:tcBorders>
              <w:top w:val="nil"/>
              <w:left w:val="nil"/>
              <w:bottom w:val="nil"/>
              <w:right w:val="nil"/>
            </w:tcBorders>
            <w:shd w:val="clear" w:color="auto" w:fill="auto"/>
          </w:tcPr>
          <w:p w14:paraId="659AAC33"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79CD1556"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4BB88B43" w14:textId="77777777" w:rsidR="00404D85" w:rsidRDefault="00AC639D">
            <w:pPr>
              <w:jc w:val="center"/>
              <w:rPr>
                <w:lang w:val="en-US"/>
              </w:rPr>
            </w:pPr>
            <w:r w:rsidRPr="008D0324">
              <w:rPr>
                <w:lang w:val="en-US"/>
              </w:rPr>
              <w:t>0 - 30</w:t>
            </w:r>
          </w:p>
        </w:tc>
      </w:tr>
      <w:tr w:rsidR="00404D85" w14:paraId="7926AB18" w14:textId="77777777">
        <w:tc>
          <w:tcPr>
            <w:tcW w:w="1042" w:type="dxa"/>
            <w:tcBorders>
              <w:top w:val="nil"/>
              <w:left w:val="nil"/>
              <w:bottom w:val="nil"/>
              <w:right w:val="nil"/>
            </w:tcBorders>
            <w:shd w:val="clear" w:color="auto" w:fill="auto"/>
          </w:tcPr>
          <w:p w14:paraId="4198182C" w14:textId="77777777" w:rsidR="00404D85" w:rsidRDefault="00AC639D">
            <w:pPr>
              <w:jc w:val="right"/>
              <w:rPr>
                <w:lang w:val="en-US"/>
              </w:rPr>
            </w:pPr>
            <w:r w:rsidRPr="008D0324">
              <w:rPr>
                <w:lang w:val="en-US"/>
              </w:rPr>
              <w:t>6</w:t>
            </w:r>
          </w:p>
        </w:tc>
        <w:tc>
          <w:tcPr>
            <w:tcW w:w="1116" w:type="dxa"/>
            <w:tcBorders>
              <w:top w:val="nil"/>
              <w:left w:val="nil"/>
              <w:bottom w:val="nil"/>
              <w:right w:val="nil"/>
            </w:tcBorders>
            <w:shd w:val="clear" w:color="auto" w:fill="auto"/>
          </w:tcPr>
          <w:p w14:paraId="02E43811" w14:textId="77777777" w:rsidR="00404D85" w:rsidRDefault="00AC639D">
            <w:pPr>
              <w:rPr>
                <w:lang w:val="en-US"/>
              </w:rPr>
            </w:pPr>
            <w:r w:rsidRPr="008D0324">
              <w:rPr>
                <w:lang w:val="en-US"/>
              </w:rPr>
              <w:t>R</w:t>
            </w:r>
            <w:r w:rsidRPr="008D0324">
              <w:rPr>
                <w:vertAlign w:val="subscript"/>
                <w:lang w:val="en-US"/>
              </w:rPr>
              <w:t>i</w:t>
            </w:r>
          </w:p>
        </w:tc>
        <w:tc>
          <w:tcPr>
            <w:tcW w:w="3796" w:type="dxa"/>
            <w:tcBorders>
              <w:top w:val="nil"/>
              <w:left w:val="nil"/>
              <w:bottom w:val="nil"/>
              <w:right w:val="nil"/>
            </w:tcBorders>
            <w:shd w:val="clear" w:color="auto" w:fill="auto"/>
          </w:tcPr>
          <w:p w14:paraId="084793C2" w14:textId="77777777" w:rsidR="00404D85" w:rsidRDefault="00AC639D">
            <w:pPr>
              <w:rPr>
                <w:lang w:val="en-US"/>
              </w:rPr>
            </w:pPr>
            <w:r w:rsidRPr="008D0324">
              <w:rPr>
                <w:lang w:val="en-US"/>
              </w:rPr>
              <w:t xml:space="preserve">Otolith radius at age </w:t>
            </w:r>
            <w:proofErr w:type="spellStart"/>
            <w:r w:rsidRPr="008D0324">
              <w:rPr>
                <w:i/>
                <w:iCs/>
                <w:lang w:val="en-US"/>
              </w:rPr>
              <w:t>i</w:t>
            </w:r>
            <w:proofErr w:type="spellEnd"/>
          </w:p>
        </w:tc>
        <w:tc>
          <w:tcPr>
            <w:tcW w:w="727" w:type="dxa"/>
            <w:tcBorders>
              <w:top w:val="nil"/>
              <w:left w:val="nil"/>
              <w:bottom w:val="nil"/>
              <w:right w:val="nil"/>
            </w:tcBorders>
            <w:shd w:val="clear" w:color="auto" w:fill="auto"/>
          </w:tcPr>
          <w:p w14:paraId="3CFC3A1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334C7EAD"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18A47B9B" w14:textId="77777777" w:rsidR="00404D85" w:rsidRDefault="00AC639D">
            <w:pPr>
              <w:jc w:val="center"/>
              <w:rPr>
                <w:lang w:val="en-US"/>
              </w:rPr>
            </w:pPr>
            <w:r w:rsidRPr="008D0324">
              <w:rPr>
                <w:lang w:val="en-US"/>
              </w:rPr>
              <w:t>0 - 3.784</w:t>
            </w:r>
          </w:p>
        </w:tc>
      </w:tr>
      <w:tr w:rsidR="00404D85" w14:paraId="015BC203" w14:textId="77777777">
        <w:tc>
          <w:tcPr>
            <w:tcW w:w="1042" w:type="dxa"/>
            <w:tcBorders>
              <w:top w:val="nil"/>
              <w:left w:val="nil"/>
              <w:bottom w:val="nil"/>
              <w:right w:val="nil"/>
            </w:tcBorders>
            <w:shd w:val="clear" w:color="auto" w:fill="auto"/>
          </w:tcPr>
          <w:p w14:paraId="5B7EA3FD" w14:textId="77777777" w:rsidR="00404D85" w:rsidRDefault="00AC639D">
            <w:pPr>
              <w:jc w:val="right"/>
              <w:rPr>
                <w:lang w:val="en-US"/>
              </w:rPr>
            </w:pPr>
            <w:r w:rsidRPr="008D0324">
              <w:rPr>
                <w:lang w:val="en-US"/>
              </w:rPr>
              <w:t>7</w:t>
            </w:r>
          </w:p>
        </w:tc>
        <w:tc>
          <w:tcPr>
            <w:tcW w:w="1116" w:type="dxa"/>
            <w:tcBorders>
              <w:top w:val="nil"/>
              <w:left w:val="nil"/>
              <w:bottom w:val="nil"/>
              <w:right w:val="nil"/>
            </w:tcBorders>
            <w:shd w:val="clear" w:color="auto" w:fill="auto"/>
          </w:tcPr>
          <w:p w14:paraId="24660CE2" w14:textId="77777777" w:rsidR="00404D85" w:rsidRDefault="00AC639D">
            <w:pPr>
              <w:rPr>
                <w:lang w:val="en-US"/>
              </w:rPr>
            </w:pPr>
            <w:proofErr w:type="spellStart"/>
            <w:r w:rsidRPr="008D0324">
              <w:rPr>
                <w:lang w:val="en-US"/>
              </w:rPr>
              <w:t>Age</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7A090A1F" w14:textId="77777777" w:rsidR="00404D85" w:rsidRDefault="00AC639D">
            <w:pPr>
              <w:rPr>
                <w:lang w:val="en-US"/>
              </w:rPr>
            </w:pPr>
            <w:r w:rsidRPr="008D0324">
              <w:rPr>
                <w:lang w:val="en-US"/>
              </w:rPr>
              <w:t>Age at capture</w:t>
            </w:r>
          </w:p>
        </w:tc>
        <w:tc>
          <w:tcPr>
            <w:tcW w:w="727" w:type="dxa"/>
            <w:tcBorders>
              <w:top w:val="nil"/>
              <w:left w:val="nil"/>
              <w:bottom w:val="nil"/>
              <w:right w:val="nil"/>
            </w:tcBorders>
            <w:shd w:val="clear" w:color="auto" w:fill="auto"/>
          </w:tcPr>
          <w:p w14:paraId="47D6472A" w14:textId="77777777" w:rsidR="00404D85" w:rsidRDefault="00AC639D">
            <w:pPr>
              <w:jc w:val="center"/>
              <w:rPr>
                <w:lang w:val="en-US"/>
              </w:rPr>
            </w:pPr>
            <w:r w:rsidRPr="008D0324">
              <w:rPr>
                <w:lang w:val="en-US"/>
              </w:rPr>
              <w:t>years</w:t>
            </w:r>
          </w:p>
        </w:tc>
        <w:tc>
          <w:tcPr>
            <w:tcW w:w="1082" w:type="dxa"/>
            <w:tcBorders>
              <w:top w:val="nil"/>
              <w:left w:val="nil"/>
              <w:bottom w:val="nil"/>
              <w:right w:val="nil"/>
            </w:tcBorders>
            <w:shd w:val="clear" w:color="auto" w:fill="auto"/>
          </w:tcPr>
          <w:p w14:paraId="0274F280" w14:textId="77777777" w:rsidR="00404D85" w:rsidRDefault="00AC639D">
            <w:pPr>
              <w:rPr>
                <w:lang w:val="en-US"/>
              </w:rPr>
            </w:pPr>
            <w:r w:rsidRPr="008D0324">
              <w:rPr>
                <w:lang w:val="en-US"/>
              </w:rPr>
              <w:t>Integer</w:t>
            </w:r>
          </w:p>
        </w:tc>
        <w:tc>
          <w:tcPr>
            <w:tcW w:w="1734" w:type="dxa"/>
            <w:tcBorders>
              <w:top w:val="nil"/>
              <w:left w:val="nil"/>
              <w:bottom w:val="nil"/>
              <w:right w:val="nil"/>
            </w:tcBorders>
            <w:shd w:val="clear" w:color="auto" w:fill="auto"/>
          </w:tcPr>
          <w:p w14:paraId="5B87BC9D" w14:textId="77777777" w:rsidR="00404D85" w:rsidRDefault="00AC639D">
            <w:pPr>
              <w:jc w:val="center"/>
              <w:rPr>
                <w:lang w:val="en-US"/>
              </w:rPr>
            </w:pPr>
            <w:r w:rsidRPr="008D0324">
              <w:rPr>
                <w:lang w:val="en-US"/>
              </w:rPr>
              <w:t>0 - 30</w:t>
            </w:r>
          </w:p>
        </w:tc>
      </w:tr>
      <w:tr w:rsidR="00404D85" w14:paraId="56B47F31" w14:textId="77777777">
        <w:tc>
          <w:tcPr>
            <w:tcW w:w="1042" w:type="dxa"/>
            <w:tcBorders>
              <w:top w:val="nil"/>
              <w:left w:val="nil"/>
              <w:bottom w:val="nil"/>
              <w:right w:val="nil"/>
            </w:tcBorders>
            <w:shd w:val="clear" w:color="auto" w:fill="auto"/>
          </w:tcPr>
          <w:p w14:paraId="382E9195" w14:textId="77777777" w:rsidR="00404D85" w:rsidRDefault="00AC639D">
            <w:pPr>
              <w:jc w:val="right"/>
              <w:rPr>
                <w:lang w:val="en-US"/>
              </w:rPr>
            </w:pPr>
            <w:r w:rsidRPr="008D0324">
              <w:rPr>
                <w:lang w:val="en-US"/>
              </w:rPr>
              <w:t>8</w:t>
            </w:r>
          </w:p>
        </w:tc>
        <w:tc>
          <w:tcPr>
            <w:tcW w:w="1116" w:type="dxa"/>
            <w:tcBorders>
              <w:top w:val="nil"/>
              <w:left w:val="nil"/>
              <w:bottom w:val="nil"/>
              <w:right w:val="nil"/>
            </w:tcBorders>
            <w:shd w:val="clear" w:color="auto" w:fill="auto"/>
          </w:tcPr>
          <w:p w14:paraId="6D93C636" w14:textId="77777777" w:rsidR="00404D85" w:rsidRDefault="00AC639D">
            <w:pPr>
              <w:rPr>
                <w:lang w:val="en-US"/>
              </w:rPr>
            </w:pPr>
            <w:proofErr w:type="spellStart"/>
            <w:r w:rsidRPr="008D0324">
              <w:rPr>
                <w:lang w:val="en-US"/>
              </w:rPr>
              <w:t>R</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5927FD0D" w14:textId="77777777" w:rsidR="00404D85" w:rsidRDefault="00AC639D">
            <w:pPr>
              <w:rPr>
                <w:lang w:val="en-US"/>
              </w:rPr>
            </w:pPr>
            <w:r w:rsidRPr="008D0324">
              <w:rPr>
                <w:lang w:val="en-US"/>
              </w:rPr>
              <w:t>Otolith radius at capture</w:t>
            </w:r>
          </w:p>
        </w:tc>
        <w:tc>
          <w:tcPr>
            <w:tcW w:w="727" w:type="dxa"/>
            <w:tcBorders>
              <w:top w:val="nil"/>
              <w:left w:val="nil"/>
              <w:bottom w:val="nil"/>
              <w:right w:val="nil"/>
            </w:tcBorders>
            <w:shd w:val="clear" w:color="auto" w:fill="auto"/>
          </w:tcPr>
          <w:p w14:paraId="6E23CA3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E12834A"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74394E8" w14:textId="77777777" w:rsidR="00404D85" w:rsidRDefault="00AC639D">
            <w:pPr>
              <w:jc w:val="center"/>
              <w:rPr>
                <w:lang w:val="en-US"/>
              </w:rPr>
            </w:pPr>
            <w:r w:rsidRPr="008D0324">
              <w:rPr>
                <w:lang w:val="en-US"/>
              </w:rPr>
              <w:t>0.152 - 3.859</w:t>
            </w:r>
          </w:p>
        </w:tc>
      </w:tr>
      <w:tr w:rsidR="00404D85" w14:paraId="6B45E11C" w14:textId="77777777">
        <w:tc>
          <w:tcPr>
            <w:tcW w:w="1042" w:type="dxa"/>
            <w:tcBorders>
              <w:top w:val="nil"/>
              <w:left w:val="nil"/>
              <w:bottom w:val="nil"/>
              <w:right w:val="nil"/>
            </w:tcBorders>
            <w:shd w:val="clear" w:color="auto" w:fill="auto"/>
          </w:tcPr>
          <w:p w14:paraId="65805EC1" w14:textId="77777777" w:rsidR="00404D85" w:rsidRDefault="00AC639D">
            <w:pPr>
              <w:jc w:val="right"/>
              <w:rPr>
                <w:lang w:val="en-US"/>
              </w:rPr>
            </w:pPr>
            <w:r w:rsidRPr="008D0324">
              <w:rPr>
                <w:lang w:val="en-US"/>
              </w:rPr>
              <w:t>9</w:t>
            </w:r>
          </w:p>
        </w:tc>
        <w:tc>
          <w:tcPr>
            <w:tcW w:w="1116" w:type="dxa"/>
            <w:tcBorders>
              <w:top w:val="nil"/>
              <w:left w:val="nil"/>
              <w:bottom w:val="nil"/>
              <w:right w:val="nil"/>
            </w:tcBorders>
            <w:shd w:val="clear" w:color="auto" w:fill="auto"/>
          </w:tcPr>
          <w:p w14:paraId="08BFF7CB" w14:textId="77777777" w:rsidR="00404D85" w:rsidRDefault="00AC639D">
            <w:pPr>
              <w:rPr>
                <w:lang w:val="en-US"/>
              </w:rPr>
            </w:pPr>
            <w:proofErr w:type="spellStart"/>
            <w:r w:rsidRPr="008D0324">
              <w:rPr>
                <w:lang w:val="en-US"/>
              </w:rPr>
              <w:t>L</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4791ECE1" w14:textId="77777777" w:rsidR="00404D85" w:rsidRDefault="00AC639D">
            <w:pPr>
              <w:rPr>
                <w:lang w:val="en-US"/>
              </w:rPr>
            </w:pPr>
            <w:r w:rsidRPr="008D0324">
              <w:rPr>
                <w:lang w:val="en-US"/>
              </w:rPr>
              <w:t>Total length at capture</w:t>
            </w:r>
          </w:p>
        </w:tc>
        <w:tc>
          <w:tcPr>
            <w:tcW w:w="727" w:type="dxa"/>
            <w:tcBorders>
              <w:top w:val="nil"/>
              <w:left w:val="nil"/>
              <w:bottom w:val="nil"/>
              <w:right w:val="nil"/>
            </w:tcBorders>
            <w:shd w:val="clear" w:color="auto" w:fill="auto"/>
          </w:tcPr>
          <w:p w14:paraId="44394E2D"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6578F767"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CB80933" w14:textId="77777777" w:rsidR="00404D85" w:rsidRDefault="00AC639D">
            <w:pPr>
              <w:jc w:val="center"/>
              <w:rPr>
                <w:lang w:val="en-US"/>
              </w:rPr>
            </w:pPr>
            <w:r w:rsidRPr="008D0324">
              <w:rPr>
                <w:lang w:val="en-US"/>
              </w:rPr>
              <w:t>28.11 - 984.69</w:t>
            </w:r>
          </w:p>
        </w:tc>
      </w:tr>
      <w:tr w:rsidR="00404D85" w14:paraId="7DD64EA4" w14:textId="77777777">
        <w:tc>
          <w:tcPr>
            <w:tcW w:w="1042" w:type="dxa"/>
            <w:tcBorders>
              <w:top w:val="nil"/>
              <w:left w:val="nil"/>
              <w:bottom w:val="nil"/>
              <w:right w:val="nil"/>
            </w:tcBorders>
            <w:shd w:val="clear" w:color="auto" w:fill="auto"/>
          </w:tcPr>
          <w:p w14:paraId="72D9EB7A" w14:textId="77777777" w:rsidR="00404D85" w:rsidRDefault="00AC639D">
            <w:pPr>
              <w:jc w:val="right"/>
              <w:rPr>
                <w:lang w:val="en-US"/>
              </w:rPr>
            </w:pPr>
            <w:r w:rsidRPr="008D0324">
              <w:rPr>
                <w:lang w:val="en-US"/>
              </w:rPr>
              <w:t>10</w:t>
            </w:r>
          </w:p>
        </w:tc>
        <w:tc>
          <w:tcPr>
            <w:tcW w:w="1116" w:type="dxa"/>
            <w:tcBorders>
              <w:top w:val="nil"/>
              <w:left w:val="nil"/>
              <w:bottom w:val="nil"/>
              <w:right w:val="nil"/>
            </w:tcBorders>
            <w:shd w:val="clear" w:color="auto" w:fill="auto"/>
          </w:tcPr>
          <w:p w14:paraId="2D2B8E59" w14:textId="77777777" w:rsidR="00404D85" w:rsidRDefault="00AC639D">
            <w:pPr>
              <w:rPr>
                <w:lang w:val="en-US"/>
              </w:rPr>
            </w:pPr>
            <w:r w:rsidRPr="008D0324">
              <w:rPr>
                <w:lang w:val="en-US"/>
              </w:rPr>
              <w:t>L</w:t>
            </w:r>
            <w:r w:rsidRPr="008D0324">
              <w:rPr>
                <w:vertAlign w:val="subscript"/>
                <w:lang w:val="en-US"/>
              </w:rPr>
              <w:t>0p</w:t>
            </w:r>
          </w:p>
        </w:tc>
        <w:tc>
          <w:tcPr>
            <w:tcW w:w="3796" w:type="dxa"/>
            <w:tcBorders>
              <w:top w:val="nil"/>
              <w:left w:val="nil"/>
              <w:bottom w:val="nil"/>
              <w:right w:val="nil"/>
            </w:tcBorders>
            <w:shd w:val="clear" w:color="auto" w:fill="auto"/>
          </w:tcPr>
          <w:p w14:paraId="7B00BCE0" w14:textId="77777777" w:rsidR="00404D85" w:rsidRDefault="00AC639D">
            <w:pPr>
              <w:rPr>
                <w:lang w:val="en-US"/>
              </w:rPr>
            </w:pPr>
            <w:r w:rsidRPr="008D0324">
              <w:rPr>
                <w:lang w:val="en-US"/>
              </w:rPr>
              <w:t>Total length at hatching</w:t>
            </w:r>
          </w:p>
        </w:tc>
        <w:tc>
          <w:tcPr>
            <w:tcW w:w="727" w:type="dxa"/>
            <w:tcBorders>
              <w:top w:val="nil"/>
              <w:left w:val="nil"/>
              <w:bottom w:val="nil"/>
              <w:right w:val="nil"/>
            </w:tcBorders>
            <w:shd w:val="clear" w:color="auto" w:fill="auto"/>
          </w:tcPr>
          <w:p w14:paraId="665AE7B1"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48775721"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2556610F" w14:textId="77777777" w:rsidR="00404D85" w:rsidRDefault="00AC639D">
            <w:pPr>
              <w:jc w:val="center"/>
              <w:rPr>
                <w:lang w:val="en-US"/>
              </w:rPr>
            </w:pPr>
            <w:r w:rsidRPr="008D0324">
              <w:rPr>
                <w:lang w:val="en-US"/>
              </w:rPr>
              <w:t>1.45 - 4.25</w:t>
            </w:r>
          </w:p>
        </w:tc>
      </w:tr>
      <w:tr w:rsidR="00404D85" w14:paraId="67E73151" w14:textId="77777777">
        <w:tc>
          <w:tcPr>
            <w:tcW w:w="1042" w:type="dxa"/>
            <w:tcBorders>
              <w:top w:val="nil"/>
              <w:left w:val="nil"/>
              <w:bottom w:val="nil"/>
              <w:right w:val="nil"/>
            </w:tcBorders>
            <w:shd w:val="clear" w:color="auto" w:fill="auto"/>
          </w:tcPr>
          <w:p w14:paraId="2193F3C0" w14:textId="77777777" w:rsidR="00404D85" w:rsidRDefault="00AC639D">
            <w:pPr>
              <w:jc w:val="right"/>
              <w:rPr>
                <w:lang w:val="en-US"/>
              </w:rPr>
            </w:pPr>
            <w:r w:rsidRPr="008D0324">
              <w:rPr>
                <w:lang w:val="en-US"/>
              </w:rPr>
              <w:t>11</w:t>
            </w:r>
          </w:p>
        </w:tc>
        <w:tc>
          <w:tcPr>
            <w:tcW w:w="1116" w:type="dxa"/>
            <w:tcBorders>
              <w:top w:val="nil"/>
              <w:left w:val="nil"/>
              <w:bottom w:val="nil"/>
              <w:right w:val="nil"/>
            </w:tcBorders>
            <w:shd w:val="clear" w:color="auto" w:fill="auto"/>
          </w:tcPr>
          <w:p w14:paraId="43FABE21" w14:textId="77777777" w:rsidR="00404D85" w:rsidRDefault="00AC639D">
            <w:pPr>
              <w:rPr>
                <w:lang w:val="en-US"/>
              </w:rPr>
            </w:pPr>
            <w:r w:rsidRPr="008D0324">
              <w:rPr>
                <w:lang w:val="en-US"/>
              </w:rPr>
              <w:t>R</w:t>
            </w:r>
            <w:r w:rsidRPr="008D0324">
              <w:rPr>
                <w:vertAlign w:val="subscript"/>
                <w:lang w:val="en-US"/>
              </w:rPr>
              <w:t>0p</w:t>
            </w:r>
          </w:p>
        </w:tc>
        <w:tc>
          <w:tcPr>
            <w:tcW w:w="3796" w:type="dxa"/>
            <w:tcBorders>
              <w:top w:val="nil"/>
              <w:left w:val="nil"/>
              <w:bottom w:val="nil"/>
              <w:right w:val="nil"/>
            </w:tcBorders>
            <w:shd w:val="clear" w:color="auto" w:fill="auto"/>
          </w:tcPr>
          <w:p w14:paraId="055CC65E" w14:textId="77777777" w:rsidR="00404D85" w:rsidRDefault="00AC639D">
            <w:pPr>
              <w:rPr>
                <w:lang w:val="en-US"/>
              </w:rPr>
            </w:pPr>
            <w:r w:rsidRPr="008D0324">
              <w:rPr>
                <w:lang w:val="en-US"/>
              </w:rPr>
              <w:t>Otolith radius at hatching</w:t>
            </w:r>
          </w:p>
        </w:tc>
        <w:tc>
          <w:tcPr>
            <w:tcW w:w="727" w:type="dxa"/>
            <w:tcBorders>
              <w:top w:val="nil"/>
              <w:left w:val="nil"/>
              <w:bottom w:val="nil"/>
              <w:right w:val="nil"/>
            </w:tcBorders>
            <w:shd w:val="clear" w:color="auto" w:fill="auto"/>
          </w:tcPr>
          <w:p w14:paraId="5332B779"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5BB5870E"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5E0B05B7" w14:textId="77777777" w:rsidR="00404D85" w:rsidRDefault="00AC639D">
            <w:pPr>
              <w:jc w:val="center"/>
              <w:rPr>
                <w:lang w:val="en-US"/>
              </w:rPr>
            </w:pPr>
            <w:r w:rsidRPr="008D0324">
              <w:rPr>
                <w:lang w:val="en-US"/>
              </w:rPr>
              <w:t>0.012 - 0.086</w:t>
            </w:r>
          </w:p>
        </w:tc>
      </w:tr>
      <w:tr w:rsidR="00404D85" w14:paraId="6E263474" w14:textId="77777777">
        <w:tc>
          <w:tcPr>
            <w:tcW w:w="1042" w:type="dxa"/>
            <w:tcBorders>
              <w:top w:val="nil"/>
              <w:left w:val="nil"/>
              <w:bottom w:val="nil"/>
              <w:right w:val="nil"/>
            </w:tcBorders>
            <w:shd w:val="clear" w:color="auto" w:fill="auto"/>
          </w:tcPr>
          <w:p w14:paraId="2B5BE996" w14:textId="77777777" w:rsidR="00404D85" w:rsidRDefault="00AC639D">
            <w:pPr>
              <w:jc w:val="right"/>
              <w:rPr>
                <w:lang w:val="en-US"/>
              </w:rPr>
            </w:pPr>
            <w:r w:rsidRPr="008D0324">
              <w:rPr>
                <w:lang w:val="en-US"/>
              </w:rPr>
              <w:t>12</w:t>
            </w:r>
          </w:p>
        </w:tc>
        <w:tc>
          <w:tcPr>
            <w:tcW w:w="1116" w:type="dxa"/>
            <w:tcBorders>
              <w:top w:val="nil"/>
              <w:left w:val="nil"/>
              <w:bottom w:val="nil"/>
              <w:right w:val="nil"/>
            </w:tcBorders>
            <w:shd w:val="clear" w:color="auto" w:fill="auto"/>
          </w:tcPr>
          <w:p w14:paraId="001CEE52" w14:textId="77777777" w:rsidR="00404D85" w:rsidRDefault="00AC639D">
            <w:pPr>
              <w:rPr>
                <w:lang w:val="en-US"/>
              </w:rPr>
            </w:pPr>
            <w:r w:rsidRPr="008D0324">
              <w:rPr>
                <w:lang w:val="en-US"/>
              </w:rPr>
              <w:t>L</w:t>
            </w:r>
            <w:r w:rsidRPr="008D0324">
              <w:rPr>
                <w:vertAlign w:val="subscript"/>
                <w:lang w:val="en-US"/>
              </w:rPr>
              <w:t>i</w:t>
            </w:r>
          </w:p>
        </w:tc>
        <w:tc>
          <w:tcPr>
            <w:tcW w:w="3796" w:type="dxa"/>
            <w:tcBorders>
              <w:top w:val="nil"/>
              <w:left w:val="nil"/>
              <w:bottom w:val="nil"/>
              <w:right w:val="nil"/>
            </w:tcBorders>
            <w:shd w:val="clear" w:color="auto" w:fill="auto"/>
          </w:tcPr>
          <w:p w14:paraId="70EF768F" w14:textId="77777777" w:rsidR="00404D85" w:rsidRDefault="00AC639D">
            <w:pPr>
              <w:rPr>
                <w:lang w:val="en-US"/>
              </w:rPr>
            </w:pPr>
            <w:r w:rsidRPr="008D0324">
              <w:rPr>
                <w:lang w:val="en-US"/>
              </w:rPr>
              <w:t xml:space="preserve">Total length at age </w:t>
            </w:r>
            <w:proofErr w:type="spellStart"/>
            <w:r w:rsidRPr="008D0324">
              <w:rPr>
                <w:i/>
                <w:iCs/>
                <w:lang w:val="en-US"/>
              </w:rPr>
              <w:t>i</w:t>
            </w:r>
            <w:proofErr w:type="spellEnd"/>
          </w:p>
        </w:tc>
        <w:tc>
          <w:tcPr>
            <w:tcW w:w="727" w:type="dxa"/>
            <w:tcBorders>
              <w:top w:val="nil"/>
              <w:left w:val="nil"/>
              <w:bottom w:val="nil"/>
              <w:right w:val="nil"/>
            </w:tcBorders>
            <w:shd w:val="clear" w:color="auto" w:fill="auto"/>
          </w:tcPr>
          <w:p w14:paraId="2DA443B0" w14:textId="77777777" w:rsidR="00404D85" w:rsidRDefault="00AC639D">
            <w:pPr>
              <w:jc w:val="center"/>
              <w:rPr>
                <w:lang w:val="en-US"/>
              </w:rPr>
            </w:pPr>
            <w:r w:rsidRPr="008D0324">
              <w:rPr>
                <w:lang w:val="en-US"/>
              </w:rPr>
              <w:t>mm</w:t>
            </w:r>
          </w:p>
        </w:tc>
        <w:tc>
          <w:tcPr>
            <w:tcW w:w="1082" w:type="dxa"/>
            <w:tcBorders>
              <w:top w:val="nil"/>
              <w:left w:val="nil"/>
              <w:bottom w:val="nil"/>
              <w:right w:val="nil"/>
            </w:tcBorders>
            <w:shd w:val="clear" w:color="auto" w:fill="auto"/>
          </w:tcPr>
          <w:p w14:paraId="11C582D8"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61394C05" w14:textId="77777777" w:rsidR="00404D85" w:rsidRDefault="00AC639D">
            <w:pPr>
              <w:jc w:val="center"/>
              <w:rPr>
                <w:lang w:val="en-US"/>
              </w:rPr>
            </w:pPr>
            <w:r w:rsidRPr="008D0324">
              <w:rPr>
                <w:lang w:val="en-US"/>
              </w:rPr>
              <w:t>1.45 - 949.576</w:t>
            </w:r>
          </w:p>
        </w:tc>
      </w:tr>
      <w:tr w:rsidR="00404D85" w14:paraId="500BC3A3" w14:textId="77777777">
        <w:tc>
          <w:tcPr>
            <w:tcW w:w="1042" w:type="dxa"/>
            <w:tcBorders>
              <w:top w:val="nil"/>
              <w:left w:val="nil"/>
              <w:bottom w:val="nil"/>
              <w:right w:val="nil"/>
            </w:tcBorders>
            <w:shd w:val="clear" w:color="auto" w:fill="auto"/>
          </w:tcPr>
          <w:p w14:paraId="4AB741C6" w14:textId="77777777" w:rsidR="00404D85" w:rsidRDefault="00AC639D">
            <w:pPr>
              <w:jc w:val="right"/>
              <w:rPr>
                <w:lang w:val="en-US"/>
              </w:rPr>
            </w:pPr>
            <w:r w:rsidRPr="008D0324">
              <w:rPr>
                <w:lang w:val="en-US"/>
              </w:rPr>
              <w:t>13</w:t>
            </w:r>
          </w:p>
        </w:tc>
        <w:tc>
          <w:tcPr>
            <w:tcW w:w="1116" w:type="dxa"/>
            <w:tcBorders>
              <w:top w:val="nil"/>
              <w:left w:val="nil"/>
              <w:bottom w:val="nil"/>
              <w:right w:val="nil"/>
            </w:tcBorders>
            <w:shd w:val="clear" w:color="auto" w:fill="auto"/>
          </w:tcPr>
          <w:p w14:paraId="736317AD" w14:textId="77777777" w:rsidR="00404D85" w:rsidRDefault="00AC639D">
            <w:pPr>
              <w:rPr>
                <w:lang w:val="en-US"/>
              </w:rPr>
            </w:pPr>
            <w:r w:rsidRPr="008D0324">
              <w:rPr>
                <w:lang w:val="en-US"/>
              </w:rPr>
              <w:t>Biomass</w:t>
            </w:r>
          </w:p>
        </w:tc>
        <w:tc>
          <w:tcPr>
            <w:tcW w:w="3796" w:type="dxa"/>
            <w:tcBorders>
              <w:top w:val="nil"/>
              <w:left w:val="nil"/>
              <w:bottom w:val="nil"/>
              <w:right w:val="nil"/>
            </w:tcBorders>
            <w:shd w:val="clear" w:color="auto" w:fill="auto"/>
          </w:tcPr>
          <w:p w14:paraId="3B904461" w14:textId="77777777" w:rsidR="00404D85" w:rsidRDefault="00AC639D">
            <w:pPr>
              <w:rPr>
                <w:lang w:val="en-US"/>
              </w:rPr>
            </w:pPr>
            <w:r>
              <w:rPr>
                <w:lang w:val="en-US"/>
              </w:rPr>
              <w:t>Wet body mass at capture</w:t>
            </w:r>
          </w:p>
        </w:tc>
        <w:tc>
          <w:tcPr>
            <w:tcW w:w="727" w:type="dxa"/>
            <w:tcBorders>
              <w:top w:val="nil"/>
              <w:left w:val="nil"/>
              <w:bottom w:val="nil"/>
              <w:right w:val="nil"/>
            </w:tcBorders>
            <w:shd w:val="clear" w:color="auto" w:fill="auto"/>
          </w:tcPr>
          <w:p w14:paraId="289C12E2" w14:textId="77777777" w:rsidR="00404D85" w:rsidRDefault="00AC639D">
            <w:pPr>
              <w:jc w:val="center"/>
              <w:rPr>
                <w:lang w:val="en-US"/>
              </w:rPr>
            </w:pPr>
            <w:r w:rsidRPr="008D0324">
              <w:rPr>
                <w:lang w:val="en-US"/>
              </w:rPr>
              <w:t>g</w:t>
            </w:r>
          </w:p>
        </w:tc>
        <w:tc>
          <w:tcPr>
            <w:tcW w:w="1082" w:type="dxa"/>
            <w:tcBorders>
              <w:top w:val="nil"/>
              <w:left w:val="nil"/>
              <w:bottom w:val="nil"/>
              <w:right w:val="nil"/>
            </w:tcBorders>
            <w:shd w:val="clear" w:color="auto" w:fill="auto"/>
          </w:tcPr>
          <w:p w14:paraId="068D332F" w14:textId="77777777" w:rsidR="00404D85" w:rsidRDefault="00AC639D">
            <w:pPr>
              <w:rPr>
                <w:lang w:val="en-US"/>
              </w:rPr>
            </w:pPr>
            <w:r w:rsidRPr="008D0324">
              <w:rPr>
                <w:lang w:val="en-US"/>
              </w:rPr>
              <w:t>Numeric</w:t>
            </w:r>
          </w:p>
        </w:tc>
        <w:tc>
          <w:tcPr>
            <w:tcW w:w="1734" w:type="dxa"/>
            <w:tcBorders>
              <w:top w:val="nil"/>
              <w:left w:val="nil"/>
              <w:bottom w:val="nil"/>
              <w:right w:val="nil"/>
            </w:tcBorders>
            <w:shd w:val="clear" w:color="auto" w:fill="auto"/>
          </w:tcPr>
          <w:p w14:paraId="71F145B2" w14:textId="77777777" w:rsidR="00404D85" w:rsidRDefault="00AC639D">
            <w:pPr>
              <w:jc w:val="center"/>
              <w:rPr>
                <w:lang w:val="en-US"/>
              </w:rPr>
            </w:pPr>
            <w:r w:rsidRPr="008D0324">
              <w:rPr>
                <w:lang w:val="en-US"/>
              </w:rPr>
              <w:t>0.4 - 12950</w:t>
            </w:r>
          </w:p>
        </w:tc>
      </w:tr>
      <w:tr w:rsidR="00404D85" w14:paraId="0503C838" w14:textId="77777777">
        <w:tc>
          <w:tcPr>
            <w:tcW w:w="1042" w:type="dxa"/>
            <w:tcBorders>
              <w:top w:val="nil"/>
              <w:left w:val="nil"/>
              <w:bottom w:val="nil"/>
              <w:right w:val="nil"/>
            </w:tcBorders>
            <w:shd w:val="clear" w:color="auto" w:fill="auto"/>
          </w:tcPr>
          <w:p w14:paraId="6E5D155C" w14:textId="77777777" w:rsidR="00404D85" w:rsidRDefault="00AC639D">
            <w:pPr>
              <w:jc w:val="right"/>
              <w:rPr>
                <w:lang w:val="en-US"/>
              </w:rPr>
            </w:pPr>
            <w:r w:rsidRPr="008D0324">
              <w:rPr>
                <w:lang w:val="en-US"/>
              </w:rPr>
              <w:t>14</w:t>
            </w:r>
          </w:p>
        </w:tc>
        <w:tc>
          <w:tcPr>
            <w:tcW w:w="1116" w:type="dxa"/>
            <w:tcBorders>
              <w:top w:val="nil"/>
              <w:left w:val="nil"/>
              <w:bottom w:val="nil"/>
              <w:right w:val="nil"/>
            </w:tcBorders>
            <w:shd w:val="clear" w:color="auto" w:fill="auto"/>
          </w:tcPr>
          <w:p w14:paraId="04095FC3" w14:textId="77777777" w:rsidR="00404D85" w:rsidRDefault="00AC639D">
            <w:pPr>
              <w:rPr>
                <w:lang w:val="en-US"/>
              </w:rPr>
            </w:pPr>
            <w:r w:rsidRPr="008D0324">
              <w:rPr>
                <w:lang w:val="en-US"/>
              </w:rPr>
              <w:t>Location</w:t>
            </w:r>
          </w:p>
        </w:tc>
        <w:tc>
          <w:tcPr>
            <w:tcW w:w="3796" w:type="dxa"/>
            <w:tcBorders>
              <w:top w:val="nil"/>
              <w:left w:val="nil"/>
              <w:bottom w:val="nil"/>
              <w:right w:val="nil"/>
            </w:tcBorders>
            <w:shd w:val="clear" w:color="auto" w:fill="auto"/>
          </w:tcPr>
          <w:p w14:paraId="76AB80B2" w14:textId="77777777" w:rsidR="00404D85" w:rsidRDefault="00AC639D">
            <w:pPr>
              <w:rPr>
                <w:lang w:val="en-US"/>
              </w:rPr>
            </w:pPr>
            <w:r w:rsidRPr="008D0324">
              <w:rPr>
                <w:lang w:val="en-US"/>
              </w:rPr>
              <w:t>Island or archipelago of the sampling</w:t>
            </w:r>
          </w:p>
        </w:tc>
        <w:tc>
          <w:tcPr>
            <w:tcW w:w="727" w:type="dxa"/>
            <w:tcBorders>
              <w:top w:val="nil"/>
              <w:left w:val="nil"/>
              <w:bottom w:val="nil"/>
              <w:right w:val="nil"/>
            </w:tcBorders>
            <w:shd w:val="clear" w:color="auto" w:fill="auto"/>
          </w:tcPr>
          <w:p w14:paraId="2C752A18"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
          <w:p w14:paraId="25DCB742"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
          <w:p w14:paraId="1F6F1EF8" w14:textId="77777777" w:rsidR="00404D85" w:rsidRDefault="00AC639D">
            <w:pPr>
              <w:jc w:val="center"/>
              <w:rPr>
                <w:lang w:val="en-US"/>
              </w:rPr>
            </w:pPr>
            <w:r>
              <w:rPr>
                <w:lang w:val="en-US"/>
              </w:rPr>
              <w:t>-</w:t>
            </w:r>
          </w:p>
        </w:tc>
      </w:tr>
      <w:tr w:rsidR="00404D85" w14:paraId="4C05FEFC" w14:textId="77777777" w:rsidTr="00FB5333">
        <w:tblPrEx>
          <w:tblW w:w="9498" w:type="dxa"/>
          <w:tblPrExChange w:id="19" w:author="Jérémy Wicquart" w:date="2019-10-19T17:21:00Z">
            <w:tblPrEx>
              <w:tblW w:w="9498" w:type="dxa"/>
            </w:tblPrEx>
          </w:tblPrExChange>
        </w:tblPrEx>
        <w:tc>
          <w:tcPr>
            <w:tcW w:w="1042" w:type="dxa"/>
            <w:tcBorders>
              <w:top w:val="nil"/>
              <w:left w:val="nil"/>
              <w:bottom w:val="nil"/>
              <w:right w:val="nil"/>
            </w:tcBorders>
            <w:shd w:val="clear" w:color="auto" w:fill="auto"/>
            <w:tcPrChange w:id="20" w:author="Jérémy Wicquart" w:date="2019-10-19T17:21:00Z">
              <w:tcPr>
                <w:tcW w:w="1042" w:type="dxa"/>
                <w:tcBorders>
                  <w:top w:val="nil"/>
                  <w:left w:val="nil"/>
                  <w:right w:val="nil"/>
                </w:tcBorders>
                <w:shd w:val="clear" w:color="auto" w:fill="auto"/>
              </w:tcPr>
            </w:tcPrChange>
          </w:tcPr>
          <w:p w14:paraId="7D24C1B0" w14:textId="77777777" w:rsidR="00404D85" w:rsidRDefault="00AC639D">
            <w:pPr>
              <w:jc w:val="right"/>
              <w:rPr>
                <w:lang w:val="en-US"/>
              </w:rPr>
            </w:pPr>
            <w:r w:rsidRPr="008D0324">
              <w:rPr>
                <w:lang w:val="en-US"/>
              </w:rPr>
              <w:t>15</w:t>
            </w:r>
          </w:p>
        </w:tc>
        <w:tc>
          <w:tcPr>
            <w:tcW w:w="1116" w:type="dxa"/>
            <w:tcBorders>
              <w:top w:val="nil"/>
              <w:left w:val="nil"/>
              <w:bottom w:val="nil"/>
              <w:right w:val="nil"/>
            </w:tcBorders>
            <w:shd w:val="clear" w:color="auto" w:fill="auto"/>
            <w:tcPrChange w:id="21" w:author="Jérémy Wicquart" w:date="2019-10-19T17:21:00Z">
              <w:tcPr>
                <w:tcW w:w="1116" w:type="dxa"/>
                <w:tcBorders>
                  <w:top w:val="nil"/>
                  <w:left w:val="nil"/>
                  <w:right w:val="nil"/>
                </w:tcBorders>
                <w:shd w:val="clear" w:color="auto" w:fill="auto"/>
              </w:tcPr>
            </w:tcPrChange>
          </w:tcPr>
          <w:p w14:paraId="062789BB" w14:textId="77777777" w:rsidR="00404D85" w:rsidRDefault="00AC639D">
            <w:pPr>
              <w:rPr>
                <w:lang w:val="en-US"/>
              </w:rPr>
            </w:pPr>
            <w:r w:rsidRPr="008D0324">
              <w:rPr>
                <w:lang w:val="en-US"/>
              </w:rPr>
              <w:t>Observer</w:t>
            </w:r>
          </w:p>
        </w:tc>
        <w:tc>
          <w:tcPr>
            <w:tcW w:w="3796" w:type="dxa"/>
            <w:tcBorders>
              <w:top w:val="nil"/>
              <w:left w:val="nil"/>
              <w:bottom w:val="nil"/>
              <w:right w:val="nil"/>
            </w:tcBorders>
            <w:shd w:val="clear" w:color="auto" w:fill="auto"/>
            <w:tcPrChange w:id="22" w:author="Jérémy Wicquart" w:date="2019-10-19T17:21:00Z">
              <w:tcPr>
                <w:tcW w:w="3796" w:type="dxa"/>
                <w:tcBorders>
                  <w:top w:val="nil"/>
                  <w:left w:val="nil"/>
                  <w:right w:val="nil"/>
                </w:tcBorders>
                <w:shd w:val="clear" w:color="auto" w:fill="auto"/>
              </w:tcPr>
            </w:tcPrChange>
          </w:tcPr>
          <w:p w14:paraId="35DB8A19" w14:textId="79540C57" w:rsidR="00404D85" w:rsidRDefault="00AC639D">
            <w:pPr>
              <w:rPr>
                <w:lang w:val="en-US"/>
              </w:rPr>
            </w:pPr>
            <w:r w:rsidRPr="008D0324">
              <w:rPr>
                <w:lang w:val="en-US"/>
              </w:rPr>
              <w:t>Name of the person who made the otolith</w:t>
            </w:r>
            <w:r>
              <w:rPr>
                <w:lang w:val="en-US"/>
              </w:rPr>
              <w:t xml:space="preserve"> reading</w:t>
            </w:r>
          </w:p>
        </w:tc>
        <w:tc>
          <w:tcPr>
            <w:tcW w:w="727" w:type="dxa"/>
            <w:tcBorders>
              <w:top w:val="nil"/>
              <w:left w:val="nil"/>
              <w:bottom w:val="nil"/>
              <w:right w:val="nil"/>
            </w:tcBorders>
            <w:shd w:val="clear" w:color="auto" w:fill="auto"/>
            <w:tcPrChange w:id="23" w:author="Jérémy Wicquart" w:date="2019-10-19T17:21:00Z">
              <w:tcPr>
                <w:tcW w:w="727" w:type="dxa"/>
                <w:tcBorders>
                  <w:top w:val="nil"/>
                  <w:left w:val="nil"/>
                  <w:right w:val="nil"/>
                </w:tcBorders>
                <w:shd w:val="clear" w:color="auto" w:fill="auto"/>
              </w:tcPr>
            </w:tcPrChange>
          </w:tcPr>
          <w:p w14:paraId="424DBFA4" w14:textId="77777777" w:rsidR="00404D85" w:rsidRDefault="00AC639D">
            <w:pPr>
              <w:jc w:val="center"/>
              <w:rPr>
                <w:lang w:val="en-US"/>
              </w:rPr>
            </w:pPr>
            <w:r>
              <w:rPr>
                <w:lang w:val="en-US"/>
              </w:rPr>
              <w:t>-</w:t>
            </w:r>
          </w:p>
        </w:tc>
        <w:tc>
          <w:tcPr>
            <w:tcW w:w="1082" w:type="dxa"/>
            <w:tcBorders>
              <w:top w:val="nil"/>
              <w:left w:val="nil"/>
              <w:bottom w:val="nil"/>
              <w:right w:val="nil"/>
            </w:tcBorders>
            <w:shd w:val="clear" w:color="auto" w:fill="auto"/>
            <w:tcPrChange w:id="24" w:author="Jérémy Wicquart" w:date="2019-10-19T17:21:00Z">
              <w:tcPr>
                <w:tcW w:w="1082" w:type="dxa"/>
                <w:tcBorders>
                  <w:top w:val="nil"/>
                  <w:left w:val="nil"/>
                  <w:right w:val="nil"/>
                </w:tcBorders>
                <w:shd w:val="clear" w:color="auto" w:fill="auto"/>
              </w:tcPr>
            </w:tcPrChange>
          </w:tcPr>
          <w:p w14:paraId="3BBDD942" w14:textId="77777777" w:rsidR="00404D85" w:rsidRDefault="00AC639D">
            <w:pPr>
              <w:rPr>
                <w:lang w:val="en-US"/>
              </w:rPr>
            </w:pPr>
            <w:r w:rsidRPr="008D0324">
              <w:rPr>
                <w:lang w:val="en-US"/>
              </w:rPr>
              <w:t>Factor</w:t>
            </w:r>
          </w:p>
        </w:tc>
        <w:tc>
          <w:tcPr>
            <w:tcW w:w="1734" w:type="dxa"/>
            <w:tcBorders>
              <w:top w:val="nil"/>
              <w:left w:val="nil"/>
              <w:bottom w:val="nil"/>
              <w:right w:val="nil"/>
            </w:tcBorders>
            <w:shd w:val="clear" w:color="auto" w:fill="auto"/>
            <w:tcPrChange w:id="25" w:author="Jérémy Wicquart" w:date="2019-10-19T17:21:00Z">
              <w:tcPr>
                <w:tcW w:w="1734" w:type="dxa"/>
                <w:tcBorders>
                  <w:top w:val="nil"/>
                  <w:left w:val="nil"/>
                  <w:right w:val="nil"/>
                </w:tcBorders>
                <w:shd w:val="clear" w:color="auto" w:fill="auto"/>
              </w:tcPr>
            </w:tcPrChange>
          </w:tcPr>
          <w:p w14:paraId="7D449B47" w14:textId="77777777" w:rsidR="00404D85" w:rsidRDefault="00AC639D">
            <w:pPr>
              <w:jc w:val="center"/>
              <w:rPr>
                <w:lang w:val="en-US"/>
              </w:rPr>
            </w:pPr>
            <w:r>
              <w:rPr>
                <w:lang w:val="en-US"/>
              </w:rPr>
              <w:t>-</w:t>
            </w:r>
          </w:p>
        </w:tc>
      </w:tr>
      <w:tr w:rsidR="00FB5333" w14:paraId="5DE90783" w14:textId="77777777" w:rsidTr="00FB5333">
        <w:tblPrEx>
          <w:tblW w:w="9498" w:type="dxa"/>
          <w:tblPrExChange w:id="26" w:author="Jérémy Wicquart" w:date="2019-10-19T17:22:00Z">
            <w:tblPrEx>
              <w:tblW w:w="9498" w:type="dxa"/>
            </w:tblPrEx>
          </w:tblPrExChange>
        </w:tblPrEx>
        <w:trPr>
          <w:ins w:id="27" w:author="Jérémy Wicquart" w:date="2019-10-19T17:21:00Z"/>
        </w:trPr>
        <w:tc>
          <w:tcPr>
            <w:tcW w:w="1042" w:type="dxa"/>
            <w:tcBorders>
              <w:top w:val="nil"/>
              <w:left w:val="nil"/>
              <w:bottom w:val="nil"/>
              <w:right w:val="nil"/>
            </w:tcBorders>
            <w:shd w:val="clear" w:color="auto" w:fill="auto"/>
            <w:tcPrChange w:id="28" w:author="Jérémy Wicquart" w:date="2019-10-19T17:22:00Z">
              <w:tcPr>
                <w:tcW w:w="1042" w:type="dxa"/>
                <w:tcBorders>
                  <w:top w:val="nil"/>
                  <w:left w:val="nil"/>
                  <w:right w:val="nil"/>
                </w:tcBorders>
                <w:shd w:val="clear" w:color="auto" w:fill="auto"/>
              </w:tcPr>
            </w:tcPrChange>
          </w:tcPr>
          <w:p w14:paraId="5D3A0C5A" w14:textId="77777777" w:rsidR="00FB5333" w:rsidRPr="008D0324" w:rsidRDefault="00FB5333">
            <w:pPr>
              <w:jc w:val="right"/>
              <w:rPr>
                <w:ins w:id="29" w:author="Jérémy Wicquart" w:date="2019-10-19T17:21:00Z"/>
                <w:lang w:val="en-US"/>
              </w:rPr>
            </w:pPr>
          </w:p>
        </w:tc>
        <w:tc>
          <w:tcPr>
            <w:tcW w:w="1116" w:type="dxa"/>
            <w:tcBorders>
              <w:top w:val="nil"/>
              <w:left w:val="nil"/>
              <w:bottom w:val="nil"/>
              <w:right w:val="nil"/>
            </w:tcBorders>
            <w:shd w:val="clear" w:color="auto" w:fill="auto"/>
            <w:tcPrChange w:id="30" w:author="Jérémy Wicquart" w:date="2019-10-19T17:22:00Z">
              <w:tcPr>
                <w:tcW w:w="1116" w:type="dxa"/>
                <w:tcBorders>
                  <w:top w:val="nil"/>
                  <w:left w:val="nil"/>
                  <w:right w:val="nil"/>
                </w:tcBorders>
                <w:shd w:val="clear" w:color="auto" w:fill="auto"/>
              </w:tcPr>
            </w:tcPrChange>
          </w:tcPr>
          <w:p w14:paraId="16F8C5DE" w14:textId="77777777" w:rsidR="00FB5333" w:rsidRPr="008D0324" w:rsidRDefault="00FB5333">
            <w:pPr>
              <w:rPr>
                <w:ins w:id="31" w:author="Jérémy Wicquart" w:date="2019-10-19T17:21:00Z"/>
                <w:lang w:val="en-US"/>
              </w:rPr>
            </w:pPr>
          </w:p>
        </w:tc>
        <w:tc>
          <w:tcPr>
            <w:tcW w:w="3796" w:type="dxa"/>
            <w:tcBorders>
              <w:top w:val="nil"/>
              <w:left w:val="nil"/>
              <w:bottom w:val="nil"/>
              <w:right w:val="nil"/>
            </w:tcBorders>
            <w:shd w:val="clear" w:color="auto" w:fill="auto"/>
            <w:tcPrChange w:id="32" w:author="Jérémy Wicquart" w:date="2019-10-19T17:22:00Z">
              <w:tcPr>
                <w:tcW w:w="3796" w:type="dxa"/>
                <w:tcBorders>
                  <w:top w:val="nil"/>
                  <w:left w:val="nil"/>
                  <w:right w:val="nil"/>
                </w:tcBorders>
                <w:shd w:val="clear" w:color="auto" w:fill="auto"/>
              </w:tcPr>
            </w:tcPrChange>
          </w:tcPr>
          <w:p w14:paraId="60CBA213" w14:textId="77777777" w:rsidR="00FB5333" w:rsidRPr="008D0324" w:rsidRDefault="00FB5333">
            <w:pPr>
              <w:rPr>
                <w:ins w:id="33" w:author="Jérémy Wicquart" w:date="2019-10-19T17:21:00Z"/>
                <w:lang w:val="en-US"/>
              </w:rPr>
            </w:pPr>
          </w:p>
        </w:tc>
        <w:tc>
          <w:tcPr>
            <w:tcW w:w="727" w:type="dxa"/>
            <w:tcBorders>
              <w:top w:val="nil"/>
              <w:left w:val="nil"/>
              <w:bottom w:val="nil"/>
              <w:right w:val="nil"/>
            </w:tcBorders>
            <w:shd w:val="clear" w:color="auto" w:fill="auto"/>
            <w:tcPrChange w:id="34" w:author="Jérémy Wicquart" w:date="2019-10-19T17:22:00Z">
              <w:tcPr>
                <w:tcW w:w="727" w:type="dxa"/>
                <w:tcBorders>
                  <w:top w:val="nil"/>
                  <w:left w:val="nil"/>
                  <w:right w:val="nil"/>
                </w:tcBorders>
                <w:shd w:val="clear" w:color="auto" w:fill="auto"/>
              </w:tcPr>
            </w:tcPrChange>
          </w:tcPr>
          <w:p w14:paraId="7F15973A" w14:textId="77777777" w:rsidR="00FB5333" w:rsidRDefault="00FB5333">
            <w:pPr>
              <w:jc w:val="center"/>
              <w:rPr>
                <w:ins w:id="35" w:author="Jérémy Wicquart" w:date="2019-10-19T17:21:00Z"/>
                <w:lang w:val="en-US"/>
              </w:rPr>
            </w:pPr>
          </w:p>
        </w:tc>
        <w:tc>
          <w:tcPr>
            <w:tcW w:w="1082" w:type="dxa"/>
            <w:tcBorders>
              <w:top w:val="nil"/>
              <w:left w:val="nil"/>
              <w:bottom w:val="nil"/>
              <w:right w:val="nil"/>
            </w:tcBorders>
            <w:shd w:val="clear" w:color="auto" w:fill="auto"/>
            <w:tcPrChange w:id="36" w:author="Jérémy Wicquart" w:date="2019-10-19T17:22:00Z">
              <w:tcPr>
                <w:tcW w:w="1082" w:type="dxa"/>
                <w:tcBorders>
                  <w:top w:val="nil"/>
                  <w:left w:val="nil"/>
                  <w:right w:val="nil"/>
                </w:tcBorders>
                <w:shd w:val="clear" w:color="auto" w:fill="auto"/>
              </w:tcPr>
            </w:tcPrChange>
          </w:tcPr>
          <w:p w14:paraId="7A579496" w14:textId="77777777" w:rsidR="00FB5333" w:rsidRPr="008D0324" w:rsidRDefault="00FB5333">
            <w:pPr>
              <w:rPr>
                <w:ins w:id="37" w:author="Jérémy Wicquart" w:date="2019-10-19T17:21:00Z"/>
                <w:lang w:val="en-US"/>
              </w:rPr>
            </w:pPr>
          </w:p>
        </w:tc>
        <w:tc>
          <w:tcPr>
            <w:tcW w:w="1734" w:type="dxa"/>
            <w:tcBorders>
              <w:top w:val="nil"/>
              <w:left w:val="nil"/>
              <w:bottom w:val="nil"/>
              <w:right w:val="nil"/>
            </w:tcBorders>
            <w:shd w:val="clear" w:color="auto" w:fill="auto"/>
            <w:tcPrChange w:id="38" w:author="Jérémy Wicquart" w:date="2019-10-19T17:22:00Z">
              <w:tcPr>
                <w:tcW w:w="1734" w:type="dxa"/>
                <w:tcBorders>
                  <w:top w:val="nil"/>
                  <w:left w:val="nil"/>
                  <w:right w:val="nil"/>
                </w:tcBorders>
                <w:shd w:val="clear" w:color="auto" w:fill="auto"/>
              </w:tcPr>
            </w:tcPrChange>
          </w:tcPr>
          <w:p w14:paraId="0CEC3CE6" w14:textId="77777777" w:rsidR="00FB5333" w:rsidRDefault="00FB5333">
            <w:pPr>
              <w:jc w:val="center"/>
              <w:rPr>
                <w:ins w:id="39" w:author="Jérémy Wicquart" w:date="2019-10-19T17:21:00Z"/>
                <w:lang w:val="en-US"/>
              </w:rPr>
            </w:pPr>
          </w:p>
        </w:tc>
      </w:tr>
      <w:tr w:rsidR="00FB5333" w14:paraId="0E7FCB18" w14:textId="77777777" w:rsidTr="00FB5333">
        <w:tblPrEx>
          <w:tblW w:w="9498" w:type="dxa"/>
          <w:tblPrExChange w:id="40" w:author="Jérémy Wicquart" w:date="2019-10-19T17:22:00Z">
            <w:tblPrEx>
              <w:tblW w:w="9498" w:type="dxa"/>
            </w:tblPrEx>
          </w:tblPrExChange>
        </w:tblPrEx>
        <w:trPr>
          <w:ins w:id="41" w:author="Jérémy Wicquart" w:date="2019-10-19T17:22:00Z"/>
        </w:trPr>
        <w:tc>
          <w:tcPr>
            <w:tcW w:w="1042" w:type="dxa"/>
            <w:tcBorders>
              <w:top w:val="nil"/>
              <w:left w:val="nil"/>
              <w:bottom w:val="nil"/>
              <w:right w:val="nil"/>
            </w:tcBorders>
            <w:shd w:val="clear" w:color="auto" w:fill="auto"/>
            <w:tcPrChange w:id="42" w:author="Jérémy Wicquart" w:date="2019-10-19T17:22:00Z">
              <w:tcPr>
                <w:tcW w:w="1042" w:type="dxa"/>
                <w:tcBorders>
                  <w:top w:val="nil"/>
                  <w:left w:val="nil"/>
                  <w:right w:val="nil"/>
                </w:tcBorders>
                <w:shd w:val="clear" w:color="auto" w:fill="auto"/>
              </w:tcPr>
            </w:tcPrChange>
          </w:tcPr>
          <w:p w14:paraId="2E06EE09" w14:textId="77777777" w:rsidR="00FB5333" w:rsidRPr="008D0324" w:rsidRDefault="00FB5333">
            <w:pPr>
              <w:jc w:val="right"/>
              <w:rPr>
                <w:ins w:id="43" w:author="Jérémy Wicquart" w:date="2019-10-19T17:22:00Z"/>
                <w:lang w:val="en-US"/>
              </w:rPr>
            </w:pPr>
          </w:p>
        </w:tc>
        <w:tc>
          <w:tcPr>
            <w:tcW w:w="1116" w:type="dxa"/>
            <w:tcBorders>
              <w:top w:val="nil"/>
              <w:left w:val="nil"/>
              <w:bottom w:val="nil"/>
              <w:right w:val="nil"/>
            </w:tcBorders>
            <w:shd w:val="clear" w:color="auto" w:fill="auto"/>
            <w:tcPrChange w:id="44" w:author="Jérémy Wicquart" w:date="2019-10-19T17:22:00Z">
              <w:tcPr>
                <w:tcW w:w="1116" w:type="dxa"/>
                <w:tcBorders>
                  <w:top w:val="nil"/>
                  <w:left w:val="nil"/>
                  <w:right w:val="nil"/>
                </w:tcBorders>
                <w:shd w:val="clear" w:color="auto" w:fill="auto"/>
              </w:tcPr>
            </w:tcPrChange>
          </w:tcPr>
          <w:p w14:paraId="5AE6AC2E" w14:textId="77777777" w:rsidR="00FB5333" w:rsidRPr="008D0324" w:rsidRDefault="00FB5333">
            <w:pPr>
              <w:rPr>
                <w:ins w:id="45" w:author="Jérémy Wicquart" w:date="2019-10-19T17:22:00Z"/>
                <w:lang w:val="en-US"/>
              </w:rPr>
            </w:pPr>
          </w:p>
        </w:tc>
        <w:tc>
          <w:tcPr>
            <w:tcW w:w="3796" w:type="dxa"/>
            <w:tcBorders>
              <w:top w:val="nil"/>
              <w:left w:val="nil"/>
              <w:bottom w:val="nil"/>
              <w:right w:val="nil"/>
            </w:tcBorders>
            <w:shd w:val="clear" w:color="auto" w:fill="auto"/>
            <w:tcPrChange w:id="46" w:author="Jérémy Wicquart" w:date="2019-10-19T17:22:00Z">
              <w:tcPr>
                <w:tcW w:w="3796" w:type="dxa"/>
                <w:tcBorders>
                  <w:top w:val="nil"/>
                  <w:left w:val="nil"/>
                  <w:right w:val="nil"/>
                </w:tcBorders>
                <w:shd w:val="clear" w:color="auto" w:fill="auto"/>
              </w:tcPr>
            </w:tcPrChange>
          </w:tcPr>
          <w:p w14:paraId="5E68438A" w14:textId="77777777" w:rsidR="00FB5333" w:rsidRPr="008D0324" w:rsidRDefault="00FB5333">
            <w:pPr>
              <w:rPr>
                <w:ins w:id="47" w:author="Jérémy Wicquart" w:date="2019-10-19T17:22:00Z"/>
                <w:lang w:val="en-US"/>
              </w:rPr>
            </w:pPr>
          </w:p>
        </w:tc>
        <w:tc>
          <w:tcPr>
            <w:tcW w:w="727" w:type="dxa"/>
            <w:tcBorders>
              <w:top w:val="nil"/>
              <w:left w:val="nil"/>
              <w:bottom w:val="nil"/>
              <w:right w:val="nil"/>
            </w:tcBorders>
            <w:shd w:val="clear" w:color="auto" w:fill="auto"/>
            <w:tcPrChange w:id="48" w:author="Jérémy Wicquart" w:date="2019-10-19T17:22:00Z">
              <w:tcPr>
                <w:tcW w:w="727" w:type="dxa"/>
                <w:tcBorders>
                  <w:top w:val="nil"/>
                  <w:left w:val="nil"/>
                  <w:right w:val="nil"/>
                </w:tcBorders>
                <w:shd w:val="clear" w:color="auto" w:fill="auto"/>
              </w:tcPr>
            </w:tcPrChange>
          </w:tcPr>
          <w:p w14:paraId="60F3F560" w14:textId="77777777" w:rsidR="00FB5333" w:rsidRDefault="00FB5333">
            <w:pPr>
              <w:jc w:val="center"/>
              <w:rPr>
                <w:ins w:id="49" w:author="Jérémy Wicquart" w:date="2019-10-19T17:22:00Z"/>
                <w:lang w:val="en-US"/>
              </w:rPr>
            </w:pPr>
          </w:p>
        </w:tc>
        <w:tc>
          <w:tcPr>
            <w:tcW w:w="1082" w:type="dxa"/>
            <w:tcBorders>
              <w:top w:val="nil"/>
              <w:left w:val="nil"/>
              <w:bottom w:val="nil"/>
              <w:right w:val="nil"/>
            </w:tcBorders>
            <w:shd w:val="clear" w:color="auto" w:fill="auto"/>
            <w:tcPrChange w:id="50" w:author="Jérémy Wicquart" w:date="2019-10-19T17:22:00Z">
              <w:tcPr>
                <w:tcW w:w="1082" w:type="dxa"/>
                <w:tcBorders>
                  <w:top w:val="nil"/>
                  <w:left w:val="nil"/>
                  <w:right w:val="nil"/>
                </w:tcBorders>
                <w:shd w:val="clear" w:color="auto" w:fill="auto"/>
              </w:tcPr>
            </w:tcPrChange>
          </w:tcPr>
          <w:p w14:paraId="0A194177" w14:textId="77777777" w:rsidR="00FB5333" w:rsidRPr="008D0324" w:rsidRDefault="00FB5333">
            <w:pPr>
              <w:rPr>
                <w:ins w:id="51" w:author="Jérémy Wicquart" w:date="2019-10-19T17:22:00Z"/>
                <w:lang w:val="en-US"/>
              </w:rPr>
            </w:pPr>
          </w:p>
        </w:tc>
        <w:tc>
          <w:tcPr>
            <w:tcW w:w="1734" w:type="dxa"/>
            <w:tcBorders>
              <w:top w:val="nil"/>
              <w:left w:val="nil"/>
              <w:bottom w:val="nil"/>
              <w:right w:val="nil"/>
            </w:tcBorders>
            <w:shd w:val="clear" w:color="auto" w:fill="auto"/>
            <w:tcPrChange w:id="52" w:author="Jérémy Wicquart" w:date="2019-10-19T17:22:00Z">
              <w:tcPr>
                <w:tcW w:w="1734" w:type="dxa"/>
                <w:tcBorders>
                  <w:top w:val="nil"/>
                  <w:left w:val="nil"/>
                  <w:right w:val="nil"/>
                </w:tcBorders>
                <w:shd w:val="clear" w:color="auto" w:fill="auto"/>
              </w:tcPr>
            </w:tcPrChange>
          </w:tcPr>
          <w:p w14:paraId="05F120B1" w14:textId="77777777" w:rsidR="00FB5333" w:rsidRDefault="00FB5333">
            <w:pPr>
              <w:jc w:val="center"/>
              <w:rPr>
                <w:ins w:id="53" w:author="Jérémy Wicquart" w:date="2019-10-19T17:22:00Z"/>
                <w:lang w:val="en-US"/>
              </w:rPr>
            </w:pPr>
          </w:p>
        </w:tc>
      </w:tr>
      <w:tr w:rsidR="00FB5333" w14:paraId="60DA06B7" w14:textId="77777777">
        <w:trPr>
          <w:ins w:id="54" w:author="Jérémy Wicquart" w:date="2019-10-19T17:22:00Z"/>
        </w:trPr>
        <w:tc>
          <w:tcPr>
            <w:tcW w:w="1042" w:type="dxa"/>
            <w:tcBorders>
              <w:top w:val="nil"/>
              <w:left w:val="nil"/>
              <w:right w:val="nil"/>
            </w:tcBorders>
            <w:shd w:val="clear" w:color="auto" w:fill="auto"/>
          </w:tcPr>
          <w:p w14:paraId="49210ECD" w14:textId="77777777" w:rsidR="00FB5333" w:rsidRPr="008D0324" w:rsidRDefault="00FB5333">
            <w:pPr>
              <w:jc w:val="right"/>
              <w:rPr>
                <w:ins w:id="55" w:author="Jérémy Wicquart" w:date="2019-10-19T17:22:00Z"/>
                <w:lang w:val="en-US"/>
              </w:rPr>
            </w:pPr>
          </w:p>
        </w:tc>
        <w:tc>
          <w:tcPr>
            <w:tcW w:w="1116" w:type="dxa"/>
            <w:tcBorders>
              <w:top w:val="nil"/>
              <w:left w:val="nil"/>
              <w:right w:val="nil"/>
            </w:tcBorders>
            <w:shd w:val="clear" w:color="auto" w:fill="auto"/>
          </w:tcPr>
          <w:p w14:paraId="1441B235" w14:textId="77777777" w:rsidR="00FB5333" w:rsidRPr="008D0324" w:rsidRDefault="00FB5333">
            <w:pPr>
              <w:rPr>
                <w:ins w:id="56" w:author="Jérémy Wicquart" w:date="2019-10-19T17:22:00Z"/>
                <w:lang w:val="en-US"/>
              </w:rPr>
            </w:pPr>
          </w:p>
        </w:tc>
        <w:tc>
          <w:tcPr>
            <w:tcW w:w="3796" w:type="dxa"/>
            <w:tcBorders>
              <w:top w:val="nil"/>
              <w:left w:val="nil"/>
              <w:right w:val="nil"/>
            </w:tcBorders>
            <w:shd w:val="clear" w:color="auto" w:fill="auto"/>
          </w:tcPr>
          <w:p w14:paraId="375E45AA" w14:textId="77777777" w:rsidR="00FB5333" w:rsidRPr="008D0324" w:rsidRDefault="00FB5333">
            <w:pPr>
              <w:rPr>
                <w:ins w:id="57" w:author="Jérémy Wicquart" w:date="2019-10-19T17:22:00Z"/>
                <w:lang w:val="en-US"/>
              </w:rPr>
            </w:pPr>
          </w:p>
        </w:tc>
        <w:tc>
          <w:tcPr>
            <w:tcW w:w="727" w:type="dxa"/>
            <w:tcBorders>
              <w:top w:val="nil"/>
              <w:left w:val="nil"/>
              <w:right w:val="nil"/>
            </w:tcBorders>
            <w:shd w:val="clear" w:color="auto" w:fill="auto"/>
          </w:tcPr>
          <w:p w14:paraId="36A35D41" w14:textId="77777777" w:rsidR="00FB5333" w:rsidRDefault="00FB5333">
            <w:pPr>
              <w:jc w:val="center"/>
              <w:rPr>
                <w:ins w:id="58" w:author="Jérémy Wicquart" w:date="2019-10-19T17:22:00Z"/>
                <w:lang w:val="en-US"/>
              </w:rPr>
            </w:pPr>
          </w:p>
        </w:tc>
        <w:tc>
          <w:tcPr>
            <w:tcW w:w="1082" w:type="dxa"/>
            <w:tcBorders>
              <w:top w:val="nil"/>
              <w:left w:val="nil"/>
              <w:right w:val="nil"/>
            </w:tcBorders>
            <w:shd w:val="clear" w:color="auto" w:fill="auto"/>
          </w:tcPr>
          <w:p w14:paraId="343D5FEE" w14:textId="77777777" w:rsidR="00FB5333" w:rsidRPr="008D0324" w:rsidRDefault="00FB5333">
            <w:pPr>
              <w:rPr>
                <w:ins w:id="59" w:author="Jérémy Wicquart" w:date="2019-10-19T17:22:00Z"/>
                <w:lang w:val="en-US"/>
              </w:rPr>
            </w:pPr>
          </w:p>
        </w:tc>
        <w:tc>
          <w:tcPr>
            <w:tcW w:w="1734" w:type="dxa"/>
            <w:tcBorders>
              <w:top w:val="nil"/>
              <w:left w:val="nil"/>
              <w:right w:val="nil"/>
            </w:tcBorders>
            <w:shd w:val="clear" w:color="auto" w:fill="auto"/>
          </w:tcPr>
          <w:p w14:paraId="3195F4B8" w14:textId="77777777" w:rsidR="00FB5333" w:rsidRDefault="00FB5333">
            <w:pPr>
              <w:jc w:val="center"/>
              <w:rPr>
                <w:ins w:id="60" w:author="Jérémy Wicquart" w:date="2019-10-19T17:22:00Z"/>
                <w:lang w:val="en-US"/>
              </w:rPr>
            </w:pPr>
          </w:p>
        </w:tc>
      </w:tr>
      <w:bookmarkEnd w:id="18"/>
    </w:tbl>
    <w:p w14:paraId="1D13DDB2" w14:textId="77777777" w:rsidR="00404D85" w:rsidRDefault="00404D85">
      <w:pPr>
        <w:spacing w:line="360" w:lineRule="auto"/>
        <w:rPr>
          <w:lang w:val="en-US"/>
        </w:r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anomalies</w:t>
      </w:r>
    </w:p>
    <w:p w14:paraId="3247BCEA" w14:textId="291A7916" w:rsidR="00404D85" w:rsidRDefault="00C96597">
      <w:pPr>
        <w:spacing w:line="360" w:lineRule="auto"/>
        <w:rPr>
          <w:lang w:val="en-US"/>
        </w:rPr>
      </w:pPr>
      <w:r>
        <w:rPr>
          <w:lang w:val="en-US"/>
        </w:rPr>
        <w:t>Within the dataset, ‘NA’ indicates missing data. Missing values are present in the variables ‘R</w:t>
      </w:r>
      <w:r w:rsidRPr="008D0324">
        <w:rPr>
          <w:vertAlign w:val="subscript"/>
          <w:lang w:val="en-US"/>
        </w:rPr>
        <w:t>i</w:t>
      </w:r>
      <w:r>
        <w:rPr>
          <w:lang w:val="en-US"/>
        </w:rPr>
        <w:t>’ (366)</w:t>
      </w:r>
      <w:ins w:id="61" w:author="Jérémy Wicquart" w:date="2019-10-19T17:13:00Z">
        <w:r w:rsidR="00A91523">
          <w:rPr>
            <w:lang w:val="en-US"/>
          </w:rPr>
          <w:t>,</w:t>
        </w:r>
      </w:ins>
      <w:del w:id="62" w:author="Jérémy Wicquart" w:date="2019-10-19T17:13:00Z">
        <w:r w:rsidDel="00A91523">
          <w:rPr>
            <w:lang w:val="en-US"/>
          </w:rPr>
          <w:delText xml:space="preserve"> and </w:delText>
        </w:r>
      </w:del>
      <w:r>
        <w:rPr>
          <w:lang w:val="en-US"/>
        </w:rPr>
        <w:t>‘Biomass’ (603). For the variable ‘R</w:t>
      </w:r>
      <w:r w:rsidRPr="008D0324">
        <w:rPr>
          <w:vertAlign w:val="subscript"/>
          <w:lang w:val="en-US"/>
        </w:rPr>
        <w:t>i</w:t>
      </w:r>
      <w:r>
        <w:rPr>
          <w:lang w:val="en-US"/>
        </w:rPr>
        <w:t xml:space="preserve">,’ missing values correspond to individuals for whom it was not possible to estimate the radius at hatching from photographs. For the variable ‘Biomass,’ missing values are due to no measurement during sampling. </w:t>
      </w: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6B7272E" w14:textId="77777777" w:rsidR="00945BE9" w:rsidRPr="00945BE9" w:rsidRDefault="00D534FC" w:rsidP="00945BE9">
      <w:pPr>
        <w:pStyle w:val="EndNoteBibliography"/>
        <w:spacing w:after="0"/>
        <w:ind w:left="720" w:hanging="720"/>
        <w:rPr>
          <w:noProof/>
        </w:rPr>
      </w:pPr>
      <w:r>
        <w:fldChar w:fldCharType="begin"/>
      </w:r>
      <w:r>
        <w:instrText xml:space="preserve"> ADDIN EN.REFLIST </w:instrText>
      </w:r>
      <w:r>
        <w:fldChar w:fldCharType="separate"/>
      </w:r>
      <w:r w:rsidR="00945BE9" w:rsidRPr="00945BE9">
        <w:rPr>
          <w:noProof/>
        </w:rPr>
        <w:t xml:space="preserve">Barneche, D. R., and A. P. Allen. 2015. Embracing general theory and taxon-level idiosyncrasies to explain nutrient recycling. Proceedings of the National Academy of Sciences </w:t>
      </w:r>
      <w:r w:rsidR="00945BE9" w:rsidRPr="00945BE9">
        <w:rPr>
          <w:b/>
          <w:noProof/>
        </w:rPr>
        <w:t>112</w:t>
      </w:r>
      <w:r w:rsidR="00945BE9" w:rsidRPr="00945BE9">
        <w:rPr>
          <w:noProof/>
        </w:rPr>
        <w:t>:6248-6249.</w:t>
      </w:r>
    </w:p>
    <w:p w14:paraId="422C30AF" w14:textId="77777777" w:rsidR="00945BE9" w:rsidRPr="00945BE9" w:rsidRDefault="00945BE9" w:rsidP="00945BE9">
      <w:pPr>
        <w:pStyle w:val="EndNoteBibliography"/>
        <w:spacing w:after="0"/>
        <w:ind w:left="720" w:hanging="720"/>
        <w:rPr>
          <w:noProof/>
        </w:rPr>
      </w:pPr>
      <w:r w:rsidRPr="00945BE9">
        <w:rPr>
          <w:noProof/>
        </w:rPr>
        <w:lastRenderedPageBreak/>
        <w:t xml:space="preserve">Barneche, D. R., and A. P. Allen. 2018. The energetics of fish growth and how it constrains food‐web trophic structure. Ecology Letters </w:t>
      </w:r>
      <w:r w:rsidRPr="00945BE9">
        <w:rPr>
          <w:b/>
          <w:noProof/>
        </w:rPr>
        <w:t>21</w:t>
      </w:r>
      <w:r w:rsidRPr="00945BE9">
        <w:rPr>
          <w:noProof/>
        </w:rPr>
        <w:t>:836-844.</w:t>
      </w:r>
    </w:p>
    <w:p w14:paraId="14E3479A" w14:textId="77777777" w:rsidR="00945BE9" w:rsidRPr="00945BE9" w:rsidRDefault="00945BE9" w:rsidP="00945BE9">
      <w:pPr>
        <w:pStyle w:val="EndNoteBibliography"/>
        <w:spacing w:after="0"/>
        <w:ind w:left="720" w:hanging="720"/>
        <w:rPr>
          <w:noProof/>
        </w:rPr>
      </w:pPr>
      <w:r w:rsidRPr="00945BE9">
        <w:rPr>
          <w:noProof/>
        </w:rPr>
        <w:t xml:space="preserve">Brandl, S. J., L. Tornabene, C. H. Goatley, J. M. Casey, R. A. Morais, I. M. Côté, C. C. Baldwin, V. Parravicini, N. M. Schiettekatte, and D. R. Bellwood. 2019. Demographic dynamics of the smallest marine vertebrates fuel coral reef ecosystem functioning. Science </w:t>
      </w:r>
      <w:r w:rsidRPr="00945BE9">
        <w:rPr>
          <w:b/>
          <w:noProof/>
        </w:rPr>
        <w:t>364</w:t>
      </w:r>
      <w:r w:rsidRPr="00945BE9">
        <w:rPr>
          <w:noProof/>
        </w:rPr>
        <w:t>:1189-1192.</w:t>
      </w:r>
    </w:p>
    <w:p w14:paraId="75CE5F31" w14:textId="77777777" w:rsidR="00945BE9" w:rsidRPr="00945BE9" w:rsidRDefault="00945BE9" w:rsidP="00945BE9">
      <w:pPr>
        <w:pStyle w:val="EndNoteBibliography"/>
        <w:spacing w:after="0"/>
        <w:ind w:left="720" w:hanging="720"/>
        <w:rPr>
          <w:noProof/>
        </w:rPr>
      </w:pPr>
      <w:r w:rsidRPr="00945BE9">
        <w:rPr>
          <w:noProof/>
        </w:rPr>
        <w:t xml:space="preserve">Bryan, P. G., and B. B. Madraisau. 1977. Larval rearing and development of </w:t>
      </w:r>
      <w:r w:rsidRPr="00945BE9">
        <w:rPr>
          <w:i/>
          <w:noProof/>
        </w:rPr>
        <w:t xml:space="preserve">Siganus lineatus </w:t>
      </w:r>
      <w:r w:rsidRPr="00945BE9">
        <w:rPr>
          <w:noProof/>
        </w:rPr>
        <w:t xml:space="preserve">(Pisces: Siganidae) from hatching through metamorphosis. Aquaculture </w:t>
      </w:r>
      <w:r w:rsidRPr="00945BE9">
        <w:rPr>
          <w:b/>
          <w:noProof/>
        </w:rPr>
        <w:t>10</w:t>
      </w:r>
      <w:r w:rsidRPr="00945BE9">
        <w:rPr>
          <w:noProof/>
        </w:rPr>
        <w:t>:243-252.</w:t>
      </w:r>
    </w:p>
    <w:p w14:paraId="30D51C52" w14:textId="77777777" w:rsidR="00945BE9" w:rsidRPr="00945BE9" w:rsidRDefault="00945BE9" w:rsidP="00945BE9">
      <w:pPr>
        <w:pStyle w:val="EndNoteBibliography"/>
        <w:spacing w:after="0"/>
        <w:ind w:left="720" w:hanging="720"/>
        <w:rPr>
          <w:noProof/>
        </w:rPr>
      </w:pPr>
      <w:r w:rsidRPr="00945BE9">
        <w:rPr>
          <w:noProof/>
        </w:rPr>
        <w:t xml:space="preserve">Campana, S. 2001. Accuracy, precision and quality control in age determination, including a review of the use and abuse of age validation methods. Journal of Fish Biology </w:t>
      </w:r>
      <w:r w:rsidRPr="00945BE9">
        <w:rPr>
          <w:b/>
          <w:noProof/>
        </w:rPr>
        <w:t>59</w:t>
      </w:r>
      <w:r w:rsidRPr="00945BE9">
        <w:rPr>
          <w:noProof/>
        </w:rPr>
        <w:t>:197-242.</w:t>
      </w:r>
    </w:p>
    <w:p w14:paraId="780CD946" w14:textId="77777777" w:rsidR="00945BE9" w:rsidRPr="00945BE9" w:rsidRDefault="00945BE9" w:rsidP="00945BE9">
      <w:pPr>
        <w:pStyle w:val="EndNoteBibliography"/>
        <w:spacing w:after="0"/>
        <w:ind w:left="720" w:hanging="720"/>
        <w:rPr>
          <w:noProof/>
        </w:rPr>
      </w:pPr>
      <w:r w:rsidRPr="00945BE9">
        <w:rPr>
          <w:noProof/>
        </w:rPr>
        <w:t xml:space="preserve">Cheung, W. W., T. J. Pitcher, and D. Pauly. 2005. A fuzzy logic expert system to estimate intrinsic extinction vulnerabilities of marine fishes to fishing. Biological conservation </w:t>
      </w:r>
      <w:r w:rsidRPr="00945BE9">
        <w:rPr>
          <w:b/>
          <w:noProof/>
        </w:rPr>
        <w:t>124</w:t>
      </w:r>
      <w:r w:rsidRPr="00945BE9">
        <w:rPr>
          <w:noProof/>
        </w:rPr>
        <w:t>:97-111.</w:t>
      </w:r>
    </w:p>
    <w:p w14:paraId="298BBC75" w14:textId="77777777" w:rsidR="00945BE9" w:rsidRPr="00945BE9" w:rsidRDefault="00945BE9" w:rsidP="00945BE9">
      <w:pPr>
        <w:pStyle w:val="EndNoteBibliography"/>
        <w:spacing w:after="0"/>
        <w:ind w:left="720" w:hanging="720"/>
        <w:rPr>
          <w:noProof/>
        </w:rPr>
      </w:pPr>
      <w:r w:rsidRPr="00945BE9">
        <w:rPr>
          <w:noProof/>
        </w:rPr>
        <w:t>Colin, P., C. Koenig, and W. Laroche. 1996. Development from egg to juvenile of the red grouper (</w:t>
      </w:r>
      <w:r w:rsidRPr="00945BE9">
        <w:rPr>
          <w:i/>
          <w:noProof/>
        </w:rPr>
        <w:t>Epinephelus morio</w:t>
      </w:r>
      <w:r w:rsidRPr="00945BE9">
        <w:rPr>
          <w:noProof/>
        </w:rPr>
        <w:t xml:space="preserve">) (Pisces: Serranidae) in the laboratory. Pages 399-414 </w:t>
      </w:r>
      <w:r w:rsidRPr="00945BE9">
        <w:rPr>
          <w:i/>
          <w:noProof/>
        </w:rPr>
        <w:t>in</w:t>
      </w:r>
      <w:r w:rsidRPr="00945BE9">
        <w:rPr>
          <w:noProof/>
        </w:rPr>
        <w:t xml:space="preserve"> Biology, fisheries and culture of tropical groupers and snappers. ICLARM Conf. Proc.</w:t>
      </w:r>
    </w:p>
    <w:p w14:paraId="411898DF" w14:textId="77777777" w:rsidR="00945BE9" w:rsidRPr="00945BE9" w:rsidRDefault="00945BE9" w:rsidP="00945BE9">
      <w:pPr>
        <w:pStyle w:val="EndNoteBibliography"/>
        <w:spacing w:after="0"/>
        <w:ind w:left="720" w:hanging="720"/>
        <w:rPr>
          <w:noProof/>
        </w:rPr>
      </w:pPr>
      <w:r w:rsidRPr="00945BE9">
        <w:rPr>
          <w:noProof/>
        </w:rPr>
        <w:t xml:space="preserve">Depczynski, M., C. J. Fulton, M. J. Marnane, and D. R. Bellwood. 2007. Life history patterns shape energy allocation among fishes on coral reefs. Oecologia </w:t>
      </w:r>
      <w:r w:rsidRPr="00945BE9">
        <w:rPr>
          <w:b/>
          <w:noProof/>
        </w:rPr>
        <w:t>153</w:t>
      </w:r>
      <w:r w:rsidRPr="00945BE9">
        <w:rPr>
          <w:noProof/>
        </w:rPr>
        <w:t>:111-120.</w:t>
      </w:r>
    </w:p>
    <w:p w14:paraId="603A9DCF" w14:textId="77777777" w:rsidR="00945BE9" w:rsidRPr="00945BE9" w:rsidRDefault="00945BE9" w:rsidP="00945BE9">
      <w:pPr>
        <w:pStyle w:val="EndNoteBibliography"/>
        <w:spacing w:after="0"/>
        <w:ind w:left="720" w:hanging="720"/>
        <w:rPr>
          <w:noProof/>
        </w:rPr>
      </w:pPr>
      <w:r w:rsidRPr="00945BE9">
        <w:rPr>
          <w:noProof/>
        </w:rPr>
        <w:t xml:space="preserve">Dulvy, N. K., J. D. Metcalfe, J. Glanville, M. G. Pawson, and J. D. Reynolds. 2000. Fishery stability, local extinctions, and shifts in community structure in skates. Conservation Biology </w:t>
      </w:r>
      <w:r w:rsidRPr="00945BE9">
        <w:rPr>
          <w:b/>
          <w:noProof/>
        </w:rPr>
        <w:t>14</w:t>
      </w:r>
      <w:r w:rsidRPr="00945BE9">
        <w:rPr>
          <w:noProof/>
        </w:rPr>
        <w:t>:283-293.</w:t>
      </w:r>
    </w:p>
    <w:p w14:paraId="769332F3" w14:textId="77777777" w:rsidR="00945BE9" w:rsidRPr="00945BE9" w:rsidRDefault="00945BE9" w:rsidP="00945BE9">
      <w:pPr>
        <w:pStyle w:val="EndNoteBibliography"/>
        <w:spacing w:after="0"/>
        <w:ind w:left="720" w:hanging="720"/>
        <w:rPr>
          <w:noProof/>
        </w:rPr>
      </w:pPr>
      <w:r w:rsidRPr="00945BE9">
        <w:rPr>
          <w:noProof/>
        </w:rPr>
        <w:t xml:space="preserve">Dulvy, N. K., Y. Sadovy, and J. D. Reynolds. 2003. Extinction vulnerability in marine populations. Fish and Fisheries </w:t>
      </w:r>
      <w:r w:rsidRPr="00945BE9">
        <w:rPr>
          <w:b/>
          <w:noProof/>
        </w:rPr>
        <w:t>4</w:t>
      </w:r>
      <w:r w:rsidRPr="00945BE9">
        <w:rPr>
          <w:noProof/>
        </w:rPr>
        <w:t>:25-64.</w:t>
      </w:r>
    </w:p>
    <w:p w14:paraId="78D7CBBE" w14:textId="77777777" w:rsidR="00945BE9" w:rsidRPr="00945BE9" w:rsidRDefault="00945BE9" w:rsidP="00945BE9">
      <w:pPr>
        <w:pStyle w:val="EndNoteBibliography"/>
        <w:spacing w:after="0"/>
        <w:ind w:left="720" w:hanging="720"/>
        <w:rPr>
          <w:noProof/>
        </w:rPr>
      </w:pPr>
      <w:r w:rsidRPr="00945BE9">
        <w:rPr>
          <w:noProof/>
        </w:rPr>
        <w:t>Duray, M. N., C. B. Estudillo, and L. G. Alpasan. 1996. The effect of background color and rotifer density on rotifer intake, growth and survival of the grouper (</w:t>
      </w:r>
      <w:r w:rsidRPr="00945BE9">
        <w:rPr>
          <w:i/>
          <w:noProof/>
        </w:rPr>
        <w:t>Epinephelus suillus</w:t>
      </w:r>
      <w:r w:rsidRPr="00945BE9">
        <w:rPr>
          <w:noProof/>
        </w:rPr>
        <w:t xml:space="preserve">) larvae. Aquaculture </w:t>
      </w:r>
      <w:r w:rsidRPr="00945BE9">
        <w:rPr>
          <w:b/>
          <w:noProof/>
        </w:rPr>
        <w:t>146</w:t>
      </w:r>
      <w:r w:rsidRPr="00945BE9">
        <w:rPr>
          <w:noProof/>
        </w:rPr>
        <w:t>:217-224.</w:t>
      </w:r>
    </w:p>
    <w:p w14:paraId="451CC0D7" w14:textId="77777777" w:rsidR="00945BE9" w:rsidRPr="00945BE9" w:rsidRDefault="00945BE9" w:rsidP="00945BE9">
      <w:pPr>
        <w:pStyle w:val="EndNoteBibliography"/>
        <w:spacing w:after="0"/>
        <w:ind w:left="720" w:hanging="720"/>
        <w:rPr>
          <w:noProof/>
        </w:rPr>
      </w:pPr>
      <w:r w:rsidRPr="00945BE9">
        <w:rPr>
          <w:noProof/>
        </w:rPr>
        <w:t xml:space="preserve">Duray, M. N., C. B. Estudillo, and L. G. Alpasan. 1997. Larval rearing of the grouper </w:t>
      </w:r>
      <w:r w:rsidRPr="00945BE9">
        <w:rPr>
          <w:i/>
          <w:noProof/>
        </w:rPr>
        <w:t xml:space="preserve">Epinephelus suillus </w:t>
      </w:r>
      <w:r w:rsidRPr="00945BE9">
        <w:rPr>
          <w:noProof/>
        </w:rPr>
        <w:t xml:space="preserve">under laboratory conditions. Aquaculture </w:t>
      </w:r>
      <w:r w:rsidRPr="00945BE9">
        <w:rPr>
          <w:b/>
          <w:noProof/>
        </w:rPr>
        <w:t>150</w:t>
      </w:r>
      <w:r w:rsidRPr="00945BE9">
        <w:rPr>
          <w:noProof/>
        </w:rPr>
        <w:t>:63-76.</w:t>
      </w:r>
    </w:p>
    <w:p w14:paraId="6AA685D7" w14:textId="77777777" w:rsidR="00945BE9" w:rsidRPr="00945BE9" w:rsidRDefault="00945BE9" w:rsidP="00945BE9">
      <w:pPr>
        <w:pStyle w:val="EndNoteBibliography"/>
        <w:spacing w:after="0"/>
        <w:ind w:left="720" w:hanging="720"/>
        <w:rPr>
          <w:noProof/>
        </w:rPr>
      </w:pPr>
      <w:r w:rsidRPr="00945BE9">
        <w:rPr>
          <w:noProof/>
        </w:rPr>
        <w:t xml:space="preserve">Emel’yanova, N., D. Pavlov, and L. Thuan. 2009. Hormonal stimulation of maturation and ovulation, gamete morphology, and raising of larvae in </w:t>
      </w:r>
      <w:r w:rsidRPr="00945BE9">
        <w:rPr>
          <w:i/>
          <w:noProof/>
        </w:rPr>
        <w:t xml:space="preserve">Dascyllus trimaculatus </w:t>
      </w:r>
      <w:r w:rsidRPr="00945BE9">
        <w:rPr>
          <w:noProof/>
        </w:rPr>
        <w:t xml:space="preserve">(Pomacentridae). Journal of ichthyology </w:t>
      </w:r>
      <w:r w:rsidRPr="00945BE9">
        <w:rPr>
          <w:b/>
          <w:noProof/>
        </w:rPr>
        <w:t>49</w:t>
      </w:r>
      <w:r w:rsidRPr="00945BE9">
        <w:rPr>
          <w:noProof/>
        </w:rPr>
        <w:t>:249-263.</w:t>
      </w:r>
    </w:p>
    <w:p w14:paraId="381F2921" w14:textId="77777777" w:rsidR="00945BE9" w:rsidRPr="00945BE9" w:rsidRDefault="00945BE9" w:rsidP="00945BE9">
      <w:pPr>
        <w:pStyle w:val="EndNoteBibliography"/>
        <w:spacing w:after="0"/>
        <w:ind w:left="720" w:hanging="720"/>
        <w:rPr>
          <w:noProof/>
        </w:rPr>
      </w:pPr>
      <w:r w:rsidRPr="00945BE9">
        <w:rPr>
          <w:noProof/>
        </w:rPr>
        <w:t xml:space="preserve">Frost, P. C., J. P. Benstead, W. F. Cross, H. Hillebrand, J. H. Larson, M. A. Xenopoulos, and T. Yoshida. 2006. Threshold elemental ratios of carbon and phosphorus in aquatic consumers. Ecology Letters </w:t>
      </w:r>
      <w:r w:rsidRPr="00945BE9">
        <w:rPr>
          <w:b/>
          <w:noProof/>
        </w:rPr>
        <w:t>9</w:t>
      </w:r>
      <w:r w:rsidRPr="00945BE9">
        <w:rPr>
          <w:noProof/>
        </w:rPr>
        <w:t>:774-779.</w:t>
      </w:r>
    </w:p>
    <w:p w14:paraId="0DB1BD74" w14:textId="77777777" w:rsidR="00945BE9" w:rsidRPr="00945BE9" w:rsidRDefault="00945BE9" w:rsidP="00945BE9">
      <w:pPr>
        <w:pStyle w:val="EndNoteBibliography"/>
        <w:spacing w:after="0"/>
        <w:ind w:left="720" w:hanging="720"/>
        <w:rPr>
          <w:noProof/>
        </w:rPr>
      </w:pPr>
      <w:r w:rsidRPr="00945BE9">
        <w:rPr>
          <w:noProof/>
        </w:rPr>
        <w:t>Glamuzina, B., N. Glavic, P. Tutman, V. Kozul, and B. Skaramuca. 2000. Egg and early larval development of laboratory reared goldblotch grouper,</w:t>
      </w:r>
      <w:r w:rsidRPr="00945BE9">
        <w:rPr>
          <w:i/>
          <w:noProof/>
        </w:rPr>
        <w:t xml:space="preserve"> Epinephelus costae</w:t>
      </w:r>
      <w:r w:rsidRPr="00945BE9">
        <w:rPr>
          <w:noProof/>
        </w:rPr>
        <w:t xml:space="preserve"> (Steindachner, 1878)(Pisces, Serranidae). Scientia Marina </w:t>
      </w:r>
      <w:r w:rsidRPr="00945BE9">
        <w:rPr>
          <w:b/>
          <w:noProof/>
        </w:rPr>
        <w:t>64</w:t>
      </w:r>
      <w:r w:rsidRPr="00945BE9">
        <w:rPr>
          <w:noProof/>
        </w:rPr>
        <w:t>:341-345.</w:t>
      </w:r>
    </w:p>
    <w:p w14:paraId="1F99B696" w14:textId="77777777" w:rsidR="00945BE9" w:rsidRPr="00945BE9" w:rsidRDefault="00945BE9" w:rsidP="00945BE9">
      <w:pPr>
        <w:pStyle w:val="EndNoteBibliography"/>
        <w:spacing w:after="0"/>
        <w:ind w:left="720" w:hanging="720"/>
        <w:rPr>
          <w:noProof/>
        </w:rPr>
      </w:pPr>
      <w:r w:rsidRPr="00945BE9">
        <w:rPr>
          <w:noProof/>
        </w:rPr>
        <w:t xml:space="preserve">Glamuzina, B., B. Skaramuca, N. Glavic, V. Kozvul, J. Dulcic, and M. Kraljevic. 1998. Egg and early larval development of laboratory reared dusky grouper, </w:t>
      </w:r>
      <w:r w:rsidRPr="00945BE9">
        <w:rPr>
          <w:i/>
          <w:noProof/>
        </w:rPr>
        <w:t>Epinephelus marginatus</w:t>
      </w:r>
      <w:r w:rsidRPr="00945BE9">
        <w:rPr>
          <w:noProof/>
        </w:rPr>
        <w:t xml:space="preserve"> (Lowe, 1834)(Picies, Serranidae). Scientia Marina </w:t>
      </w:r>
      <w:r w:rsidRPr="00945BE9">
        <w:rPr>
          <w:b/>
          <w:noProof/>
        </w:rPr>
        <w:t>62</w:t>
      </w:r>
      <w:r w:rsidRPr="00945BE9">
        <w:rPr>
          <w:noProof/>
        </w:rPr>
        <w:t>:373-378.</w:t>
      </w:r>
    </w:p>
    <w:p w14:paraId="1A73E548" w14:textId="77777777" w:rsidR="00945BE9" w:rsidRPr="00945BE9" w:rsidRDefault="00945BE9" w:rsidP="00945BE9">
      <w:pPr>
        <w:pStyle w:val="EndNoteBibliography"/>
        <w:spacing w:after="0"/>
        <w:ind w:left="720" w:hanging="720"/>
        <w:rPr>
          <w:noProof/>
        </w:rPr>
      </w:pPr>
      <w:r w:rsidRPr="00945BE9">
        <w:rPr>
          <w:noProof/>
        </w:rPr>
        <w:t xml:space="preserve">Graham, N. a. J., P. Chabanet, R. D. Evans, S. Jennings, Y. Letourneur, M. Aaron Macneil, T. R. Mcclanahan, M. C. Öhman, N. V. C. Polunin, and S. K. Wilson. 2011. Extinction vulnerability of coral reef fishes. Ecology Letters </w:t>
      </w:r>
      <w:r w:rsidRPr="00945BE9">
        <w:rPr>
          <w:b/>
          <w:noProof/>
        </w:rPr>
        <w:t>14</w:t>
      </w:r>
      <w:r w:rsidRPr="00945BE9">
        <w:rPr>
          <w:noProof/>
        </w:rPr>
        <w:t>:341-348.</w:t>
      </w:r>
    </w:p>
    <w:p w14:paraId="6A28D487" w14:textId="77777777" w:rsidR="00945BE9" w:rsidRPr="00945BE9" w:rsidRDefault="00945BE9" w:rsidP="00945BE9">
      <w:pPr>
        <w:pStyle w:val="EndNoteBibliography"/>
        <w:spacing w:after="0"/>
        <w:ind w:left="720" w:hanging="720"/>
        <w:rPr>
          <w:noProof/>
        </w:rPr>
      </w:pPr>
      <w:r w:rsidRPr="00945BE9">
        <w:rPr>
          <w:noProof/>
        </w:rPr>
        <w:t xml:space="preserve">Hara, S., M. N. Duray, M. Parazo, and Y. Taki. 1986. Year-round spawning and seed production of the rabbitfish, </w:t>
      </w:r>
      <w:r w:rsidRPr="00945BE9">
        <w:rPr>
          <w:i/>
          <w:noProof/>
        </w:rPr>
        <w:t>Siganus guttatus</w:t>
      </w:r>
      <w:r w:rsidRPr="00945BE9">
        <w:rPr>
          <w:noProof/>
        </w:rPr>
        <w:t xml:space="preserve">. Aquaculture </w:t>
      </w:r>
      <w:r w:rsidRPr="00945BE9">
        <w:rPr>
          <w:b/>
          <w:noProof/>
        </w:rPr>
        <w:t>59</w:t>
      </w:r>
      <w:r w:rsidRPr="00945BE9">
        <w:rPr>
          <w:noProof/>
        </w:rPr>
        <w:t>:259-272.</w:t>
      </w:r>
    </w:p>
    <w:p w14:paraId="0B91F2B2" w14:textId="77777777" w:rsidR="00945BE9" w:rsidRPr="00945BE9" w:rsidRDefault="00945BE9" w:rsidP="00945BE9">
      <w:pPr>
        <w:pStyle w:val="EndNoteBibliography"/>
        <w:spacing w:after="0"/>
        <w:ind w:left="720" w:hanging="720"/>
        <w:rPr>
          <w:noProof/>
        </w:rPr>
      </w:pPr>
      <w:r w:rsidRPr="00945BE9">
        <w:rPr>
          <w:noProof/>
        </w:rPr>
        <w:t xml:space="preserve">Hoegh-Guldberg, O., and J. F. Bruno. 2010. The Impact of Climate Change on the World’s Marine Ecosystems. Science </w:t>
      </w:r>
      <w:r w:rsidRPr="00945BE9">
        <w:rPr>
          <w:b/>
          <w:noProof/>
        </w:rPr>
        <w:t>328</w:t>
      </w:r>
      <w:r w:rsidRPr="00945BE9">
        <w:rPr>
          <w:noProof/>
        </w:rPr>
        <w:t>:1523-1528.</w:t>
      </w:r>
    </w:p>
    <w:p w14:paraId="66E2AE6D" w14:textId="77777777" w:rsidR="00945BE9" w:rsidRPr="00945BE9" w:rsidRDefault="00945BE9" w:rsidP="00945BE9">
      <w:pPr>
        <w:pStyle w:val="EndNoteBibliography"/>
        <w:spacing w:after="0"/>
        <w:ind w:left="720" w:hanging="720"/>
        <w:rPr>
          <w:noProof/>
        </w:rPr>
      </w:pPr>
      <w:r w:rsidRPr="00945BE9">
        <w:rPr>
          <w:noProof/>
        </w:rPr>
        <w:t xml:space="preserve">Hussain, N. A., and M. Higuchi. 1980. Larval rearing and development of the brown spotted grouper, </w:t>
      </w:r>
      <w:r w:rsidRPr="00945BE9">
        <w:rPr>
          <w:i/>
          <w:noProof/>
        </w:rPr>
        <w:t xml:space="preserve">Epinephelus tauvina </w:t>
      </w:r>
      <w:r w:rsidRPr="00945BE9">
        <w:rPr>
          <w:noProof/>
        </w:rPr>
        <w:t xml:space="preserve">(Forskål). Aquaculture </w:t>
      </w:r>
      <w:r w:rsidRPr="00945BE9">
        <w:rPr>
          <w:b/>
          <w:noProof/>
        </w:rPr>
        <w:t>19</w:t>
      </w:r>
      <w:r w:rsidRPr="00945BE9">
        <w:rPr>
          <w:noProof/>
        </w:rPr>
        <w:t>:339-350.</w:t>
      </w:r>
    </w:p>
    <w:p w14:paraId="3FB1D962" w14:textId="77777777" w:rsidR="00945BE9" w:rsidRPr="00945BE9" w:rsidRDefault="00945BE9" w:rsidP="00945BE9">
      <w:pPr>
        <w:pStyle w:val="EndNoteBibliography"/>
        <w:spacing w:after="0"/>
        <w:ind w:left="720" w:hanging="720"/>
        <w:rPr>
          <w:noProof/>
        </w:rPr>
      </w:pPr>
      <w:r w:rsidRPr="00945BE9">
        <w:rPr>
          <w:noProof/>
        </w:rPr>
        <w:lastRenderedPageBreak/>
        <w:t xml:space="preserve">Hutapea, J. H., and B. Slamet. 2006. Morphological development of Napoleon wrasse, </w:t>
      </w:r>
      <w:r w:rsidRPr="00945BE9">
        <w:rPr>
          <w:i/>
          <w:noProof/>
        </w:rPr>
        <w:t>Cheilinus undulatus</w:t>
      </w:r>
      <w:r w:rsidRPr="00945BE9">
        <w:rPr>
          <w:noProof/>
        </w:rPr>
        <w:t xml:space="preserve"> larvae. Indonesian Aquaculture Journal </w:t>
      </w:r>
      <w:r w:rsidRPr="00945BE9">
        <w:rPr>
          <w:b/>
          <w:noProof/>
        </w:rPr>
        <w:t>1</w:t>
      </w:r>
      <w:r w:rsidRPr="00945BE9">
        <w:rPr>
          <w:noProof/>
        </w:rPr>
        <w:t>:145-151.</w:t>
      </w:r>
    </w:p>
    <w:p w14:paraId="036071B1" w14:textId="77777777" w:rsidR="00945BE9" w:rsidRPr="00945BE9" w:rsidRDefault="00945BE9" w:rsidP="00945BE9">
      <w:pPr>
        <w:pStyle w:val="EndNoteBibliography"/>
        <w:spacing w:after="0"/>
        <w:ind w:left="720" w:hanging="720"/>
        <w:rPr>
          <w:noProof/>
        </w:rPr>
      </w:pPr>
      <w:r w:rsidRPr="00945BE9">
        <w:rPr>
          <w:noProof/>
        </w:rPr>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945BE9">
        <w:rPr>
          <w:b/>
          <w:noProof/>
        </w:rPr>
        <w:t>293</w:t>
      </w:r>
      <w:r w:rsidRPr="00945BE9">
        <w:rPr>
          <w:noProof/>
        </w:rPr>
        <w:t>:629-637.</w:t>
      </w:r>
    </w:p>
    <w:p w14:paraId="73DAF3E7" w14:textId="77777777" w:rsidR="00945BE9" w:rsidRPr="00945BE9" w:rsidRDefault="00945BE9" w:rsidP="00945BE9">
      <w:pPr>
        <w:pStyle w:val="EndNoteBibliography"/>
        <w:spacing w:after="0"/>
        <w:ind w:left="720" w:hanging="720"/>
        <w:rPr>
          <w:noProof/>
        </w:rPr>
      </w:pPr>
      <w:r w:rsidRPr="00945BE9">
        <w:rPr>
          <w:noProof/>
        </w:rPr>
        <w:t xml:space="preserve">Jagadis, I., B. Ignatius, D. Kandasami, and M. A. Khan. 2006. Embryonic and larval development of honeycomb grouper </w:t>
      </w:r>
      <w:r w:rsidRPr="00945BE9">
        <w:rPr>
          <w:i/>
          <w:noProof/>
        </w:rPr>
        <w:t xml:space="preserve">Epinephelus merra </w:t>
      </w:r>
      <w:r w:rsidRPr="00945BE9">
        <w:rPr>
          <w:noProof/>
        </w:rPr>
        <w:t xml:space="preserve">Bloch. Aquaculture Research </w:t>
      </w:r>
      <w:r w:rsidRPr="00945BE9">
        <w:rPr>
          <w:b/>
          <w:noProof/>
        </w:rPr>
        <w:t>37</w:t>
      </w:r>
      <w:r w:rsidRPr="00945BE9">
        <w:rPr>
          <w:noProof/>
        </w:rPr>
        <w:t>:1140-1145.</w:t>
      </w:r>
    </w:p>
    <w:p w14:paraId="35D7495F" w14:textId="77777777" w:rsidR="00945BE9" w:rsidRPr="00945BE9" w:rsidRDefault="00945BE9" w:rsidP="00945BE9">
      <w:pPr>
        <w:pStyle w:val="EndNoteBibliography"/>
        <w:spacing w:after="0"/>
        <w:ind w:left="720" w:hanging="720"/>
        <w:rPr>
          <w:noProof/>
        </w:rPr>
      </w:pPr>
      <w:r w:rsidRPr="00945BE9">
        <w:rPr>
          <w:noProof/>
        </w:rPr>
        <w:t xml:space="preserve">James, C., S. Al‐Thobaiti, B. Rasem, and M. Carlos. 1997. Breeding and larval rearing of the camouflage grouper </w:t>
      </w:r>
      <w:r w:rsidRPr="00945BE9">
        <w:rPr>
          <w:i/>
          <w:noProof/>
        </w:rPr>
        <w:t xml:space="preserve">Epinephelus polyphekadion </w:t>
      </w:r>
      <w:r w:rsidRPr="00945BE9">
        <w:rPr>
          <w:noProof/>
        </w:rPr>
        <w:t xml:space="preserve">(Bleeker) in the hypersaline waters of the Red Sea coast of Saudi Arabia. Aquaculture Research </w:t>
      </w:r>
      <w:r w:rsidRPr="00945BE9">
        <w:rPr>
          <w:b/>
          <w:noProof/>
        </w:rPr>
        <w:t>28</w:t>
      </w:r>
      <w:r w:rsidRPr="00945BE9">
        <w:rPr>
          <w:noProof/>
        </w:rPr>
        <w:t>:671-681.</w:t>
      </w:r>
    </w:p>
    <w:p w14:paraId="3D5EC567" w14:textId="77777777" w:rsidR="00945BE9" w:rsidRPr="00945BE9" w:rsidRDefault="00945BE9" w:rsidP="00945BE9">
      <w:pPr>
        <w:pStyle w:val="EndNoteBibliography"/>
        <w:spacing w:after="0"/>
        <w:ind w:left="720" w:hanging="720"/>
        <w:rPr>
          <w:noProof/>
        </w:rPr>
      </w:pPr>
      <w:r w:rsidRPr="00945BE9">
        <w:rPr>
          <w:noProof/>
        </w:rPr>
        <w:t xml:space="preserve">Jolivet, A., J.-F. Bardeau, R. Fablet, Y.-M. Paulet, and H. De Pontual. 2013. How do the organic and mineral fractions drive the opacity of fish otoliths? Insights using Raman microspectrometry. Canadian Journal of Fisheries and Aquatic Sciences </w:t>
      </w:r>
      <w:r w:rsidRPr="00945BE9">
        <w:rPr>
          <w:b/>
          <w:noProof/>
        </w:rPr>
        <w:t>70</w:t>
      </w:r>
      <w:r w:rsidRPr="00945BE9">
        <w:rPr>
          <w:noProof/>
        </w:rPr>
        <w:t>:711-719.</w:t>
      </w:r>
    </w:p>
    <w:p w14:paraId="55E6E019" w14:textId="77777777" w:rsidR="00945BE9" w:rsidRPr="00945BE9" w:rsidRDefault="00945BE9" w:rsidP="00945BE9">
      <w:pPr>
        <w:pStyle w:val="EndNoteBibliography"/>
        <w:spacing w:after="0"/>
        <w:ind w:left="720" w:hanging="720"/>
        <w:rPr>
          <w:noProof/>
        </w:rPr>
      </w:pPr>
      <w:r w:rsidRPr="00945BE9">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945BE9">
        <w:rPr>
          <w:b/>
          <w:noProof/>
        </w:rPr>
        <w:t>392</w:t>
      </w:r>
      <w:r w:rsidRPr="00945BE9">
        <w:rPr>
          <w:noProof/>
        </w:rPr>
        <w:t>:551-560.</w:t>
      </w:r>
    </w:p>
    <w:p w14:paraId="642FBD9A" w14:textId="77777777" w:rsidR="00945BE9" w:rsidRPr="00945BE9" w:rsidRDefault="00945BE9" w:rsidP="00945BE9">
      <w:pPr>
        <w:pStyle w:val="EndNoteBibliography"/>
        <w:spacing w:after="0"/>
        <w:ind w:left="720" w:hanging="720"/>
        <w:rPr>
          <w:noProof/>
        </w:rPr>
      </w:pPr>
      <w:r w:rsidRPr="00945BE9">
        <w:rPr>
          <w:noProof/>
        </w:rPr>
        <w:t xml:space="preserve">Kawabe, K., and H. Kohno. 2009. Morphological development of larval and juvenile blacktip grouper, </w:t>
      </w:r>
      <w:r w:rsidRPr="00945BE9">
        <w:rPr>
          <w:i/>
          <w:noProof/>
        </w:rPr>
        <w:t>Epinephelus fasciatus</w:t>
      </w:r>
      <w:r w:rsidRPr="00945BE9">
        <w:rPr>
          <w:noProof/>
        </w:rPr>
        <w:t xml:space="preserve">. Fisheries Science </w:t>
      </w:r>
      <w:r w:rsidRPr="00945BE9">
        <w:rPr>
          <w:b/>
          <w:noProof/>
        </w:rPr>
        <w:t>75</w:t>
      </w:r>
      <w:r w:rsidRPr="00945BE9">
        <w:rPr>
          <w:noProof/>
        </w:rPr>
        <w:t>:1239-1251.</w:t>
      </w:r>
    </w:p>
    <w:p w14:paraId="0B0C39C2" w14:textId="77777777" w:rsidR="00945BE9" w:rsidRPr="00945BE9" w:rsidRDefault="00945BE9" w:rsidP="00945BE9">
      <w:pPr>
        <w:pStyle w:val="EndNoteBibliography"/>
        <w:spacing w:after="0"/>
        <w:ind w:left="720" w:hanging="720"/>
        <w:rPr>
          <w:noProof/>
        </w:rPr>
      </w:pPr>
      <w:r w:rsidRPr="00945BE9">
        <w:rPr>
          <w:noProof/>
        </w:rPr>
        <w:t xml:space="preserve">Kimura, S., and T. Kiriyama. 1993. Development of eggs, larvae and juveniles of the labrid fish, </w:t>
      </w:r>
      <w:r w:rsidRPr="00945BE9">
        <w:rPr>
          <w:i/>
          <w:noProof/>
        </w:rPr>
        <w:t>Halichoeres poecilopterus</w:t>
      </w:r>
      <w:r w:rsidRPr="00945BE9">
        <w:rPr>
          <w:noProof/>
        </w:rPr>
        <w:t xml:space="preserve">, reared in the laboratory. Japanese Journal of Ichthyology </w:t>
      </w:r>
      <w:r w:rsidRPr="00945BE9">
        <w:rPr>
          <w:b/>
          <w:noProof/>
        </w:rPr>
        <w:t>39</w:t>
      </w:r>
      <w:r w:rsidRPr="00945BE9">
        <w:rPr>
          <w:noProof/>
        </w:rPr>
        <w:t>:371-377.</w:t>
      </w:r>
    </w:p>
    <w:p w14:paraId="66919114" w14:textId="77777777" w:rsidR="00945BE9" w:rsidRPr="00945BE9" w:rsidRDefault="00945BE9" w:rsidP="00945BE9">
      <w:pPr>
        <w:pStyle w:val="EndNoteBibliography"/>
        <w:spacing w:after="0"/>
        <w:ind w:left="720" w:hanging="720"/>
        <w:rPr>
          <w:noProof/>
        </w:rPr>
      </w:pPr>
      <w:r w:rsidRPr="00945BE9">
        <w:rPr>
          <w:noProof/>
        </w:rPr>
        <w:t>Leis, J. M., and B. M. Carson-Ewart. 2000. The larvae of Indo-Pacific coastal fishes: an identification guide to marine fish larvae. Brill.</w:t>
      </w:r>
    </w:p>
    <w:p w14:paraId="3ABC4E2B" w14:textId="77777777" w:rsidR="00945BE9" w:rsidRPr="00945BE9" w:rsidRDefault="00945BE9" w:rsidP="00945BE9">
      <w:pPr>
        <w:pStyle w:val="EndNoteBibliography"/>
        <w:spacing w:after="0"/>
        <w:ind w:left="720" w:hanging="720"/>
        <w:rPr>
          <w:noProof/>
        </w:rPr>
      </w:pPr>
      <w:r w:rsidRPr="00945BE9">
        <w:rPr>
          <w:noProof/>
        </w:rPr>
        <w:t xml:space="preserve">Leu, M.-Y., C.-H. Liou, and L.-S. Fang. 2005. Embryonic and larval development of the malabar grouper, </w:t>
      </w:r>
      <w:r w:rsidRPr="00945BE9">
        <w:rPr>
          <w:i/>
          <w:noProof/>
        </w:rPr>
        <w:t>Epinephelus malabaricus</w:t>
      </w:r>
      <w:r w:rsidRPr="00945BE9">
        <w:rPr>
          <w:noProof/>
        </w:rPr>
        <w:t xml:space="preserve"> (Pisces: Serranidae). Marine Biological Association of the United Kingdom. Journal of the Marine Biological Association of the United Kingdom </w:t>
      </w:r>
      <w:r w:rsidRPr="00945BE9">
        <w:rPr>
          <w:b/>
          <w:noProof/>
        </w:rPr>
        <w:t>85</w:t>
      </w:r>
      <w:r w:rsidRPr="00945BE9">
        <w:rPr>
          <w:noProof/>
        </w:rPr>
        <w:t>:1249.</w:t>
      </w:r>
    </w:p>
    <w:p w14:paraId="2C08BFB4" w14:textId="77777777" w:rsidR="00945BE9" w:rsidRPr="00945BE9" w:rsidRDefault="00945BE9" w:rsidP="00945BE9">
      <w:pPr>
        <w:pStyle w:val="EndNoteBibliography"/>
        <w:spacing w:after="0"/>
        <w:ind w:left="720" w:hanging="720"/>
        <w:rPr>
          <w:noProof/>
        </w:rPr>
      </w:pPr>
      <w:r w:rsidRPr="00945BE9">
        <w:rPr>
          <w:noProof/>
        </w:rPr>
        <w:t xml:space="preserve">Lim, L. 1993. Larviculture of the greasy grouper </w:t>
      </w:r>
      <w:r w:rsidRPr="00945BE9">
        <w:rPr>
          <w:i/>
          <w:noProof/>
        </w:rPr>
        <w:t xml:space="preserve">Epinephelus tauvina </w:t>
      </w:r>
      <w:r w:rsidRPr="00945BE9">
        <w:rPr>
          <w:noProof/>
        </w:rPr>
        <w:t xml:space="preserve">F. and the brown‐marbled grouper </w:t>
      </w:r>
      <w:r w:rsidRPr="00945BE9">
        <w:rPr>
          <w:i/>
          <w:noProof/>
        </w:rPr>
        <w:t>E. fuscoguttatus</w:t>
      </w:r>
      <w:r w:rsidRPr="00945BE9">
        <w:rPr>
          <w:noProof/>
        </w:rPr>
        <w:t xml:space="preserve"> F. in Singapore. Journal of the World Aquaculture Society </w:t>
      </w:r>
      <w:r w:rsidRPr="00945BE9">
        <w:rPr>
          <w:b/>
          <w:noProof/>
        </w:rPr>
        <w:t>24</w:t>
      </w:r>
      <w:r w:rsidRPr="00945BE9">
        <w:rPr>
          <w:noProof/>
        </w:rPr>
        <w:t>:262-274.</w:t>
      </w:r>
    </w:p>
    <w:p w14:paraId="26EBAF15" w14:textId="77777777" w:rsidR="00945BE9" w:rsidRPr="00945BE9" w:rsidRDefault="00945BE9" w:rsidP="00945BE9">
      <w:pPr>
        <w:pStyle w:val="EndNoteBibliography"/>
        <w:spacing w:after="0"/>
        <w:ind w:left="720" w:hanging="720"/>
        <w:rPr>
          <w:noProof/>
        </w:rPr>
      </w:pPr>
      <w:r w:rsidRPr="00945BE9">
        <w:rPr>
          <w:noProof/>
        </w:rPr>
        <w:t xml:space="preserve">Ma, Z., H. Guo, N. Zhang, and Z. Bai. 2013. State of art for larval rearing of grouper. International Journal of Aquaculture </w:t>
      </w:r>
      <w:r w:rsidRPr="00945BE9">
        <w:rPr>
          <w:b/>
          <w:noProof/>
        </w:rPr>
        <w:t>3</w:t>
      </w:r>
      <w:r w:rsidRPr="00945BE9">
        <w:rPr>
          <w:noProof/>
        </w:rPr>
        <w:t>.</w:t>
      </w:r>
    </w:p>
    <w:p w14:paraId="6F10A263" w14:textId="77777777" w:rsidR="00945BE9" w:rsidRPr="00945BE9" w:rsidRDefault="00945BE9" w:rsidP="00945BE9">
      <w:pPr>
        <w:pStyle w:val="EndNoteBibliography"/>
        <w:spacing w:after="0"/>
        <w:ind w:left="720" w:hanging="720"/>
        <w:rPr>
          <w:noProof/>
        </w:rPr>
      </w:pPr>
      <w:r w:rsidRPr="00945BE9">
        <w:rPr>
          <w:noProof/>
        </w:rPr>
        <w:t xml:space="preserve">Masuma, S., N. Tezuka, and K. Teruya. 1993. Embryonic and morphological development of larval and juvenile coral trout, </w:t>
      </w:r>
      <w:r w:rsidRPr="00945BE9">
        <w:rPr>
          <w:i/>
          <w:noProof/>
        </w:rPr>
        <w:t>Plectropomus leopardus</w:t>
      </w:r>
      <w:r w:rsidRPr="00945BE9">
        <w:rPr>
          <w:noProof/>
        </w:rPr>
        <w:t xml:space="preserve">. Japanese Journal of Ichthyology </w:t>
      </w:r>
      <w:r w:rsidRPr="00945BE9">
        <w:rPr>
          <w:b/>
          <w:noProof/>
        </w:rPr>
        <w:t>40</w:t>
      </w:r>
      <w:r w:rsidRPr="00945BE9">
        <w:rPr>
          <w:noProof/>
        </w:rPr>
        <w:t>:333-342.</w:t>
      </w:r>
    </w:p>
    <w:p w14:paraId="67DCB0E0" w14:textId="77777777" w:rsidR="00945BE9" w:rsidRPr="00945BE9" w:rsidRDefault="00945BE9" w:rsidP="00945BE9">
      <w:pPr>
        <w:pStyle w:val="EndNoteBibliography"/>
        <w:spacing w:after="0"/>
        <w:ind w:left="720" w:hanging="720"/>
        <w:rPr>
          <w:noProof/>
        </w:rPr>
      </w:pPr>
      <w:r w:rsidRPr="00945BE9">
        <w:rPr>
          <w:noProof/>
        </w:rPr>
        <w:t xml:space="preserve">May, R. C., D. Popper, and J. P. Mcvey. 1974. Rearing and larval development of </w:t>
      </w:r>
      <w:r w:rsidRPr="00945BE9">
        <w:rPr>
          <w:i/>
          <w:noProof/>
        </w:rPr>
        <w:t xml:space="preserve">Siganus canaliculatus </w:t>
      </w:r>
      <w:r w:rsidRPr="00945BE9">
        <w:rPr>
          <w:noProof/>
        </w:rPr>
        <w:t xml:space="preserve">(Park)(Pisces: Siganidae). Micronesica </w:t>
      </w:r>
      <w:r w:rsidRPr="00945BE9">
        <w:rPr>
          <w:b/>
          <w:noProof/>
        </w:rPr>
        <w:t>10</w:t>
      </w:r>
      <w:r w:rsidRPr="00945BE9">
        <w:rPr>
          <w:noProof/>
        </w:rPr>
        <w:t>:285-298.</w:t>
      </w:r>
    </w:p>
    <w:p w14:paraId="63E6B353" w14:textId="77777777" w:rsidR="00945BE9" w:rsidRPr="00945BE9" w:rsidRDefault="00945BE9" w:rsidP="00945BE9">
      <w:pPr>
        <w:pStyle w:val="EndNoteBibliography"/>
        <w:spacing w:after="0"/>
        <w:ind w:left="720" w:hanging="720"/>
        <w:rPr>
          <w:noProof/>
        </w:rPr>
      </w:pPr>
      <w:r w:rsidRPr="00945BE9">
        <w:rPr>
          <w:noProof/>
        </w:rPr>
        <w:t>Mccormick, M. I. 1999. Delayed metamorphosis of a tropical reef fish (</w:t>
      </w:r>
      <w:r w:rsidRPr="00945BE9">
        <w:rPr>
          <w:i/>
          <w:noProof/>
        </w:rPr>
        <w:t>Acanthurus triostegus</w:t>
      </w:r>
      <w:r w:rsidRPr="00945BE9">
        <w:rPr>
          <w:noProof/>
        </w:rPr>
        <w:t xml:space="preserve">): a field experiment. Marine Ecology Progress Series </w:t>
      </w:r>
      <w:r w:rsidRPr="00945BE9">
        <w:rPr>
          <w:b/>
          <w:noProof/>
        </w:rPr>
        <w:t>176</w:t>
      </w:r>
      <w:r w:rsidRPr="00945BE9">
        <w:rPr>
          <w:noProof/>
        </w:rPr>
        <w:t>:25-38.</w:t>
      </w:r>
    </w:p>
    <w:p w14:paraId="04D242D1" w14:textId="77777777" w:rsidR="00945BE9" w:rsidRPr="00945BE9" w:rsidRDefault="00945BE9" w:rsidP="00945BE9">
      <w:pPr>
        <w:pStyle w:val="EndNoteBibliography"/>
        <w:spacing w:after="0"/>
        <w:ind w:left="720" w:hanging="720"/>
        <w:rPr>
          <w:noProof/>
        </w:rPr>
      </w:pPr>
      <w:r w:rsidRPr="00945BE9">
        <w:rPr>
          <w:noProof/>
        </w:rPr>
        <w:t xml:space="preserve">Morais, R. A., and D. R. Bellwood. 2019. Pelagic Subsidies Underpin Fish Productivity on a Degraded Coral Reef. Current biology </w:t>
      </w:r>
      <w:r w:rsidRPr="00945BE9">
        <w:rPr>
          <w:b/>
          <w:noProof/>
        </w:rPr>
        <w:t>29</w:t>
      </w:r>
      <w:r w:rsidRPr="00945BE9">
        <w:rPr>
          <w:noProof/>
        </w:rPr>
        <w:t>:1521-1527. e1526.</w:t>
      </w:r>
    </w:p>
    <w:p w14:paraId="15090E3E" w14:textId="77777777" w:rsidR="00945BE9" w:rsidRPr="00AD1D3C" w:rsidRDefault="00945BE9" w:rsidP="00945BE9">
      <w:pPr>
        <w:pStyle w:val="EndNoteBibliography"/>
        <w:spacing w:after="0"/>
        <w:ind w:left="720" w:hanging="720"/>
        <w:rPr>
          <w:noProof/>
          <w:lang w:val="fr-FR"/>
        </w:rPr>
      </w:pPr>
      <w:r w:rsidRPr="00945BE9">
        <w:rPr>
          <w:noProof/>
        </w:rPr>
        <w:t xml:space="preserve">Panfili, J., H. De Pontual, H. Troadec, and P. J. Wright. </w:t>
      </w:r>
      <w:r w:rsidRPr="00AD1D3C">
        <w:rPr>
          <w:noProof/>
          <w:lang w:val="fr-FR"/>
        </w:rPr>
        <w:t>2002. Manuel de sclérochronologie des poissons., Coédition Ifremer-IRD, Panfili J, de Pontual H, Troadec H, Wright PJ (eds), France, 464 pp.</w:t>
      </w:r>
    </w:p>
    <w:p w14:paraId="5A05231F" w14:textId="77777777" w:rsidR="00945BE9" w:rsidRPr="00945BE9" w:rsidRDefault="00945BE9" w:rsidP="00945BE9">
      <w:pPr>
        <w:pStyle w:val="EndNoteBibliography"/>
        <w:spacing w:after="0"/>
        <w:ind w:left="720" w:hanging="720"/>
        <w:rPr>
          <w:noProof/>
        </w:rPr>
      </w:pPr>
      <w:r w:rsidRPr="00945BE9">
        <w:rPr>
          <w:noProof/>
        </w:rPr>
        <w:t xml:space="preserve">Pannella, G. 1971. Fish otolith: daily growth layers and periodical patterns. Science </w:t>
      </w:r>
      <w:r w:rsidRPr="00945BE9">
        <w:rPr>
          <w:b/>
          <w:noProof/>
        </w:rPr>
        <w:t>173</w:t>
      </w:r>
      <w:r w:rsidRPr="00945BE9">
        <w:rPr>
          <w:noProof/>
        </w:rPr>
        <w:t>:1124-1126.</w:t>
      </w:r>
    </w:p>
    <w:p w14:paraId="48CD2452" w14:textId="77777777" w:rsidR="00945BE9" w:rsidRPr="00945BE9" w:rsidRDefault="00945BE9" w:rsidP="00945BE9">
      <w:pPr>
        <w:pStyle w:val="EndNoteBibliography"/>
        <w:spacing w:after="0"/>
        <w:ind w:left="720" w:hanging="720"/>
        <w:rPr>
          <w:noProof/>
        </w:rPr>
      </w:pPr>
      <w:r w:rsidRPr="00945BE9">
        <w:rPr>
          <w:noProof/>
        </w:rPr>
        <w:lastRenderedPageBreak/>
        <w:t xml:space="preserve">Pavlov, D., N. Emel’yanova, L. T. B. Thuan, and V. T. Ha. 2011. Reproduction and initial development of manybar goatfish </w:t>
      </w:r>
      <w:r w:rsidRPr="00945BE9">
        <w:rPr>
          <w:i/>
          <w:noProof/>
        </w:rPr>
        <w:t>Parupeneus multifasciatus</w:t>
      </w:r>
      <w:r w:rsidRPr="00945BE9">
        <w:rPr>
          <w:noProof/>
        </w:rPr>
        <w:t xml:space="preserve"> (Mullidae). Journal of ichthyology </w:t>
      </w:r>
      <w:r w:rsidRPr="00945BE9">
        <w:rPr>
          <w:b/>
          <w:noProof/>
        </w:rPr>
        <w:t>51</w:t>
      </w:r>
      <w:r w:rsidRPr="00945BE9">
        <w:rPr>
          <w:noProof/>
        </w:rPr>
        <w:t>:604.</w:t>
      </w:r>
    </w:p>
    <w:p w14:paraId="1A439168" w14:textId="77777777" w:rsidR="00945BE9" w:rsidRPr="00945BE9" w:rsidRDefault="00945BE9" w:rsidP="00945BE9">
      <w:pPr>
        <w:pStyle w:val="EndNoteBibliography"/>
        <w:spacing w:after="0"/>
        <w:ind w:left="720" w:hanging="720"/>
        <w:rPr>
          <w:noProof/>
        </w:rPr>
      </w:pPr>
      <w:r w:rsidRPr="00945BE9">
        <w:rPr>
          <w:noProof/>
        </w:rPr>
        <w:t xml:space="preserve">Popper, D., R. May, and T. Lichatowich. 1976. An experiment in rearing larval </w:t>
      </w:r>
      <w:r w:rsidRPr="00945BE9">
        <w:rPr>
          <w:i/>
          <w:noProof/>
        </w:rPr>
        <w:t xml:space="preserve">Siganus vermiculatus </w:t>
      </w:r>
      <w:r w:rsidRPr="00945BE9">
        <w:rPr>
          <w:noProof/>
        </w:rPr>
        <w:t xml:space="preserve">(Valenciennes) and some observations on its spawning cycle. Aquaculture </w:t>
      </w:r>
      <w:r w:rsidRPr="00945BE9">
        <w:rPr>
          <w:b/>
          <w:noProof/>
        </w:rPr>
        <w:t>7</w:t>
      </w:r>
      <w:r w:rsidRPr="00945BE9">
        <w:rPr>
          <w:noProof/>
        </w:rPr>
        <w:t>:281-290.</w:t>
      </w:r>
    </w:p>
    <w:p w14:paraId="5A1A4361" w14:textId="77777777" w:rsidR="00945BE9" w:rsidRPr="00945BE9" w:rsidRDefault="00945BE9" w:rsidP="00945BE9">
      <w:pPr>
        <w:pStyle w:val="EndNoteBibliography"/>
        <w:spacing w:after="0"/>
        <w:ind w:left="720" w:hanging="720"/>
        <w:rPr>
          <w:noProof/>
        </w:rPr>
      </w:pPr>
      <w:r w:rsidRPr="00945BE9">
        <w:rPr>
          <w:noProof/>
        </w:rPr>
        <w:t xml:space="preserve">Schindler, D. E., and L. A. Eby. 1997. Stoichiometry of fishes and their prey: implications for nutrient recycling. Ecology </w:t>
      </w:r>
      <w:r w:rsidRPr="00945BE9">
        <w:rPr>
          <w:b/>
          <w:noProof/>
        </w:rPr>
        <w:t>78</w:t>
      </w:r>
      <w:r w:rsidRPr="00945BE9">
        <w:rPr>
          <w:noProof/>
        </w:rPr>
        <w:t>:1816-1831.</w:t>
      </w:r>
    </w:p>
    <w:p w14:paraId="0FF23F15" w14:textId="77777777" w:rsidR="00945BE9" w:rsidRPr="00945BE9" w:rsidRDefault="00945BE9" w:rsidP="00945BE9">
      <w:pPr>
        <w:pStyle w:val="EndNoteBibliography"/>
        <w:spacing w:after="0"/>
        <w:ind w:left="720" w:hanging="720"/>
        <w:rPr>
          <w:noProof/>
        </w:rPr>
      </w:pPr>
      <w:r w:rsidRPr="00945BE9">
        <w:rPr>
          <w:noProof/>
        </w:rPr>
        <w:t>Schreck, C. B., and P. B. Moyle. 1990. Methods for fish biology. Ameerican fisheries society, Bethesda, Maryland, USA.</w:t>
      </w:r>
    </w:p>
    <w:p w14:paraId="5BCB32D1" w14:textId="77777777" w:rsidR="00945BE9" w:rsidRPr="00945BE9" w:rsidRDefault="00945BE9" w:rsidP="00945BE9">
      <w:pPr>
        <w:pStyle w:val="EndNoteBibliography"/>
        <w:spacing w:after="0"/>
        <w:ind w:left="720" w:hanging="720"/>
        <w:rPr>
          <w:noProof/>
        </w:rPr>
      </w:pPr>
      <w:r w:rsidRPr="00945BE9">
        <w:rPr>
          <w:noProof/>
        </w:rPr>
        <w:t xml:space="preserve">Shadrin, A., and N. Emel’yanova. 2007. Embryonic-larval development and some data on the reproductive biology of </w:t>
      </w:r>
      <w:r w:rsidRPr="00945BE9">
        <w:rPr>
          <w:i/>
          <w:noProof/>
        </w:rPr>
        <w:t>Abudefduf sexfasciatus</w:t>
      </w:r>
      <w:r w:rsidRPr="00945BE9">
        <w:rPr>
          <w:noProof/>
        </w:rPr>
        <w:t xml:space="preserve"> (Pomacentridae: Perciformes). Journal of ichthyology </w:t>
      </w:r>
      <w:r w:rsidRPr="00945BE9">
        <w:rPr>
          <w:b/>
          <w:noProof/>
        </w:rPr>
        <w:t>47</w:t>
      </w:r>
      <w:r w:rsidRPr="00945BE9">
        <w:rPr>
          <w:noProof/>
        </w:rPr>
        <w:t>:67-80.</w:t>
      </w:r>
    </w:p>
    <w:p w14:paraId="705EEB98" w14:textId="77777777" w:rsidR="00945BE9" w:rsidRPr="00945BE9" w:rsidRDefault="00945BE9" w:rsidP="00945BE9">
      <w:pPr>
        <w:pStyle w:val="EndNoteBibliography"/>
        <w:spacing w:after="0"/>
        <w:ind w:left="720" w:hanging="720"/>
        <w:rPr>
          <w:noProof/>
        </w:rPr>
      </w:pPr>
      <w:r w:rsidRPr="00945BE9">
        <w:rPr>
          <w:noProof/>
        </w:rPr>
        <w:t xml:space="preserve">Suzuki, K., and S. Hioki. 1979. Spawning behavior, eggs, and larvae of the lutjanid fish, </w:t>
      </w:r>
      <w:r w:rsidRPr="00945BE9">
        <w:rPr>
          <w:i/>
          <w:noProof/>
        </w:rPr>
        <w:t>Lutjanus kasmira</w:t>
      </w:r>
      <w:r w:rsidRPr="00945BE9">
        <w:rPr>
          <w:noProof/>
        </w:rPr>
        <w:t xml:space="preserve">, in an aquarium. Japanese Journal of Ichthyology </w:t>
      </w:r>
      <w:r w:rsidRPr="00945BE9">
        <w:rPr>
          <w:b/>
          <w:noProof/>
        </w:rPr>
        <w:t>26</w:t>
      </w:r>
      <w:r w:rsidRPr="00945BE9">
        <w:rPr>
          <w:noProof/>
        </w:rPr>
        <w:t>:161-166.</w:t>
      </w:r>
    </w:p>
    <w:p w14:paraId="295114CF" w14:textId="77777777" w:rsidR="00945BE9" w:rsidRPr="00945BE9" w:rsidRDefault="00945BE9" w:rsidP="00945BE9">
      <w:pPr>
        <w:pStyle w:val="EndNoteBibliography"/>
        <w:spacing w:after="0"/>
        <w:ind w:left="720" w:hanging="720"/>
        <w:rPr>
          <w:noProof/>
        </w:rPr>
      </w:pPr>
      <w:r w:rsidRPr="00945BE9">
        <w:rPr>
          <w:noProof/>
        </w:rPr>
        <w:t xml:space="preserve">Taylor, B., K. Rhodes, A. Marshell, and J. Mcilwain. 2014. Age‐based demographic and reproductive assessment of orangespine </w:t>
      </w:r>
      <w:r w:rsidRPr="00945BE9">
        <w:rPr>
          <w:i/>
          <w:noProof/>
        </w:rPr>
        <w:t>Naso lituratus</w:t>
      </w:r>
      <w:r w:rsidRPr="00945BE9">
        <w:rPr>
          <w:noProof/>
        </w:rPr>
        <w:t xml:space="preserve"> and bluespine </w:t>
      </w:r>
      <w:r w:rsidRPr="00945BE9">
        <w:rPr>
          <w:i/>
          <w:noProof/>
        </w:rPr>
        <w:t>Naso unicornis</w:t>
      </w:r>
      <w:r w:rsidRPr="00945BE9">
        <w:rPr>
          <w:noProof/>
        </w:rPr>
        <w:t xml:space="preserve"> unicornfishes. Journal of Fish Biology </w:t>
      </w:r>
      <w:r w:rsidRPr="00945BE9">
        <w:rPr>
          <w:b/>
          <w:noProof/>
        </w:rPr>
        <w:t>85</w:t>
      </w:r>
      <w:r w:rsidRPr="00945BE9">
        <w:rPr>
          <w:noProof/>
        </w:rPr>
        <w:t>:901-916.</w:t>
      </w:r>
    </w:p>
    <w:p w14:paraId="5BCC7B17" w14:textId="77777777" w:rsidR="00945BE9" w:rsidRPr="00945BE9" w:rsidRDefault="00945BE9" w:rsidP="00945BE9">
      <w:pPr>
        <w:pStyle w:val="EndNoteBibliography"/>
        <w:spacing w:after="0"/>
        <w:ind w:left="720" w:hanging="720"/>
        <w:rPr>
          <w:noProof/>
        </w:rPr>
      </w:pPr>
      <w:r w:rsidRPr="00945BE9">
        <w:rPr>
          <w:noProof/>
        </w:rPr>
        <w:t xml:space="preserve">Tyberghein, L., H. Verbruggen, K. Pauly, C. Troupin, F. Mineur, and O. De Clerck. 2012. Bio‐ORACLE: a global environmental dataset for marine species distribution modelling. Global ecology and biogeography </w:t>
      </w:r>
      <w:r w:rsidRPr="00945BE9">
        <w:rPr>
          <w:b/>
          <w:noProof/>
        </w:rPr>
        <w:t>21</w:t>
      </w:r>
      <w:r w:rsidRPr="00945BE9">
        <w:rPr>
          <w:noProof/>
        </w:rPr>
        <w:t>:272-281.</w:t>
      </w:r>
    </w:p>
    <w:p w14:paraId="100F1AF9" w14:textId="77777777" w:rsidR="00945BE9" w:rsidRPr="00945BE9" w:rsidRDefault="00945BE9" w:rsidP="00945BE9">
      <w:pPr>
        <w:pStyle w:val="EndNoteBibliography"/>
        <w:spacing w:after="0"/>
        <w:ind w:left="720" w:hanging="720"/>
        <w:rPr>
          <w:noProof/>
        </w:rPr>
      </w:pPr>
      <w:r w:rsidRPr="00945BE9">
        <w:rPr>
          <w:noProof/>
        </w:rPr>
        <w:t xml:space="preserve">Ukawa, M., M. Higuchi, and S. Mito. 1966. Spawning habits and early life history of a serranid fish, </w:t>
      </w:r>
      <w:r w:rsidRPr="00945BE9">
        <w:rPr>
          <w:i/>
          <w:noProof/>
        </w:rPr>
        <w:t>Epinephelus akaara</w:t>
      </w:r>
      <w:r w:rsidRPr="00945BE9">
        <w:rPr>
          <w:noProof/>
        </w:rPr>
        <w:t xml:space="preserve"> (Temminck et Schlegel). Japanese Journal of Ichthyology </w:t>
      </w:r>
      <w:r w:rsidRPr="00945BE9">
        <w:rPr>
          <w:b/>
          <w:noProof/>
        </w:rPr>
        <w:t>13</w:t>
      </w:r>
      <w:r w:rsidRPr="00945BE9">
        <w:rPr>
          <w:noProof/>
        </w:rPr>
        <w:t>:156-161.</w:t>
      </w:r>
    </w:p>
    <w:p w14:paraId="6192FC9E" w14:textId="77777777" w:rsidR="00945BE9" w:rsidRPr="00945BE9" w:rsidRDefault="00945BE9" w:rsidP="00945BE9">
      <w:pPr>
        <w:pStyle w:val="EndNoteBibliography"/>
        <w:spacing w:after="0"/>
        <w:ind w:left="720" w:hanging="720"/>
        <w:rPr>
          <w:noProof/>
        </w:rPr>
      </w:pPr>
      <w:r w:rsidRPr="00945BE9">
        <w:rPr>
          <w:noProof/>
        </w:rPr>
        <w:t xml:space="preserve">Vigliola, L., M. Harmelin-Vivien, and M. G. Meekan. 2000. Comparison of techniques of back-calculation of growth and settlement marks from the otoliths of three species of </w:t>
      </w:r>
      <w:r w:rsidRPr="00945BE9">
        <w:rPr>
          <w:i/>
          <w:noProof/>
        </w:rPr>
        <w:t xml:space="preserve">Diplodus </w:t>
      </w:r>
      <w:r w:rsidRPr="00945BE9">
        <w:rPr>
          <w:noProof/>
        </w:rPr>
        <w:t xml:space="preserve">from the Mediterranean Sea. Canadian Journal of Fisheries and Aquatic Sciences </w:t>
      </w:r>
      <w:r w:rsidRPr="00945BE9">
        <w:rPr>
          <w:b/>
          <w:noProof/>
        </w:rPr>
        <w:t>57</w:t>
      </w:r>
      <w:r w:rsidRPr="00945BE9">
        <w:rPr>
          <w:noProof/>
        </w:rPr>
        <w:t>:1291-1299.</w:t>
      </w:r>
    </w:p>
    <w:p w14:paraId="0C095031" w14:textId="77777777" w:rsidR="00945BE9" w:rsidRPr="00945BE9" w:rsidRDefault="00945BE9" w:rsidP="00945BE9">
      <w:pPr>
        <w:pStyle w:val="EndNoteBibliography"/>
        <w:spacing w:after="0"/>
        <w:ind w:left="720" w:hanging="720"/>
        <w:rPr>
          <w:noProof/>
        </w:rPr>
      </w:pPr>
      <w:r w:rsidRPr="00945BE9">
        <w:rPr>
          <w:noProof/>
        </w:rPr>
        <w:t>Vigliola, L., and M. G. Meekan. 2009. The back-calculation of fish growth from otoliths. Pages 174-211  Tropical fish otoliths: information for assessment, management and ecology. Spinger, Dordrecht.</w:t>
      </w:r>
    </w:p>
    <w:p w14:paraId="71A89EB3" w14:textId="77777777" w:rsidR="00945BE9" w:rsidRPr="00945BE9" w:rsidRDefault="00945BE9" w:rsidP="00945BE9">
      <w:pPr>
        <w:pStyle w:val="EndNoteBibliography"/>
        <w:spacing w:after="0"/>
        <w:ind w:left="720" w:hanging="720"/>
        <w:rPr>
          <w:noProof/>
        </w:rPr>
      </w:pPr>
      <w:r w:rsidRPr="00945BE9">
        <w:rPr>
          <w:noProof/>
        </w:rPr>
        <w:t xml:space="preserve">William, W. L. C., W. Reg, M. Telmo, J. P. Tony, and P. Daniel. 2007. Intrinsic vulnerability in the global fish catch. Marine Ecology Progress Series </w:t>
      </w:r>
      <w:r w:rsidRPr="00945BE9">
        <w:rPr>
          <w:b/>
          <w:noProof/>
        </w:rPr>
        <w:t>333</w:t>
      </w:r>
      <w:r w:rsidRPr="00945BE9">
        <w:rPr>
          <w:noProof/>
        </w:rPr>
        <w:t>:1-12.</w:t>
      </w:r>
    </w:p>
    <w:p w14:paraId="6B72AC5A" w14:textId="77777777" w:rsidR="00945BE9" w:rsidRPr="00945BE9" w:rsidRDefault="00945BE9" w:rsidP="00945BE9">
      <w:pPr>
        <w:pStyle w:val="EndNoteBibliography"/>
        <w:ind w:left="720" w:hanging="720"/>
        <w:rPr>
          <w:noProof/>
        </w:rPr>
      </w:pPr>
      <w:r w:rsidRPr="00945BE9">
        <w:rPr>
          <w:noProof/>
        </w:rPr>
        <w:t>Yoseda, K., S. Dan, T. Sugaya, K. Yokogi, M. Tanaka, and S. Tawada. 2006. Effects of temperature and delayed initial feeding on the growth of Malabar grouper (</w:t>
      </w:r>
      <w:r w:rsidRPr="00945BE9">
        <w:rPr>
          <w:i/>
          <w:noProof/>
        </w:rPr>
        <w:t>Epinephelus malabaricus</w:t>
      </w:r>
      <w:r w:rsidRPr="00945BE9">
        <w:rPr>
          <w:noProof/>
        </w:rPr>
        <w:t xml:space="preserve">) larvae. Aquaculture </w:t>
      </w:r>
      <w:r w:rsidRPr="00945BE9">
        <w:rPr>
          <w:b/>
          <w:noProof/>
        </w:rPr>
        <w:t>256</w:t>
      </w:r>
      <w:r w:rsidRPr="00945BE9">
        <w:rPr>
          <w:noProof/>
        </w:rPr>
        <w:t>:192-200.</w:t>
      </w:r>
    </w:p>
    <w:p w14:paraId="3972FF6B" w14:textId="5E1E9ADE" w:rsidR="00404D85" w:rsidRDefault="00D534FC">
      <w:pPr>
        <w:spacing w:line="360" w:lineRule="auto"/>
      </w:pPr>
      <w:r>
        <w:fldChar w:fldCharType="end"/>
      </w:r>
    </w:p>
    <w:sectPr w:rsidR="00404D85">
      <w:pgSz w:w="11906" w:h="16838"/>
      <w:pgMar w:top="1417" w:right="1417" w:bottom="1417" w:left="1417"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bien morat" w:date="2019-10-08T15:47:00Z" w:initials="fm">
    <w:p w14:paraId="6B70824B" w14:textId="01475728" w:rsidR="00A91523" w:rsidRDefault="00A91523">
      <w:pPr>
        <w:pStyle w:val="Commentaire"/>
      </w:pPr>
      <w:r>
        <w:rPr>
          <w:rStyle w:val="Marquedecommentaire"/>
        </w:rPr>
        <w:annotationRef/>
      </w:r>
      <w:r>
        <w:t>Augmenter la taille des caractères</w:t>
      </w:r>
    </w:p>
  </w:comment>
  <w:comment w:id="2" w:author="fabien morat" w:date="2019-10-08T15:51:00Z" w:initials="fm">
    <w:p w14:paraId="6B4893FA" w14:textId="1A6CDFC5" w:rsidR="00A91523" w:rsidRDefault="00A91523">
      <w:pPr>
        <w:pStyle w:val="Commentaire"/>
      </w:pPr>
      <w:r>
        <w:rPr>
          <w:rStyle w:val="Marquedecommentaire"/>
        </w:rPr>
        <w:annotationRef/>
      </w:r>
      <w:r>
        <w:t>Enlever Tahiti et mettre Scilly</w:t>
      </w:r>
    </w:p>
  </w:comment>
  <w:comment w:id="4" w:author="Jérémy Wicquart" w:date="2019-10-19T17:15:00Z" w:initials="JW">
    <w:p w14:paraId="77A3FAC2" w14:textId="0621D058" w:rsidR="00A91523" w:rsidRPr="00A91523" w:rsidRDefault="00A91523">
      <w:pPr>
        <w:pStyle w:val="Commentaire"/>
        <w:rPr>
          <w:lang w:val="en-GB"/>
        </w:rPr>
      </w:pPr>
      <w:r>
        <w:rPr>
          <w:rStyle w:val="Marquedecommentaire"/>
        </w:rPr>
        <w:annotationRef/>
      </w:r>
      <w:r w:rsidRPr="00A91523">
        <w:rPr>
          <w:lang w:val="en-GB"/>
        </w:rPr>
        <w:t>Nina, can you describe the B</w:t>
      </w:r>
      <w:r>
        <w:rPr>
          <w:lang w:val="en-GB"/>
        </w:rPr>
        <w:t>ayesian method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0824B" w15:done="0"/>
  <w15:commentEx w15:paraId="6B4893FA" w15:done="0"/>
  <w15:commentEx w15:paraId="77A3FA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0824B" w16cid:durableId="2155C190"/>
  <w16cid:commentId w16cid:paraId="6B4893FA" w16cid:durableId="2155C191"/>
  <w16cid:commentId w16cid:paraId="77A3FAC2" w16cid:durableId="2155C3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2"/>
  </w:num>
  <w:num w:numId="4">
    <w:abstractNumId w:val="9"/>
  </w:num>
  <w:num w:numId="5">
    <w:abstractNumId w:val="6"/>
  </w:num>
  <w:num w:numId="6">
    <w:abstractNumId w:val="13"/>
  </w:num>
  <w:num w:numId="7">
    <w:abstractNumId w:val="7"/>
  </w:num>
  <w:num w:numId="8">
    <w:abstractNumId w:val="11"/>
  </w:num>
  <w:num w:numId="9">
    <w:abstractNumId w:val="1"/>
  </w:num>
  <w:num w:numId="10">
    <w:abstractNumId w:val="0"/>
  </w:num>
  <w:num w:numId="11">
    <w:abstractNumId w:val="10"/>
  </w:num>
  <w:num w:numId="12">
    <w:abstractNumId w:val="8"/>
  </w:num>
  <w:num w:numId="13">
    <w:abstractNumId w:val="3"/>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érémy Wicquart">
    <w15:presenceInfo w15:providerId="Windows Live" w15:userId="65a0bedaac3864de"/>
  </w15:person>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record-ids&gt;&lt;/item&gt;&lt;/Libraries&gt;"/>
  </w:docVars>
  <w:rsids>
    <w:rsidRoot w:val="00404D85"/>
    <w:rsid w:val="00086CAD"/>
    <w:rsid w:val="000876DA"/>
    <w:rsid w:val="002B3A27"/>
    <w:rsid w:val="0031578E"/>
    <w:rsid w:val="0031641C"/>
    <w:rsid w:val="00364963"/>
    <w:rsid w:val="00381D44"/>
    <w:rsid w:val="003B6EB8"/>
    <w:rsid w:val="003D762D"/>
    <w:rsid w:val="00404D85"/>
    <w:rsid w:val="004B0E1C"/>
    <w:rsid w:val="0052013F"/>
    <w:rsid w:val="006817C7"/>
    <w:rsid w:val="006F5551"/>
    <w:rsid w:val="00724924"/>
    <w:rsid w:val="007F55F4"/>
    <w:rsid w:val="00820A87"/>
    <w:rsid w:val="008D0324"/>
    <w:rsid w:val="00945BE9"/>
    <w:rsid w:val="009F4092"/>
    <w:rsid w:val="00A91523"/>
    <w:rsid w:val="00AC3D54"/>
    <w:rsid w:val="00AC639D"/>
    <w:rsid w:val="00AD1D3C"/>
    <w:rsid w:val="00B85905"/>
    <w:rsid w:val="00C51C9F"/>
    <w:rsid w:val="00C96597"/>
    <w:rsid w:val="00D5178A"/>
    <w:rsid w:val="00D534FC"/>
    <w:rsid w:val="00DA0E5B"/>
    <w:rsid w:val="00DC5ED8"/>
    <w:rsid w:val="00E30101"/>
    <w:rsid w:val="00F1332C"/>
    <w:rsid w:val="00F51BD3"/>
    <w:rsid w:val="00F8428B"/>
    <w:rsid w:val="00FB5333"/>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72"/>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9925-1437" TargetMode="External"/><Relationship Id="rId13" Type="http://schemas.openxmlformats.org/officeDocument/2006/relationships/hyperlink" Target="https://orcid.org/0000-0003-3157-1976"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mailto:valeriano.parravicini@ephe.psl.eu" TargetMode="External"/><Relationship Id="rId12" Type="http://schemas.openxmlformats.org/officeDocument/2006/relationships/hyperlink" Target="https://orcid.org/0000-0002-2434-7207" TargetMode="External"/><Relationship Id="rId17" Type="http://schemas.openxmlformats.org/officeDocument/2006/relationships/hyperlink" Target="https://orcid.org/0000-0002-3834-4779" TargetMode="External"/><Relationship Id="rId25" Type="http://schemas.openxmlformats.org/officeDocument/2006/relationships/hyperlink" Target="mailto:valeriano.parravicini@ephe.psl.eu" TargetMode="External"/><Relationship Id="rId2" Type="http://schemas.openxmlformats.org/officeDocument/2006/relationships/numbering" Target="numbering.xml"/><Relationship Id="rId16" Type="http://schemas.openxmlformats.org/officeDocument/2006/relationships/hyperlink" Target="https://orcid.org/0000-0002-2371-6912"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hyperlink" Target="https://orcid.org/0000-0003-0887-8005" TargetMode="External"/><Relationship Id="rId24" Type="http://schemas.openxmlformats.org/officeDocument/2006/relationships/hyperlink" Target="mailto:fabien.morat@univ-perp.fr" TargetMode="External"/><Relationship Id="rId5" Type="http://schemas.openxmlformats.org/officeDocument/2006/relationships/webSettings" Target="webSettings.xml"/><Relationship Id="rId15" Type="http://schemas.openxmlformats.org/officeDocument/2006/relationships/hyperlink" Target="https://orcid.org/0000-0002-3408-1625" TargetMode="External"/><Relationship Id="rId23" Type="http://schemas.openxmlformats.org/officeDocument/2006/relationships/hyperlink" Target="http://www.bio-oracle.org/" TargetMode="External"/><Relationship Id="rId28" Type="http://schemas.openxmlformats.org/officeDocument/2006/relationships/theme" Target="theme/theme1.xml"/><Relationship Id="rId10" Type="http://schemas.openxmlformats.org/officeDocument/2006/relationships/hyperlink" Target="https://orcid.org/0000-0002-6649-2496"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rcid.org/0000-0003-3462-3188" TargetMode="External"/><Relationship Id="rId14" Type="http://schemas.openxmlformats.org/officeDocument/2006/relationships/hyperlink" Target="https://orcid.org/0000-0002-1925-3484" TargetMode="External"/><Relationship Id="rId22" Type="http://schemas.openxmlformats.org/officeDocument/2006/relationships/hyperlink" Target="http://www.marinespecies.org/index.php"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FE52-62FF-4680-989C-CEC14E72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Pages>
  <Words>13336</Words>
  <Characters>73351</Characters>
  <Application>Microsoft Office Word</Application>
  <DocSecurity>0</DocSecurity>
  <Lines>611</Lines>
  <Paragraphs>173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Jérémy Wicquart</cp:lastModifiedBy>
  <cp:revision>17</cp:revision>
  <cp:lastPrinted>2019-09-11T21:22:00Z</cp:lastPrinted>
  <dcterms:created xsi:type="dcterms:W3CDTF">2019-10-07T13:59:00Z</dcterms:created>
  <dcterms:modified xsi:type="dcterms:W3CDTF">2019-10-19T18:25:00Z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