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olor w:val="000000"/>
          <w:lang w:val="en-US"/>
        </w:rPr>
      </w:pPr>
      <w:r>
        <w:rPr>
          <w:b/>
          <w:color w:val="000000"/>
          <w:lang w:val="en-US"/>
        </w:rPr>
        <w:t xml:space="preserve">Reef fish growth dataset: annual otolith sagittal growth for Pacific coral reef fishes </w:t>
      </w:r>
    </w:p>
    <w:p>
      <w:pPr>
        <w:pStyle w:val="Normal"/>
        <w:spacing w:lineRule="auto" w:line="360"/>
        <w:jc w:val="center"/>
        <w:rPr/>
      </w:pPr>
      <w:r>
        <w:rPr>
          <w:lang w:val="en-US"/>
        </w:rPr>
        <w:t xml:space="preserve">Fabien Morat </w:t>
      </w:r>
      <w:r>
        <w:rPr>
          <w:vertAlign w:val="superscript"/>
          <w:lang w:val="en-US"/>
        </w:rPr>
        <w:t>1, 2</w:t>
      </w:r>
      <w:r>
        <w:rPr>
          <w:lang w:val="en-US"/>
        </w:rPr>
        <w:t xml:space="preserve">*, Jérémy Wicquart </w:t>
      </w:r>
      <w:r>
        <w:rPr>
          <w:vertAlign w:val="superscript"/>
          <w:lang w:val="en-US"/>
        </w:rPr>
        <w:t>1, 2</w:t>
      </w:r>
      <w:r>
        <w:rPr>
          <w:lang w:val="en-US"/>
        </w:rPr>
        <w:t xml:space="preserve">*, Guillemette de Sinéty </w:t>
      </w:r>
      <w:r>
        <w:rPr>
          <w:vertAlign w:val="superscript"/>
          <w:lang w:val="en-US"/>
        </w:rPr>
        <w:t>1, 2</w:t>
      </w:r>
      <w:r>
        <w:rPr>
          <w:lang w:val="en-US"/>
        </w:rPr>
        <w:t xml:space="preserve">, Jean Bienvenu </w:t>
      </w:r>
      <w:r>
        <w:rPr>
          <w:vertAlign w:val="superscript"/>
          <w:lang w:val="en-US"/>
        </w:rPr>
        <w:t>1, 2</w:t>
      </w:r>
      <w:r>
        <w:rPr>
          <w:lang w:val="en-US"/>
        </w:rPr>
        <w:t xml:space="preserve">, Simon J. Brandl </w:t>
      </w:r>
      <w:r>
        <w:rPr>
          <w:vertAlign w:val="superscript"/>
          <w:lang w:val="en-US"/>
        </w:rPr>
        <w:t>1, 2,</w:t>
      </w:r>
      <w:r>
        <w:rPr>
          <w:lang w:val="en-US"/>
        </w:rPr>
        <w:t xml:space="preserve"> </w:t>
      </w:r>
      <w:r>
        <w:rPr>
          <w:vertAlign w:val="superscript"/>
          <w:lang w:val="en-US"/>
        </w:rPr>
        <w:t>3, 4</w:t>
      </w:r>
      <w:r>
        <w:rPr>
          <w:lang w:val="en-US"/>
        </w:rPr>
        <w:t xml:space="preserve">, Jérémy Carlot </w:t>
      </w:r>
      <w:r>
        <w:rPr>
          <w:vertAlign w:val="superscript"/>
          <w:lang w:val="en-US"/>
        </w:rPr>
        <w:t>1, 2</w:t>
      </w:r>
      <w:r>
        <w:rPr>
          <w:lang w:val="en-US"/>
        </w:rPr>
        <w:t>, Jordan M.</w:t>
      </w:r>
      <w:r>
        <w:rPr>
          <w:vertAlign w:val="superscript"/>
          <w:lang w:val="en-US"/>
        </w:rPr>
        <w:t xml:space="preserve"> </w:t>
      </w:r>
      <w:r>
        <w:rPr>
          <w:lang w:val="en-US"/>
        </w:rPr>
        <w:t xml:space="preserve">Casey </w:t>
      </w:r>
      <w:r>
        <w:rPr>
          <w:vertAlign w:val="superscript"/>
          <w:lang w:val="en-US"/>
        </w:rPr>
        <w:t>1, 2</w:t>
      </w:r>
      <w:r>
        <w:rPr>
          <w:lang w:val="en-US"/>
        </w:rPr>
        <w:t xml:space="preserve">, Samuel Degregori </w:t>
      </w:r>
      <w:r>
        <w:rPr>
          <w:vertAlign w:val="superscript"/>
          <w:lang w:val="en-US"/>
        </w:rPr>
        <w:t>5</w:t>
      </w:r>
      <w:r>
        <w:rPr>
          <w:lang w:val="en-US"/>
        </w:rPr>
        <w:t>, Alexandre Mercière</w:t>
      </w:r>
      <w:r>
        <w:rPr>
          <w:vertAlign w:val="superscript"/>
          <w:lang w:val="en-US"/>
        </w:rPr>
        <w:t>1, 2</w:t>
      </w:r>
      <w:r>
        <w:rPr>
          <w:lang w:val="en-US"/>
        </w:rPr>
        <w:t xml:space="preserve">, Pauline Fey </w:t>
      </w:r>
      <w:r>
        <w:rPr>
          <w:vertAlign w:val="superscript"/>
          <w:lang w:val="en-US"/>
        </w:rPr>
        <w:t>6</w:t>
      </w:r>
      <w:r>
        <w:rPr>
          <w:lang w:val="en-US"/>
        </w:rPr>
        <w:t xml:space="preserve">, René Galzin </w:t>
      </w:r>
      <w:r>
        <w:rPr>
          <w:vertAlign w:val="superscript"/>
          <w:lang w:val="en-US"/>
        </w:rPr>
        <w:t>1, 2</w:t>
      </w:r>
      <w:r>
        <w:rPr>
          <w:lang w:val="en-US"/>
        </w:rPr>
        <w:t xml:space="preserve">, Yves Letourneur </w:t>
      </w:r>
      <w:r>
        <w:rPr>
          <w:vertAlign w:val="superscript"/>
          <w:lang w:val="en-US"/>
        </w:rPr>
        <w:t>2, 6</w:t>
      </w:r>
      <w:r>
        <w:rPr>
          <w:lang w:val="en-US"/>
        </w:rPr>
        <w:t xml:space="preserve">, Pierre Sasal </w:t>
      </w:r>
      <w:r>
        <w:rPr>
          <w:vertAlign w:val="superscript"/>
          <w:lang w:val="en-US"/>
        </w:rPr>
        <w:t>1, 2</w:t>
      </w:r>
      <w:r>
        <w:rPr>
          <w:lang w:val="en-US"/>
        </w:rPr>
        <w:t>, Nina M. D. Schiettekatte</w:t>
      </w:r>
      <w:r>
        <w:rPr>
          <w:vertAlign w:val="superscript"/>
          <w:lang w:val="en-US"/>
        </w:rPr>
        <w:t xml:space="preserve"> 1, 2</w:t>
      </w:r>
      <w:r>
        <w:rPr>
          <w:lang w:val="en-US"/>
        </w:rPr>
        <w:t xml:space="preserve">, Jason Vii </w:t>
      </w:r>
      <w:r>
        <w:rPr>
          <w:vertAlign w:val="superscript"/>
          <w:lang w:val="en-US"/>
        </w:rPr>
        <w:t>1, 2</w:t>
      </w:r>
      <w:r>
        <w:rPr>
          <w:lang w:val="en-US"/>
        </w:rPr>
        <w:t>, Valériano Parravicini</w:t>
      </w:r>
      <w:r>
        <w:rPr>
          <w:vertAlign w:val="superscript"/>
          <w:lang w:val="en-US"/>
        </w:rPr>
        <w:t xml:space="preserve"> 1, 2</w:t>
      </w:r>
    </w:p>
    <w:p>
      <w:pPr>
        <w:pStyle w:val="Normal"/>
        <w:spacing w:lineRule="auto" w:line="360"/>
        <w:jc w:val="center"/>
        <w:rPr>
          <w:lang w:val="en-US"/>
        </w:rPr>
      </w:pPr>
      <w:r>
        <w:rPr>
          <w:lang w:val="en-US"/>
        </w:rPr>
      </w:r>
    </w:p>
    <w:p>
      <w:pPr>
        <w:pStyle w:val="Normal"/>
        <w:spacing w:lineRule="auto" w:line="360"/>
        <w:rPr/>
      </w:pPr>
      <w:r>
        <w:rPr>
          <w:lang w:val="en-US"/>
        </w:rPr>
        <w:t xml:space="preserve">Corresponding author e-mails: </w:t>
      </w:r>
      <w:hyperlink r:id="rId2">
        <w:r>
          <w:rPr>
            <w:rStyle w:val="InternetLink"/>
            <w:lang w:val="en-US"/>
          </w:rPr>
          <w:t>fabien.morat@univ-perp.fr</w:t>
        </w:r>
      </w:hyperlink>
      <w:r>
        <w:rPr>
          <w:lang w:val="en-US"/>
        </w:rPr>
        <w:t xml:space="preserve">; </w:t>
      </w:r>
      <w:hyperlink r:id="rId3">
        <w:r>
          <w:rPr>
            <w:rStyle w:val="InternetLink"/>
            <w:lang w:val="en-US"/>
          </w:rPr>
          <w:t>valeriano.parravicini@ephe.psl.eu</w:t>
        </w:r>
      </w:hyperlink>
    </w:p>
    <w:p>
      <w:pPr>
        <w:pStyle w:val="Normal"/>
        <w:spacing w:lineRule="auto" w:line="360"/>
        <w:rPr>
          <w:lang w:val="en-US"/>
        </w:rPr>
      </w:pPr>
      <w:r>
        <w:rPr>
          <w:lang w:val="en-US"/>
        </w:rPr>
      </w:r>
    </w:p>
    <w:p>
      <w:pPr>
        <w:pStyle w:val="Normal"/>
        <w:spacing w:lineRule="auto" w:line="360"/>
        <w:rPr/>
      </w:pPr>
      <w:r>
        <w:rPr>
          <w:vertAlign w:val="superscript"/>
          <w:lang w:val="en-US"/>
        </w:rPr>
        <w:t>*</w:t>
      </w:r>
      <w:r>
        <w:rPr>
          <w:lang w:val="en-US"/>
        </w:rPr>
        <w:t xml:space="preserve"> Fabien Morat and Jérémy Wicquart equally contributed to the paper and share first authorship.</w:t>
      </w:r>
    </w:p>
    <w:p>
      <w:pPr>
        <w:pStyle w:val="Normal"/>
        <w:spacing w:lineRule="auto" w:line="360"/>
        <w:rPr>
          <w:lang w:val="en-US"/>
        </w:rPr>
      </w:pPr>
      <w:r>
        <w:rPr>
          <w:lang w:val="en-US"/>
        </w:rPr>
      </w:r>
    </w:p>
    <w:p>
      <w:pPr>
        <w:pStyle w:val="Normal"/>
        <w:spacing w:lineRule="auto" w:line="360"/>
        <w:rPr/>
      </w:pPr>
      <w:r>
        <w:rPr>
          <w:vertAlign w:val="superscript"/>
        </w:rPr>
        <w:t>1</w:t>
      </w:r>
      <w:r>
        <w:rPr/>
        <w:t xml:space="preserve"> PSL Université Paris: EPHE-UPVD-CNRS, USR 3278 CRIOBE, Université de Perpignan, 52 Avenue Paul Alduy, 66860 Perpignan Cedex, France</w:t>
      </w:r>
    </w:p>
    <w:p>
      <w:pPr>
        <w:pStyle w:val="Normal"/>
        <w:spacing w:lineRule="auto" w:line="360"/>
        <w:rPr/>
      </w:pPr>
      <w:r>
        <w:rPr>
          <w:vertAlign w:val="superscript"/>
          <w:lang w:val="en-US"/>
        </w:rPr>
        <w:t>2</w:t>
      </w:r>
      <w:r>
        <w:rPr>
          <w:lang w:val="en-US"/>
        </w:rPr>
        <w:t xml:space="preserve"> Laboratoire d’Excellence « CORAIL »</w:t>
      </w:r>
    </w:p>
    <w:p>
      <w:pPr>
        <w:pStyle w:val="Normal"/>
        <w:spacing w:lineRule="auto" w:line="360"/>
        <w:rPr/>
      </w:pPr>
      <w:r>
        <w:rPr>
          <w:vertAlign w:val="superscript"/>
          <w:lang w:val="en-US"/>
        </w:rPr>
        <w:t>3</w:t>
      </w:r>
      <w:r>
        <w:rPr>
          <w:lang w:val="en-US"/>
        </w:rPr>
        <w:t xml:space="preserve"> Department of Biological Sciences, Simon Fraser University, Burnaby, BC V5A 1S6, Canada</w:t>
      </w:r>
    </w:p>
    <w:p>
      <w:pPr>
        <w:pStyle w:val="Normal"/>
        <w:spacing w:lineRule="auto" w:line="360"/>
        <w:rPr/>
      </w:pPr>
      <w:r>
        <w:rPr>
          <w:vertAlign w:val="superscript"/>
        </w:rPr>
        <w:t>4</w:t>
      </w:r>
      <w:r>
        <w:rPr/>
        <w:t xml:space="preserve"> CESAB-FRB Centre de synthèse et d’analyse sur la biodiversité. </w:t>
      </w:r>
      <w:r>
        <w:rPr>
          <w:lang w:val="en-US"/>
        </w:rPr>
        <w:t xml:space="preserve">Institut Bouisson Bertrand, 5 rue de l’école de médecine 34000 Montpellier </w:t>
      </w:r>
    </w:p>
    <w:p>
      <w:pPr>
        <w:pStyle w:val="Normal"/>
        <w:spacing w:lineRule="auto" w:line="360"/>
        <w:rPr/>
      </w:pPr>
      <w:r>
        <w:rPr>
          <w:vertAlign w:val="superscript"/>
          <w:lang w:val="en-US"/>
        </w:rPr>
        <w:t xml:space="preserve">5 </w:t>
      </w:r>
      <w:r>
        <w:rPr>
          <w:lang w:val="en-US"/>
        </w:rPr>
        <w:t>Department of Ecology and Evolutionary Biology, University of California Los Angeles, Los Angeles, United States</w:t>
      </w:r>
    </w:p>
    <w:p>
      <w:pPr>
        <w:pStyle w:val="Normal"/>
        <w:spacing w:lineRule="auto" w:line="360"/>
        <w:rPr/>
      </w:pPr>
      <w:r>
        <w:rPr>
          <w:vertAlign w:val="superscript"/>
        </w:rPr>
        <w:t>6</w:t>
      </w:r>
      <w:r>
        <w:rPr/>
        <w:t xml:space="preserve"> Université de la Nouvelle-Calédonie, Institut ISEA, BP R4, 98851 Nouméa Cedex, New Caledonia</w:t>
      </w:r>
    </w:p>
    <w:p>
      <w:pPr>
        <w:pStyle w:val="Normal"/>
        <w:spacing w:lineRule="auto" w:line="360"/>
        <w:rPr/>
      </w:pPr>
      <w:r>
        <w:rPr/>
      </w:r>
    </w:p>
    <w:p>
      <w:pPr>
        <w:pStyle w:val="Normal"/>
        <w:spacing w:lineRule="auto" w:line="360"/>
        <w:rPr>
          <w:lang w:val="en-US"/>
        </w:rPr>
      </w:pPr>
      <w:r>
        <w:rPr>
          <w:lang w:val="en-US"/>
        </w:rPr>
        <w:t>Orcid number</w:t>
      </w:r>
    </w:p>
    <w:p>
      <w:pPr>
        <w:pStyle w:val="Normal"/>
        <w:spacing w:lineRule="auto" w:line="360"/>
        <w:rPr/>
      </w:pPr>
      <w:r>
        <w:rPr>
          <w:rStyle w:val="Orcididhttps"/>
          <w:lang w:val="en-US"/>
        </w:rPr>
        <w:t xml:space="preserve">Fabien : </w:t>
      </w:r>
      <w:hyperlink r:id="rId4">
        <w:r>
          <w:rPr>
            <w:rStyle w:val="InternetLink"/>
            <w:lang w:val="en-US"/>
          </w:rPr>
          <w:t>https://orcid.org/0000-0002-9925-1437</w:t>
        </w:r>
      </w:hyperlink>
    </w:p>
    <w:p>
      <w:pPr>
        <w:pStyle w:val="Normal"/>
        <w:spacing w:lineRule="auto" w:line="360"/>
        <w:rPr/>
      </w:pPr>
      <w:r>
        <w:rPr>
          <w:rStyle w:val="Orcididhttps"/>
          <w:lang w:val="en-US"/>
        </w:rPr>
        <w:t xml:space="preserve">J Wicquart : </w:t>
      </w:r>
      <w:hyperlink r:id="rId5">
        <w:r>
          <w:rPr>
            <w:rStyle w:val="InternetLink"/>
            <w:lang w:val="en-US"/>
          </w:rPr>
          <w:t>https://orcid.org/0000-0003-3462-3188</w:t>
        </w:r>
      </w:hyperlink>
      <w:r>
        <w:rPr>
          <w:rStyle w:val="Orcididhttps"/>
          <w:lang w:val="en-US"/>
        </w:rPr>
        <w:t xml:space="preserve"> </w:t>
      </w:r>
    </w:p>
    <w:p>
      <w:pPr>
        <w:pStyle w:val="Normal"/>
        <w:spacing w:lineRule="auto" w:line="360"/>
        <w:rPr/>
      </w:pPr>
      <w:r>
        <w:rPr>
          <w:rStyle w:val="Orcididhttps"/>
          <w:lang w:val="en-US"/>
        </w:rPr>
        <w:t xml:space="preserve">Simon : </w:t>
      </w:r>
      <w:hyperlink r:id="rId6">
        <w:r>
          <w:rPr>
            <w:rStyle w:val="InternetLink"/>
            <w:lang w:val="en-US"/>
          </w:rPr>
          <w:t>https://orcid.org/0000-0002-6649-2496</w:t>
        </w:r>
      </w:hyperlink>
    </w:p>
    <w:p>
      <w:pPr>
        <w:pStyle w:val="Normal"/>
        <w:spacing w:lineRule="auto" w:line="360"/>
        <w:rPr/>
      </w:pPr>
      <w:r>
        <w:rPr>
          <w:rStyle w:val="Orcididhttps"/>
          <w:lang w:val="en-US"/>
        </w:rPr>
        <w:t xml:space="preserve">J Carlot : </w:t>
      </w:r>
      <w:hyperlink r:id="rId7">
        <w:r>
          <w:rPr>
            <w:rStyle w:val="InternetLink"/>
            <w:lang w:val="en-US"/>
          </w:rPr>
          <w:t>https://orcid.org/0000-0003-0887-8005</w:t>
        </w:r>
      </w:hyperlink>
    </w:p>
    <w:p>
      <w:pPr>
        <w:pStyle w:val="Normal"/>
        <w:spacing w:lineRule="auto" w:line="360"/>
        <w:rPr/>
      </w:pPr>
      <w:r>
        <w:rPr>
          <w:rStyle w:val="Orcididhttps"/>
          <w:lang w:val="en-US"/>
        </w:rPr>
        <w:t xml:space="preserve">Jordan : </w:t>
      </w:r>
      <w:hyperlink r:id="rId8">
        <w:r>
          <w:rPr>
            <w:rStyle w:val="InternetLink"/>
            <w:lang w:val="en-US"/>
          </w:rPr>
          <w:t>https://orcid.org/0000-0002-2434-7207</w:t>
        </w:r>
      </w:hyperlink>
    </w:p>
    <w:p>
      <w:pPr>
        <w:pStyle w:val="Normal"/>
        <w:spacing w:lineRule="auto" w:line="360"/>
        <w:rPr/>
      </w:pPr>
      <w:r>
        <w:rPr>
          <w:rStyle w:val="Orcididhttps"/>
          <w:lang w:val="en-US"/>
        </w:rPr>
        <w:t xml:space="preserve">Yves : </w:t>
      </w:r>
      <w:hyperlink r:id="rId9">
        <w:r>
          <w:rPr>
            <w:rStyle w:val="InternetLink"/>
            <w:lang w:val="en-US"/>
          </w:rPr>
          <w:t>https://orcid.org/0000-0003-3157-1976</w:t>
        </w:r>
      </w:hyperlink>
    </w:p>
    <w:p>
      <w:pPr>
        <w:pStyle w:val="Normal"/>
        <w:spacing w:lineRule="auto" w:line="360"/>
        <w:rPr/>
      </w:pPr>
      <w:r>
        <w:rPr>
          <w:rStyle w:val="Orcididhttps"/>
          <w:lang w:val="en-US"/>
        </w:rPr>
        <w:t xml:space="preserve">Nina : </w:t>
      </w:r>
      <w:hyperlink r:id="rId10">
        <w:r>
          <w:rPr>
            <w:rStyle w:val="InternetLink"/>
            <w:lang w:val="en-US"/>
          </w:rPr>
          <w:t>https://orcid.org/0000-0002-1925-3484</w:t>
        </w:r>
      </w:hyperlink>
    </w:p>
    <w:p>
      <w:pPr>
        <w:pStyle w:val="Normal"/>
        <w:spacing w:lineRule="auto" w:line="360"/>
        <w:rPr/>
      </w:pPr>
      <w:r>
        <w:rPr>
          <w:rStyle w:val="Orcididhttps"/>
          <w:lang w:val="en-GB"/>
        </w:rPr>
        <w:t xml:space="preserve">Vale : </w:t>
      </w:r>
      <w:hyperlink r:id="rId11">
        <w:r>
          <w:rPr>
            <w:rStyle w:val="InternetLink"/>
            <w:lang w:val="en-GB"/>
          </w:rPr>
          <w:t>https://orcid.org/0000-0002-3408-1625</w:t>
        </w:r>
      </w:hyperlink>
    </w:p>
    <w:p>
      <w:pPr>
        <w:pStyle w:val="Normal"/>
        <w:spacing w:lineRule="auto" w:line="360"/>
        <w:rPr/>
      </w:pPr>
      <w:r>
        <w:rPr>
          <w:rStyle w:val="Orcididhttps"/>
        </w:rPr>
        <w:t xml:space="preserve">Pierre : </w:t>
      </w:r>
      <w:hyperlink r:id="rId12">
        <w:r>
          <w:rPr>
            <w:rStyle w:val="InternetLink"/>
          </w:rPr>
          <w:t>https://orcid.org/0000-0002-2371-6912</w:t>
        </w:r>
      </w:hyperlink>
    </w:p>
    <w:p>
      <w:pPr>
        <w:pStyle w:val="Normal"/>
        <w:rPr/>
      </w:pPr>
      <w:r>
        <w:rPr>
          <w:rStyle w:val="Orcididhttps"/>
        </w:rPr>
        <w:t xml:space="preserve">Jason : </w:t>
      </w:r>
      <w:hyperlink r:id="rId13">
        <w:r>
          <w:rPr>
            <w:rStyle w:val="InternetLink"/>
          </w:rPr>
          <w:t>https://orcid.org/0000-0002-3834-4779</w:t>
        </w:r>
      </w:hyperlink>
      <w:r>
        <w:rPr>
          <w:rStyle w:val="Orcididhttps"/>
          <w:color w:val="494A4C"/>
        </w:rPr>
        <w:t xml:space="preserve"> </w:t>
      </w:r>
    </w:p>
    <w:p>
      <w:pPr>
        <w:pStyle w:val="Normal"/>
        <w:spacing w:lineRule="auto" w:line="360"/>
        <w:rPr>
          <w:rStyle w:val="Orcididhttps"/>
        </w:rPr>
      </w:pPr>
      <w:r>
        <w:rPr/>
      </w:r>
    </w:p>
    <w:p>
      <w:pPr>
        <w:pStyle w:val="Normal"/>
        <w:spacing w:lineRule="auto" w:line="360"/>
        <w:rPr/>
      </w:pPr>
      <w:r>
        <w:rPr/>
      </w:r>
      <w:r>
        <w:br w:type="page"/>
      </w:r>
    </w:p>
    <w:p>
      <w:pPr>
        <w:pStyle w:val="Normal"/>
        <w:spacing w:lineRule="auto" w:line="360"/>
        <w:rPr>
          <w:b/>
          <w:b/>
          <w:lang w:val="en-US"/>
        </w:rPr>
      </w:pPr>
      <w:r>
        <w:rPr>
          <w:b/>
          <w:lang w:val="en-US"/>
        </w:rPr>
        <w:t>Introduction</w:t>
      </w:r>
    </w:p>
    <w:p>
      <w:pPr>
        <w:pStyle w:val="Normal"/>
        <w:spacing w:lineRule="auto" w:line="360"/>
        <w:rPr/>
      </w:pPr>
      <w:r>
        <w:rPr>
          <w:lang w:val="en-US"/>
        </w:rPr>
        <w:t xml:space="preserve">Anthropogenic disturbances such as overexploitation of resources and climate change can significantly alter the structure and functioning of marine ecosystems </w:t>
      </w:r>
      <w:r>
        <w:fldChar w:fldCharType="begin"/>
      </w:r>
      <w:r>
        <w:instrText>ADDIN EN.CITE.DATA</w:instrText>
      </w:r>
      <w:r>
        <w:fldChar w:fldCharType="separate"/>
      </w:r>
      <w:bookmarkStart w:id="0" w:name="__Fieldmark__402_1243610916"/>
      <w:r>
        <w:rPr>
          <w:lang w:val="en-US"/>
        </w:rPr>
        <w:t>(Dulvy et al. 2000, Jackson et al. 2001, Hoegh-Guldberg and Bruno 2010)</w:t>
      </w:r>
      <w:r>
        <w:rPr/>
      </w:r>
      <w:r>
        <w:fldChar w:fldCharType="end"/>
      </w:r>
      <w:bookmarkEnd w:id="0"/>
      <w:r>
        <w:rPr>
          <w:lang w:val="en-US"/>
        </w:rPr>
        <w:t xml:space="preserve">. Assessing the vulnerability of species enables us to predict how species will respond to these major stressors </w:t>
      </w:r>
      <w:r>
        <w:fldChar w:fldCharType="begin"/>
      </w:r>
      <w:r>
        <w:instrText>ADDIN EN.CITE.DATA</w:instrText>
      </w:r>
      <w:r>
        <w:fldChar w:fldCharType="separate"/>
      </w:r>
      <w:bookmarkStart w:id="1" w:name="__Fieldmark__409_1243610916"/>
      <w:r>
        <w:rPr>
          <w:lang w:val="en-US"/>
        </w:rPr>
        <w:t>(William et al. 2007, Graham et al. 2011)</w:t>
      </w:r>
      <w:r>
        <w:rPr/>
      </w:r>
      <w:r>
        <w:fldChar w:fldCharType="end"/>
      </w:r>
      <w:bookmarkEnd w:id="1"/>
      <w:r>
        <w:rPr>
          <w:lang w:val="en-US"/>
        </w:rPr>
        <w:t xml:space="preserve">, but requires high-resolution data on the life history and ecological traits of species </w:t>
      </w:r>
      <w:r>
        <w:fldChar w:fldCharType="begin"/>
      </w:r>
      <w:r>
        <w:instrText>ADDIN EN.CITE.DATA</w:instrText>
      </w:r>
      <w:r>
        <w:fldChar w:fldCharType="separate"/>
      </w:r>
      <w:bookmarkStart w:id="2" w:name="__Fieldmark__416_1243610916"/>
      <w:r>
        <w:rPr>
          <w:lang w:val="en-US"/>
        </w:rPr>
        <w:t>(Dulvy et al. 2000, 2003, Cheung et al. 2005)</w:t>
      </w:r>
      <w:r>
        <w:rPr/>
      </w:r>
      <w:r>
        <w:fldChar w:fldCharType="end"/>
      </w:r>
      <w:bookmarkEnd w:id="2"/>
      <w:r>
        <w:rPr>
          <w:lang w:val="en-US"/>
        </w:rPr>
        <w:t xml:space="preserve">. Somatic growth, the increase of body mass across time, is a critical biological trait for the assessment of physiological as well as population to ecosystem-level processes. For fishes, this trait is particularly important as it pertains to past, present, and future population trajectories in the context of fisheries and stock management. Several temperate species have been studied extensively due to their commercial importance, but much less information exists for the majority of coral reef associated species, which are targeted mainly by subsistence fishing </w:t>
      </w:r>
      <w:r>
        <w:fldChar w:fldCharType="begin"/>
      </w:r>
      <w:r>
        <w:instrText>ADDIN EN.CITE &lt;EndNote&gt;&lt;Cite&gt;&lt;Author&gt;Taylor&lt;/Author&gt;&lt;Year&gt;2014&lt;/Year&gt;&lt;RecNum&gt;1998&lt;/RecNum&gt;&lt;Prefix&gt;but see`, for instance`, &lt;/Prefix&gt;&lt;DisplayText&gt;(but see, for instance, Taylor et al. 2014)&lt;/DisplayText&gt;&lt;record&gt;&lt;rec-number&gt;1998&lt;/rec-number&gt;&lt;foreign-keys&gt;&lt;key app="EN" db-id="5ffdt2ttwsr9d8ex25r55we4zea52d9az00x" timestamp="1570457872"&gt;1998&lt;/key&gt;&lt;/foreign-keys&gt;&lt;ref-type name="Journal Article"&gt;17&lt;/ref-type&gt;&lt;contributors&gt;&lt;authors&gt;&lt;author&gt;Taylor, BM&lt;/author&gt;&lt;author&gt;Rhodes, KL&lt;/author&gt;&lt;author&gt;Marshell, A&lt;/author&gt;&lt;author&gt;McIlwain, JL&lt;/author&gt;&lt;/authors&gt;&lt;/contributors&gt;&lt;titles&gt;&lt;title&gt;&lt;style face="normal" font="default" size="100%"&gt;Age‐based demographic and reproductive assessment of orangespine &lt;/style&gt;&lt;style face="italic" font="default" size="100%"&gt;Naso lituratus&lt;/style&gt;&lt;style face="normal" font="default" size="100%"&gt; and bluespine &lt;/style&gt;&lt;style face="italic" font="default" size="100%"&gt;Naso unicornis&lt;/style&gt;&lt;style face="normal" font="default" size="100%"&gt; unicornfishes&lt;/style&gt;&lt;/title&gt;&lt;secondary-title&gt;Journal of Fish Biology&lt;/secondary-title&gt;&lt;/titles&gt;&lt;periodical&gt;&lt;full-title&gt;Journal of Fish Biology&lt;/full-title&gt;&lt;/periodical&gt;&lt;pages&gt;901-916&lt;/pages&gt;&lt;volume&gt;85&lt;/volume&gt;&lt;number&gt;3&lt;/number&gt;&lt;dates&gt;&lt;year&gt;2014&lt;/year&gt;&lt;/dates&gt;&lt;isbn&gt;0022-1112&lt;/isbn&gt;&lt;urls&gt;&lt;/urls&gt;&lt;/record&gt;&lt;/Cite&gt;&lt;/EndNote&gt;</w:instrText>
      </w:r>
      <w:r>
        <w:fldChar w:fldCharType="separate"/>
      </w:r>
      <w:bookmarkStart w:id="3" w:name="__Fieldmark__423_1243610916"/>
      <w:r>
        <w:rPr>
          <w:lang w:val="en-US"/>
        </w:rPr>
        <w:t>(but see, for instance, Taylor et al. 2014)</w:t>
      </w:r>
      <w:r>
        <w:rPr/>
      </w:r>
      <w:r>
        <w:fldChar w:fldCharType="end"/>
      </w:r>
      <w:bookmarkEnd w:id="3"/>
      <w:r>
        <w:rPr>
          <w:lang w:val="en-US"/>
        </w:rPr>
        <w:t xml:space="preserve">. </w:t>
      </w:r>
    </w:p>
    <w:p>
      <w:pPr>
        <w:pStyle w:val="Normal"/>
        <w:spacing w:lineRule="auto" w:line="360"/>
        <w:ind w:left="0" w:right="0" w:firstLine="708"/>
        <w:rPr/>
      </w:pPr>
      <w:r>
        <w:rPr>
          <w:lang w:val="en-US"/>
        </w:rPr>
        <w:t xml:space="preserve">Somatic growth is an essential parameter to quantify ecosystem processes such as the production of biomass </w:t>
      </w:r>
      <w:r>
        <w:fldChar w:fldCharType="begin"/>
      </w:r>
      <w:r>
        <w:instrText>ADDIN EN.CITE.DATA</w:instrText>
      </w:r>
      <w:r>
        <w:fldChar w:fldCharType="separate"/>
      </w:r>
      <w:bookmarkStart w:id="4" w:name="__Fieldmark__434_1243610916"/>
      <w:r>
        <w:rPr>
          <w:lang w:val="en-US"/>
        </w:rPr>
        <w:t>(Depczynski et al. 2007, Brandl et al. 2019, Morais and Bellwood 2019)</w:t>
      </w:r>
      <w:r>
        <w:rPr/>
      </w:r>
      <w:r>
        <w:fldChar w:fldCharType="end"/>
      </w:r>
      <w:bookmarkEnd w:id="4"/>
      <w:r>
        <w:rPr>
          <w:lang w:val="en-US"/>
        </w:rPr>
        <w:t xml:space="preserve">. Moreover, the rate of somatic growth is directly correlated to the energetic demand of organisms, their metabolism and the influence they may have on important ecological processes such as nutrient cycling </w:t>
      </w:r>
      <w:r>
        <w:fldChar w:fldCharType="begin"/>
      </w:r>
      <w:r>
        <w:instrText>ADDIN EN.CITE &lt;EndNote&gt;&lt;Cite&gt;&lt;Author&gt;Barneche&lt;/Author&gt;&lt;Year&gt;2018&lt;/Year&gt;&lt;RecNum&gt;2000&lt;/RecNum&gt;&lt;DisplayText&gt;(Barneche and Allen 2015, 2018)&lt;/DisplayText&gt;&lt;record&gt;&lt;rec-number&gt;2000&lt;/rec-number&gt;&lt;foreign-keys&gt;&lt;key app="EN" db-id="5ffdt2ttwsr9d8ex25r55we4zea52d9az00x" timestamp="1570458229"&gt;2000&lt;/key&gt;&lt;/foreign-keys&gt;&lt;ref-type name="Journal Article"&gt;17&lt;/ref-type&gt;&lt;contributors&gt;&lt;authors&gt;&lt;author&gt;Barneche, Diego R&lt;/author&gt;&lt;author&gt;Allen, Andrew P&lt;/author&gt;&lt;/authors&gt;&lt;/contributors&gt;&lt;titles&gt;&lt;title&gt;The energetics of fish growth and how it constrains food‐web trophic structure&lt;/title&gt;&lt;secondary-title&gt;Ecology letters&lt;/secondary-title&gt;&lt;/titles&gt;&lt;periodical&gt;&lt;full-title&gt;Ecology Letters&lt;/full-title&gt;&lt;/periodical&gt;&lt;pages&gt;836-844&lt;/pages&gt;&lt;volume&gt;21&lt;/volume&gt;&lt;number&gt;6&lt;/number&gt;&lt;dates&gt;&lt;year&gt;2018&lt;/year&gt;&lt;/dates&gt;&lt;isbn&gt;1461-023X&lt;/isbn&gt;&lt;urls&gt;&lt;/urls&gt;&lt;/record&gt;&lt;/Cite&gt;&lt;Cite&gt;&lt;Author&gt;Barneche&lt;/Author&gt;&lt;Year&gt;2015&lt;/Year&gt;&lt;RecNum&gt;2002&lt;/RecNum&gt;&lt;record&gt;&lt;rec-number&gt;2002&lt;/rec-number&gt;&lt;foreign-keys&gt;&lt;key app="EN" db-id="5ffdt2ttwsr9d8ex25r55we4zea52d9az00x" timestamp="1570458276"&gt;2002&lt;/key&gt;&lt;/foreign-keys&gt;&lt;ref-type name="Journal Article"&gt;17&lt;/ref-type&gt;&lt;contributors&gt;&lt;authors&gt;&lt;author&gt;Barneche, Diego R&lt;/author&gt;&lt;author&gt;Allen, Andrew P&lt;/author&gt;&lt;/authors&gt;&lt;/contributors&gt;&lt;titles&gt;&lt;title&gt;Embracing general theory and taxon-level idiosyncrasies to explain nutrient recycling&lt;/title&gt;&lt;secondary-title&gt;Proceedings of the National Academy of Sciences&lt;/secondary-title&gt;&lt;/titles&gt;&lt;periodical&gt;&lt;full-title&gt;Proceedings of the National Academy of Sciences&lt;/full-title&gt;&lt;/periodical&gt;&lt;pages&gt;6248-6249&lt;/pages&gt;&lt;volume&gt;112&lt;/volume&gt;&lt;number&gt;20&lt;/number&gt;&lt;dates&gt;&lt;year&gt;2015&lt;/year&gt;&lt;/dates&gt;&lt;isbn&gt;0027-8424&lt;/isbn&gt;&lt;urls&gt;&lt;/urls&gt;&lt;/record&gt;&lt;/Cite&gt;&lt;/EndNote&gt;</w:instrText>
      </w:r>
      <w:r>
        <w:fldChar w:fldCharType="separate"/>
      </w:r>
      <w:bookmarkStart w:id="5" w:name="__Fieldmark__441_1243610916"/>
      <w:r>
        <w:rPr>
          <w:lang w:val="en-US"/>
        </w:rPr>
        <w:t>(Barneche and Allen 2015, 2018)</w:t>
      </w:r>
      <w:r>
        <w:rPr/>
      </w:r>
      <w:r>
        <w:fldChar w:fldCharType="end"/>
      </w:r>
      <w:bookmarkEnd w:id="5"/>
      <w:r>
        <w:rPr>
          <w:lang w:val="en-US"/>
        </w:rPr>
        <w:t xml:space="preserve">. As such, the rate of somatic growth is one of the key-parameters that drive bioenergetic models, one of the main tools to quantify fluxes from the individual to the ecosystem level </w:t>
      </w:r>
      <w:r>
        <w:fldChar w:fldCharType="begin"/>
      </w:r>
      <w:r>
        <w:instrText>ADDIN EN.CITE.DATA</w:instrText>
      </w:r>
      <w:r>
        <w:fldChar w:fldCharType="separate"/>
      </w:r>
      <w:bookmarkStart w:id="6" w:name="__Fieldmark__448_1243610916"/>
      <w:r>
        <w:rPr>
          <w:lang w:val="en-US"/>
        </w:rPr>
        <w:t>(Schreck and Moyle 1990, Schindler and Eby 1997, Frost et al. 2006)</w:t>
      </w:r>
      <w:r>
        <w:rPr/>
      </w:r>
      <w:r>
        <w:fldChar w:fldCharType="end"/>
      </w:r>
      <w:bookmarkEnd w:id="6"/>
      <w:r>
        <w:rPr>
          <w:lang w:val="en-US"/>
        </w:rPr>
        <w:t>.</w:t>
      </w:r>
    </w:p>
    <w:p>
      <w:pPr>
        <w:pStyle w:val="Normal"/>
        <w:spacing w:lineRule="auto" w:line="360"/>
        <w:ind w:left="0" w:right="0" w:firstLine="708"/>
        <w:rPr/>
      </w:pPr>
      <w:r>
        <w:rPr>
          <w:lang w:val="en-US"/>
        </w:rPr>
        <w:t xml:space="preserve">Fish growth parameters can be estimated from several approaches, but those linking age to body size are predominantly used. Hard structures such as scales, vertebrae, fin spines, cleithra, opercula, and otoliths present growth increments used for age estimations </w:t>
      </w:r>
      <w:r>
        <w:fldChar w:fldCharType="begin"/>
      </w:r>
      <w:r>
        <w:instrText>ADDIN EN.CITE &lt;EndNote&gt;&lt;Cite&gt;&lt;Author&gt;Campana&lt;/Author&gt;&lt;Year&gt;2001&lt;/Year&gt;&lt;RecNum&gt;1889&lt;/RecNum&gt;&lt;DisplayText&gt;(Campana 2001)&lt;/DisplayText&gt;&lt;record&gt;&lt;rec-number&gt;1889&lt;/rec-number&gt;&lt;foreign-keys&gt;&lt;key app="EN" db-id="5ffdt2ttwsr9d8ex25r55we4zea52d9az00x" timestamp="1565009478"&gt;1889&lt;/key&gt;&lt;/foreign-keys&gt;&lt;ref-type name="Journal Article"&gt;17&lt;/ref-type&gt;&lt;contributors&gt;&lt;authors&gt;&lt;author&gt;Campana, SE&lt;/author&gt;&lt;/authors&gt;&lt;/contributors&gt;&lt;titles&gt;&lt;title&gt;Accuracy, precision and quality control in age determination, including a review of the use and abuse of age validation methods&lt;/title&gt;&lt;secondary-title&gt;Journal of fish biology&lt;/secondary-title&gt;&lt;/titles&gt;&lt;periodical&gt;&lt;full-title&gt;Journal of Fish Biology&lt;/full-title&gt;&lt;/periodical&gt;&lt;pages&gt;197-242&lt;/pages&gt;&lt;volume&gt;59&lt;/volume&gt;&lt;number&gt;2&lt;/number&gt;&lt;dates&gt;&lt;year&gt;2001&lt;/year&gt;&lt;/dates&gt;&lt;isbn&gt;0022-1112&lt;/isbn&gt;&lt;urls&gt;&lt;/urls&gt;&lt;/record&gt;&lt;/Cite&gt;&lt;/EndNote&gt;</w:instrText>
      </w:r>
      <w:r>
        <w:fldChar w:fldCharType="separate"/>
      </w:r>
      <w:bookmarkStart w:id="7" w:name="__Fieldmark__459_1243610916"/>
      <w:r>
        <w:rPr>
          <w:lang w:val="en-US"/>
        </w:rPr>
        <w:t>(Campana 2001)</w:t>
      </w:r>
      <w:r>
        <w:rPr/>
      </w:r>
      <w:r>
        <w:fldChar w:fldCharType="end"/>
      </w:r>
      <w:bookmarkEnd w:id="7"/>
      <w:r>
        <w:rPr>
          <w:lang w:val="en-US"/>
        </w:rPr>
        <w:t xml:space="preserve">. For teleost fish, age is mostly estimated from otolith, calcified structures of the inner ear that grow with the deposition of successive calcium carbonate layers and respond to both circadian and seasonal rhythms </w:t>
      </w:r>
      <w:r>
        <w:fldChar w:fldCharType="begin"/>
      </w:r>
      <w:r>
        <w:instrText>ADDIN EN.CITE.DATA</w:instrText>
      </w:r>
      <w:r>
        <w:fldChar w:fldCharType="separate"/>
      </w:r>
      <w:bookmarkStart w:id="8" w:name="__Fieldmark__466_1243610916"/>
      <w:r>
        <w:rPr>
          <w:lang w:val="en-US"/>
        </w:rPr>
        <w:t>(Pannella 1971, Panfili et al. 2002, Jolivet et al. 2008, 2013)</w:t>
      </w:r>
      <w:r>
        <w:rPr/>
      </w:r>
      <w:r>
        <w:fldChar w:fldCharType="end"/>
      </w:r>
      <w:bookmarkEnd w:id="8"/>
      <w:r>
        <w:rPr>
          <w:lang w:val="en-US"/>
        </w:rPr>
        <w:t xml:space="preserve">. Fish growth parameters can be obtained from various models such as Gompertz, Logistic, Power or Von Bertalanffy (the most commonly used). Growth can be modelled by sampling across a large number of individuals that represent the complete size range of studied species. However, such analyses are extremely time consuming, and the raw data are generally unpublished or available only from “grey literature” and/or for commercial species. In most cases, sample sizes are small due to difficulties with sampling or the rarity of fishes in multi-species assemblages as observed on coral reefs. In this context, another approach is to apply a back-calculation model to estimate size at previous ages to model growth, as suggested by </w:t>
      </w:r>
      <w:r>
        <w:fldChar w:fldCharType="begin"/>
      </w:r>
      <w:r>
        <w:instrText>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fldChar w:fldCharType="separate"/>
      </w:r>
      <w:bookmarkStart w:id="9" w:name="__Fieldmark__476_1243610916"/>
      <w:r>
        <w:rPr>
          <w:lang w:val="en-US"/>
        </w:rPr>
        <w:t>Vigliola and Meekan (2009)</w:t>
      </w:r>
      <w:r>
        <w:rPr/>
      </w:r>
      <w:r>
        <w:fldChar w:fldCharType="end"/>
      </w:r>
      <w:bookmarkEnd w:id="9"/>
      <w:r>
        <w:rPr>
          <w:lang w:val="en-US"/>
        </w:rPr>
        <w:t xml:space="preserve">. </w:t>
      </w:r>
    </w:p>
    <w:p>
      <w:pPr>
        <w:pStyle w:val="Normal"/>
        <w:spacing w:lineRule="auto" w:line="360"/>
        <w:ind w:left="0" w:right="0" w:firstLine="708"/>
        <w:rPr/>
      </w:pPr>
      <w:commentRangeStart w:id="0"/>
      <w:r>
        <w:rPr>
          <w:lang w:val="en-US"/>
        </w:rPr>
        <w:t xml:space="preserve">Here, we provide a database of otolith readings, accompanied by the back-calculated size at age for 51 species (848 individuals) </w:t>
      </w:r>
      <w:r>
        <w:rPr/>
      </w:r>
      <w:commentRangeEnd w:id="0"/>
      <w:r>
        <w:commentReference w:id="0"/>
      </w:r>
      <w:r>
        <w:rPr>
          <w:lang w:val="en-US"/>
        </w:rPr>
        <w:t xml:space="preserve">of coral reef fishes collected across different islands in French Polynesia. We provide back-calculation data calculated by site when more than 5 individuals were available; and in all case, global estimates across all sites for each species. We provide back-calculation data rather than model data so that users may choose models in accordance to their scientific questions. We emphasize that these data can also be used to estimate length weight relationships. </w:t>
      </w:r>
    </w:p>
    <w:p>
      <w:pPr>
        <w:pStyle w:val="Normal"/>
        <w:spacing w:lineRule="auto" w:line="360"/>
        <w:rPr>
          <w:b/>
          <w:b/>
          <w:lang w:val="en-US"/>
        </w:rPr>
      </w:pPr>
      <w:r>
        <w:rPr>
          <w:b/>
          <w:lang w:val="en-US"/>
        </w:rPr>
      </w:r>
    </w:p>
    <w:p>
      <w:pPr>
        <w:pStyle w:val="Normal"/>
        <w:spacing w:lineRule="auto" w:line="360"/>
        <w:rPr>
          <w:b/>
          <w:b/>
          <w:lang w:val="en-US"/>
        </w:rPr>
      </w:pPr>
      <w:r>
        <w:rPr>
          <w:b/>
          <w:lang w:val="en-US"/>
        </w:rPr>
        <w:t>Metadata</w:t>
      </w:r>
    </w:p>
    <w:p>
      <w:pPr>
        <w:pStyle w:val="Normal"/>
        <w:spacing w:lineRule="auto" w:line="360"/>
        <w:rPr>
          <w:b/>
          <w:b/>
          <w:lang w:val="en-US"/>
        </w:rPr>
      </w:pPr>
      <w:r>
        <w:rPr>
          <w:b/>
          <w:lang w:val="en-US"/>
        </w:rPr>
        <w:t>Class I. Data set descriptors</w:t>
      </w:r>
    </w:p>
    <w:p>
      <w:pPr>
        <w:pStyle w:val="ListParagraph"/>
        <w:numPr>
          <w:ilvl w:val="0"/>
          <w:numId w:val="6"/>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Data set identity</w:t>
      </w:r>
    </w:p>
    <w:p>
      <w:pPr>
        <w:pStyle w:val="Normal"/>
        <w:spacing w:lineRule="auto" w:line="360"/>
        <w:rPr/>
      </w:pPr>
      <w:r>
        <w:rPr>
          <w:b/>
          <w:lang w:val="en-US"/>
        </w:rPr>
        <w:t>Title:</w:t>
      </w:r>
      <w:r>
        <w:rPr>
          <w:lang w:val="en-US"/>
        </w:rPr>
        <w:t xml:space="preserve"> </w:t>
      </w:r>
      <w:r>
        <w:rPr>
          <w:color w:val="000000"/>
          <w:lang w:val="en-US"/>
        </w:rPr>
        <w:t>Reef fish growth dataset: annual otolith sagittal growth for Pacific coral reef fishes</w:t>
      </w:r>
    </w:p>
    <w:p>
      <w:pPr>
        <w:pStyle w:val="ListParagraph"/>
        <w:numPr>
          <w:ilvl w:val="0"/>
          <w:numId w:val="6"/>
        </w:numPr>
        <w:spacing w:lineRule="auto" w:line="36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t>Data set identification code</w:t>
      </w:r>
    </w:p>
    <w:p>
      <w:pPr>
        <w:pStyle w:val="Normal"/>
        <w:spacing w:lineRule="auto" w:line="360"/>
        <w:rPr>
          <w:lang w:val="en-US"/>
        </w:rPr>
      </w:pPr>
      <w:r>
        <w:rPr>
          <w:lang w:val="en-US"/>
        </w:rPr>
        <w:t>size_at_age_coral_reef_fishes_data.csv</w:t>
      </w:r>
    </w:p>
    <w:p>
      <w:pPr>
        <w:pStyle w:val="ListParagraph"/>
        <w:numPr>
          <w:ilvl w:val="0"/>
          <w:numId w:val="6"/>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Data set description</w:t>
      </w:r>
    </w:p>
    <w:p>
      <w:pPr>
        <w:pStyle w:val="ListParagraph"/>
        <w:numPr>
          <w:ilvl w:val="0"/>
          <w:numId w:val="7"/>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Principal Investigators</w:t>
      </w:r>
    </w:p>
    <w:p>
      <w:pPr>
        <w:pStyle w:val="Normal"/>
        <w:spacing w:lineRule="auto" w:line="360"/>
        <w:rPr>
          <w:lang w:val="en-US"/>
        </w:rPr>
      </w:pPr>
      <w:r>
        <w:rPr>
          <w:lang w:val="en-US"/>
        </w:rPr>
        <w:t xml:space="preserve">Dr. Valeriano Parravicini </w:t>
      </w:r>
    </w:p>
    <w:p>
      <w:pPr>
        <w:pStyle w:val="Normal"/>
        <w:spacing w:lineRule="auto" w:line="360"/>
        <w:rPr/>
      </w:pPr>
      <w:r>
        <w:rPr/>
        <w:t>PSL Université Paris: EPHE-UPVD-CNRS, USR 3278 CRIOBE, Université de Perpignan, 52 Avenue Paul Alduy, 66860 Perpignan Cedex, France, Laboratoire d’Excellence “CORAIL”</w:t>
      </w:r>
    </w:p>
    <w:p>
      <w:pPr>
        <w:pStyle w:val="Normal"/>
        <w:spacing w:lineRule="auto" w:line="360"/>
        <w:rPr/>
      </w:pPr>
      <w:r>
        <w:rPr/>
        <w:t>Dr. Fabien Morat</w:t>
      </w:r>
    </w:p>
    <w:p>
      <w:pPr>
        <w:pStyle w:val="Normal"/>
        <w:spacing w:lineRule="auto" w:line="360"/>
        <w:rPr/>
      </w:pPr>
      <w:r>
        <w:rPr/>
        <w:t>PSL Université Paris: EPHE-UPVD-CNRS, USR 3278 CRIOBE, Université de Perpignan, 52 Avenue Paul Alduy, 66860 Perpignan Cedex, France, Laboratoire d’Excellence “CORAIL”</w:t>
      </w:r>
    </w:p>
    <w:p>
      <w:pPr>
        <w:pStyle w:val="ListParagraph"/>
        <w:numPr>
          <w:ilvl w:val="0"/>
          <w:numId w:val="7"/>
        </w:numPr>
        <w:spacing w:lineRule="auto" w:line="360"/>
        <w:jc w:val="both"/>
        <w:rPr>
          <w:rFonts w:ascii="Times New Roman" w:hAnsi="Times New Roman" w:cs="Times New Roman"/>
          <w:b/>
          <w:b/>
          <w:sz w:val="24"/>
          <w:szCs w:val="24"/>
          <w:lang w:val="en-US"/>
        </w:rPr>
      </w:pPr>
      <w:r>
        <w:rPr>
          <w:rFonts w:cs="Times New Roman" w:ascii="Times New Roman" w:hAnsi="Times New Roman"/>
          <w:b/>
          <w:sz w:val="24"/>
          <w:szCs w:val="24"/>
          <w:lang w:val="en-US"/>
        </w:rPr>
        <w:t>Abstract</w:t>
      </w:r>
    </w:p>
    <w:p>
      <w:pPr>
        <w:pStyle w:val="Normal"/>
        <w:spacing w:lineRule="auto" w:line="360"/>
        <w:jc w:val="both"/>
        <w:rPr/>
      </w:pPr>
      <w:r>
        <w:rPr>
          <w:lang w:val="en-US"/>
        </w:rPr>
        <w:t>Somatic growth, the increase of body mass over time is a critical biological trait for the assessment of physiological as well as population to ecosystem level processes. Indeed, the rate of somatic growth is directly correlated to the energetic demands of organisms, their metabolism and the influence they may have on important ecological processes such as nutrient cycling. As such, the rate of somatic growth is one of the most basic parameters that drives bioenergetic models, one of the main tools to quantify fluxes from the individual to the ecosystem level. For marine fishes, this information is available predominantly for temperate species targeted by commercial fisheries and aquaculture, which often limits our capacity to perform analyses at the community level across a large number of species. Quantifying the sagittal growth of fish otoliths, calcium carbonate structures in the inner ear, is a powerful tool to estimate individual growth. However, this type of raw data is rarely available due to the time-consuming nature of otolith processing. This is especially true for coral reef fishes, which are extremely diverse and commercially important mainly for local subsistence fisheries. Here, we report the sagittal otolith growth and back-calculated fish size at age of 848 individuals belonging to 51 species of coral reef fishes. All fishes were caught in French Polynesia across six islands (Nuku Hiva, Tahiti, Moorea, Mataiva, Hao and Mangareva) belonging to different archipelagos with distinct temperature ranges. No copyright or proprietary restrictions are associated with the use of this dataset other than citation of this paper.</w:t>
      </w:r>
    </w:p>
    <w:p>
      <w:pPr>
        <w:pStyle w:val="Normal"/>
        <w:spacing w:lineRule="auto" w:line="360"/>
        <w:rPr>
          <w:lang w:val="en-US"/>
        </w:rPr>
      </w:pPr>
      <w:r>
        <w:rPr>
          <w:lang w:val="en-US"/>
        </w:rPr>
      </w:r>
    </w:p>
    <w:p>
      <w:pPr>
        <w:pStyle w:val="ListParagraph"/>
        <w:numPr>
          <w:ilvl w:val="0"/>
          <w:numId w:val="6"/>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Key words</w:t>
      </w:r>
    </w:p>
    <w:p>
      <w:pPr>
        <w:pStyle w:val="Normal"/>
        <w:spacing w:lineRule="auto" w:line="360"/>
        <w:rPr>
          <w:lang w:val="en-US"/>
        </w:rPr>
      </w:pPr>
      <w:r>
        <w:rPr>
          <w:lang w:val="en-US"/>
        </w:rPr>
        <w:t>French Polynesia, coral reef, fish, otolith, back-calculation , growth</w:t>
      </w:r>
    </w:p>
    <w:p>
      <w:pPr>
        <w:pStyle w:val="Normal"/>
        <w:spacing w:lineRule="auto" w:line="360"/>
        <w:rPr>
          <w:lang w:val="en-US"/>
        </w:rPr>
      </w:pPr>
      <w:r>
        <w:rPr>
          <w:lang w:val="en-US"/>
        </w:rPr>
      </w:r>
    </w:p>
    <w:p>
      <w:pPr>
        <w:pStyle w:val="Normal"/>
        <w:spacing w:lineRule="auto" w:line="360"/>
        <w:rPr>
          <w:b/>
          <w:b/>
          <w:lang w:val="en-US"/>
        </w:rPr>
      </w:pPr>
      <w:r>
        <w:rPr>
          <w:b/>
          <w:lang w:val="en-US"/>
        </w:rPr>
        <w:t>Class II. Research origin descriptors</w:t>
      </w:r>
    </w:p>
    <w:p>
      <w:pPr>
        <w:pStyle w:val="ListParagraph"/>
        <w:numPr>
          <w:ilvl w:val="0"/>
          <w:numId w:val="8"/>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Overall project description</w:t>
      </w:r>
    </w:p>
    <w:p>
      <w:pPr>
        <w:pStyle w:val="ListParagraph"/>
        <w:numPr>
          <w:ilvl w:val="0"/>
          <w:numId w:val="9"/>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Identity</w:t>
      </w:r>
    </w:p>
    <w:p>
      <w:pPr>
        <w:pStyle w:val="Normal"/>
        <w:spacing w:lineRule="auto" w:line="360"/>
        <w:rPr>
          <w:lang w:val="en-US"/>
        </w:rPr>
      </w:pPr>
      <w:r>
        <w:rPr>
          <w:lang w:val="en-US"/>
        </w:rPr>
        <w:t>Project title: REEF SERVICES</w:t>
      </w:r>
    </w:p>
    <w:p>
      <w:pPr>
        <w:pStyle w:val="ListParagraph"/>
        <w:numPr>
          <w:ilvl w:val="0"/>
          <w:numId w:val="9"/>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Originator(s)</w:t>
      </w:r>
    </w:p>
    <w:p>
      <w:pPr>
        <w:pStyle w:val="Normal"/>
        <w:spacing w:lineRule="auto" w:line="360"/>
        <w:rPr>
          <w:lang w:val="en-US"/>
        </w:rPr>
      </w:pPr>
      <w:r>
        <w:rPr>
          <w:lang w:val="en-US"/>
        </w:rPr>
        <w:t xml:space="preserve">Valeriano Parravicini </w:t>
      </w:r>
    </w:p>
    <w:p>
      <w:pPr>
        <w:pStyle w:val="Normal"/>
        <w:spacing w:lineRule="auto" w:line="360"/>
        <w:rPr/>
      </w:pPr>
      <w:r>
        <w:rPr/>
        <w:t>PSL Université Paris: EPHE-UPVD-CNRS, USR 3278 CRIOBE, Université de Perpignan, 52 Avenue Paul Alduy, 66860 Perpignan Cedex, France, Laboratoire d’Excellence “CORAIL”</w:t>
      </w:r>
    </w:p>
    <w:p>
      <w:pPr>
        <w:pStyle w:val="ListParagraph"/>
        <w:numPr>
          <w:ilvl w:val="0"/>
          <w:numId w:val="9"/>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Period of study</w:t>
      </w:r>
    </w:p>
    <w:p>
      <w:pPr>
        <w:pStyle w:val="Normal"/>
        <w:spacing w:lineRule="auto" w:line="360"/>
        <w:jc w:val="both"/>
        <w:rPr>
          <w:lang w:val="en-US"/>
        </w:rPr>
      </w:pPr>
      <w:r>
        <w:rPr>
          <w:lang w:val="en-US"/>
        </w:rPr>
        <w:t>The project started in January 2016 with sampling for the NECTAR project and RETROMAR (Funding by the LABEX CORAIL), and it was continued by the REEF SERVICES project in 2017. The collections were completed in November 2018.</w:t>
      </w:r>
    </w:p>
    <w:p>
      <w:pPr>
        <w:pStyle w:val="ListParagraph"/>
        <w:numPr>
          <w:ilvl w:val="0"/>
          <w:numId w:val="9"/>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Objectives</w:t>
      </w:r>
    </w:p>
    <w:p>
      <w:pPr>
        <w:pStyle w:val="Normal"/>
        <w:spacing w:lineRule="auto" w:line="360"/>
        <w:rPr>
          <w:lang w:val="en-US"/>
        </w:rPr>
      </w:pPr>
      <w:r>
        <w:rPr>
          <w:lang w:val="en-US"/>
        </w:rPr>
        <w:t>We aimed to collect important ecological data to understand how climate change impacts ecosystem processes and key services (e.g. food provisioning, coastal protection) to humans.</w:t>
      </w:r>
    </w:p>
    <w:p>
      <w:pPr>
        <w:pStyle w:val="ListParagraph"/>
        <w:numPr>
          <w:ilvl w:val="0"/>
          <w:numId w:val="9"/>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Abstract</w:t>
      </w:r>
    </w:p>
    <w:p>
      <w:pPr>
        <w:pStyle w:val="Normal"/>
        <w:spacing w:lineRule="auto" w:line="360"/>
        <w:jc w:val="both"/>
        <w:rPr/>
      </w:pPr>
      <w:r>
        <w:rPr>
          <w:lang w:val="en-US"/>
        </w:rPr>
        <w:t>Climate change and anthropogenic activities have already triggered profound impacts on ecosystems and concerns are emerging about the potential for impacted systems to deliver key services to humans. In the marine realm, c</w:t>
      </w:r>
      <w:r>
        <w:rPr>
          <w:iCs/>
          <w:lang w:val="en-US"/>
        </w:rPr>
        <w:t xml:space="preserve">oral reefs host the highest marine biodiversity and provide crucial services (e.g. edible biomass, coastal protection, etc.), which sustains 500 million people worldwide. However, coral reefs </w:t>
      </w:r>
      <w:r>
        <w:rPr>
          <w:lang w:val="en-US"/>
        </w:rPr>
        <w:t xml:space="preserve">are degrading due to increasing frequencies of climate-induced </w:t>
      </w:r>
      <w:r>
        <w:rPr>
          <w:iCs/>
          <w:lang w:val="en-US"/>
        </w:rPr>
        <w:t xml:space="preserve">(e.g. due to El Niño) </w:t>
      </w:r>
      <w:r>
        <w:rPr>
          <w:lang w:val="en-US"/>
        </w:rPr>
        <w:t>coral bleaching events and chronic disturbances such as overfishing. Since 1998, a significant body of literature has been produced to document these impacts. The mechanisms linking climatic extremes with coral die-off are now clear, but we still do not know the consequences of widespread coral mortality for the services that sustain human populations. Mathematical models suggest that reduced habitat complexity after bleaching impacts small-bodied fishes and this effect propagates through food webs to species of high commercial value. The gap of knowledge on the effects of climate change on ecosystem services is due to a lack of assessments across a large set of species. Considering the millions of people that depend on coral reefs, this is a considerable concern. Here, we aim to fill these gaps by testing how extreme climatic event can impact productivity across coral reef ecosystems.</w:t>
      </w:r>
    </w:p>
    <w:p>
      <w:pPr>
        <w:pStyle w:val="Normal"/>
        <w:spacing w:lineRule="auto" w:line="360"/>
        <w:jc w:val="both"/>
        <w:rPr>
          <w:iCs/>
          <w:lang w:val="en-US"/>
        </w:rPr>
      </w:pPr>
      <w:r>
        <w:rPr>
          <w:iCs/>
          <w:lang w:val="en-US"/>
        </w:rPr>
      </w:r>
    </w:p>
    <w:p>
      <w:pPr>
        <w:pStyle w:val="ListParagraph"/>
        <w:numPr>
          <w:ilvl w:val="0"/>
          <w:numId w:val="9"/>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Sources of funding</w:t>
      </w:r>
    </w:p>
    <w:p>
      <w:pPr>
        <w:pStyle w:val="Normal"/>
        <w:spacing w:lineRule="auto" w:line="360"/>
        <w:rPr>
          <w:lang w:val="en-US"/>
        </w:rPr>
      </w:pPr>
      <w:r>
        <w:rPr>
          <w:lang w:val="en-US"/>
        </w:rPr>
        <w:t xml:space="preserve">The project was supported by the BNP Paribas Foundation (REEF SERVICES project), the Agence Nationale de la Recherche (ANR-17-CE32-006), the Fondation de France, a Make our Planet Great Again Postdoctoral Grant (mopga-pdf-0000000144), and “Direction des ressources marines” (convention number 09419). </w:t>
      </w:r>
    </w:p>
    <w:p>
      <w:pPr>
        <w:pStyle w:val="ListParagraph"/>
        <w:numPr>
          <w:ilvl w:val="0"/>
          <w:numId w:val="8"/>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Specific subproject description</w:t>
      </w:r>
    </w:p>
    <w:p>
      <w:pPr>
        <w:pStyle w:val="ListParagraph"/>
        <w:numPr>
          <w:ilvl w:val="0"/>
          <w:numId w:val="10"/>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Study sites</w:t>
      </w:r>
    </w:p>
    <w:p>
      <w:pPr>
        <w:pStyle w:val="Normal"/>
        <w:spacing w:lineRule="auto" w:line="360"/>
        <w:rPr/>
      </w:pPr>
      <w:r>
        <w:rPr>
          <w:lang w:val="en-US"/>
        </w:rPr>
        <w:t>Spread over 2.500.000 km</w:t>
      </w:r>
      <w:r>
        <w:rPr>
          <w:vertAlign w:val="superscript"/>
          <w:lang w:val="en-US"/>
        </w:rPr>
        <w:t>2</w:t>
      </w:r>
      <w:r>
        <w:rPr>
          <w:lang w:val="en-US"/>
        </w:rPr>
        <w:t>, there are 118 islands across French Polynesia, including 5 different archipelagos: the Society Islands, Tuamotus, Marquesas, Austral Islands and Gambiers. Collections were made across four archipelagos, including six islands: Moorea and Tahiti (Society Islands), Hao and Mataiva (Tuamotus), Mangareva (Gambiers), and Nuku Hiva (Marquesas) (Figure 1). Fishes were collected in the lagoon and/or the outer slope according to the accessibility of the site.</w:t>
      </w:r>
    </w:p>
    <w:p>
      <w:pPr>
        <w:pStyle w:val="Normal"/>
        <w:spacing w:lineRule="auto" w:line="360"/>
        <w:rPr/>
      </w:pPr>
      <w:r>
        <w:rPr>
          <w:lang w:val="en-US"/>
        </w:rPr>
        <w:tab/>
        <w:t xml:space="preserve">Sea surface temperatures vary across the archipelagos of French Polynesia, and Table I show the sea surface temperatures (SST) recorded around each study island based on Bio-ORACLE data </w:t>
      </w:r>
      <w:r>
        <w:fldChar w:fldCharType="begin"/>
      </w:r>
      <w:r>
        <w:instrText>ADDIN EN.CITE &lt;EndNote&gt;&lt;Cite&gt;&lt;Author&gt;Tyberghein&lt;/Author&gt;&lt;Year&gt;2012&lt;/Year&gt;&lt;RecNum&gt;2004&lt;/RecNum&gt;&lt;DisplayText&gt;(Tyberghein et al. 2012)&lt;/DisplayText&gt;&lt;record&gt;&lt;rec-number&gt;2004&lt;/rec-number&gt;&lt;foreign-keys&gt;&lt;key app="EN" db-id="5ffdt2ttwsr9d8ex25r55we4zea52d9az00x" timestamp="1570519431"&gt;2004&lt;/key&gt;&lt;/foreign-keys&gt;&lt;ref-type name="Journal Article"&gt;17&lt;/ref-type&gt;&lt;contributors&gt;&lt;authors&gt;&lt;author&gt;Tyberghein, Lennert&lt;/author&gt;&lt;author&gt;Verbruggen, Heroen&lt;/author&gt;&lt;author&gt;Pauly, Klaas&lt;/author&gt;&lt;author&gt;Troupin, Charles&lt;/author&gt;&lt;author&gt;Mineur, Frederic&lt;/author&gt;&lt;author&gt;De Clerck, Olivier&lt;/author&gt;&lt;/authors&gt;&lt;/contributors&gt;&lt;titles&gt;&lt;title&gt;Bio‐ORACLE: a global environmental dataset for marine species distribution modelling&lt;/title&gt;&lt;secondary-title&gt;Global ecology and biogeography&lt;/secondary-title&gt;&lt;/titles&gt;&lt;periodical&gt;&lt;full-title&gt;Global ecology and biogeography&lt;/full-title&gt;&lt;/periodical&gt;&lt;pages&gt;272-281&lt;/pages&gt;&lt;volume&gt;21&lt;/volume&gt;&lt;number&gt;2&lt;/number&gt;&lt;dates&gt;&lt;year&gt;2012&lt;/year&gt;&lt;/dates&gt;&lt;isbn&gt;1466-822X&lt;/isbn&gt;&lt;urls&gt;&lt;/urls&gt;&lt;/record&gt;&lt;/Cite&gt;&lt;/EndNote&gt;</w:instrText>
      </w:r>
      <w:r>
        <w:fldChar w:fldCharType="separate"/>
      </w:r>
      <w:bookmarkStart w:id="10" w:name="__Fieldmark__656_1243610916"/>
      <w:r>
        <w:rPr>
          <w:lang w:val="en-US"/>
        </w:rPr>
        <w:t>(Tyberghein et al. 2012)</w:t>
      </w:r>
      <w:r>
        <w:rPr/>
      </w:r>
      <w:r>
        <w:fldChar w:fldCharType="end"/>
      </w:r>
      <w:bookmarkEnd w:id="10"/>
      <w:r>
        <w:rPr>
          <w:lang w:val="en-US"/>
        </w:rPr>
        <w:t>. Bio-ORACLE provides high-resolution biotic and environmental datasets across global marine realms.</w:t>
      </w:r>
    </w:p>
    <w:p>
      <w:pPr>
        <w:pStyle w:val="Normal"/>
        <w:spacing w:lineRule="auto" w:line="360"/>
        <w:jc w:val="both"/>
        <w:rPr>
          <w:highlight w:val="yellow"/>
          <w:lang w:val="en-US"/>
        </w:rPr>
      </w:pPr>
      <w:r>
        <w:rPr>
          <w:highlight w:val="yellow"/>
          <w:lang w:val="en-US"/>
        </w:rPr>
      </w:r>
    </w:p>
    <w:p>
      <w:pPr>
        <w:pStyle w:val="Normal"/>
        <w:spacing w:lineRule="auto" w:line="360"/>
        <w:rPr/>
      </w:pPr>
      <w:r>
        <w:rPr/>
        <w:drawing>
          <wp:inline distT="0" distB="0" distL="0" distR="0">
            <wp:extent cx="5760720" cy="381190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14"/>
                    <a:stretch>
                      <a:fillRect/>
                    </a:stretch>
                  </pic:blipFill>
                  <pic:spPr bwMode="auto">
                    <a:xfrm>
                      <a:off x="0" y="0"/>
                      <a:ext cx="5760720" cy="3811905"/>
                    </a:xfrm>
                    <a:prstGeom prst="rect">
                      <a:avLst/>
                    </a:prstGeom>
                  </pic:spPr>
                </pic:pic>
              </a:graphicData>
            </a:graphic>
          </wp:inline>
        </w:drawing>
      </w:r>
    </w:p>
    <w:p>
      <w:pPr>
        <w:pStyle w:val="Normal"/>
        <w:spacing w:lineRule="auto" w:line="360"/>
        <w:rPr>
          <w:lang w:val="en-US"/>
        </w:rPr>
      </w:pPr>
      <w:r>
        <w:rPr>
          <w:lang w:val="en-US"/>
        </w:rPr>
        <w:t>Figure 1: Map of French Polynesia and the islands where fishes were collected.</w:t>
      </w:r>
    </w:p>
    <w:p>
      <w:pPr>
        <w:pStyle w:val="Normal"/>
        <w:spacing w:lineRule="auto" w:line="360"/>
        <w:jc w:val="both"/>
        <w:rPr>
          <w:lang w:val="en-US"/>
        </w:rPr>
      </w:pPr>
      <w:r>
        <w:rPr>
          <w:lang w:val="en-US"/>
        </w:rPr>
      </w:r>
    </w:p>
    <w:p>
      <w:pPr>
        <w:pStyle w:val="Normal"/>
        <w:spacing w:lineRule="auto" w:line="360"/>
        <w:jc w:val="both"/>
        <w:rPr>
          <w:lang w:val="en-US"/>
        </w:rPr>
      </w:pPr>
      <w:r>
        <w:rPr>
          <w:lang w:val="en-US"/>
        </w:rPr>
        <w:t>Table I: Minimum, mean, and maximum temperatures (°C) across the six islands where fishes were collected.</w:t>
      </w:r>
    </w:p>
    <w:tbl>
      <w:tblPr>
        <w:tblW w:w="8284" w:type="dxa"/>
        <w:jc w:val="left"/>
        <w:tblInd w:w="-5"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2567"/>
        <w:gridCol w:w="1599"/>
        <w:gridCol w:w="2059"/>
        <w:gridCol w:w="2059"/>
      </w:tblGrid>
      <w:tr>
        <w:trPr>
          <w:trHeight w:val="320" w:hRule="atLeast"/>
        </w:trPr>
        <w:tc>
          <w:tcPr>
            <w:tcW w:w="2567" w:type="dxa"/>
            <w:tcBorders>
              <w:top w:val="single" w:sz="4" w:space="0" w:color="000001"/>
              <w:left w:val="single" w:sz="4" w:space="0" w:color="000001"/>
              <w:bottom w:val="single" w:sz="4" w:space="0" w:color="000001"/>
              <w:insideH w:val="single" w:sz="4" w:space="0" w:color="000001"/>
            </w:tcBorders>
            <w:shd w:fill="000000" w:val="clear"/>
            <w:tcMar>
              <w:left w:w="60" w:type="dxa"/>
            </w:tcMar>
            <w:vAlign w:val="bottom"/>
          </w:tcPr>
          <w:p>
            <w:pPr>
              <w:pStyle w:val="Normal"/>
              <w:spacing w:lineRule="auto" w:line="360"/>
              <w:rPr>
                <w:b/>
                <w:b/>
                <w:bCs/>
                <w:color w:val="FFFFFF"/>
                <w:lang w:val="en-US"/>
              </w:rPr>
            </w:pPr>
            <w:r>
              <w:rPr>
                <w:b/>
                <w:bCs/>
                <w:color w:val="FFFFFF"/>
                <w:lang w:val="en-US"/>
              </w:rPr>
              <w:t>Island</w:t>
            </w:r>
          </w:p>
        </w:tc>
        <w:tc>
          <w:tcPr>
            <w:tcW w:w="1599" w:type="dxa"/>
            <w:tcBorders>
              <w:top w:val="single" w:sz="4" w:space="0" w:color="000001"/>
              <w:bottom w:val="single" w:sz="4" w:space="0" w:color="000001"/>
              <w:insideH w:val="single" w:sz="4" w:space="0" w:color="000001"/>
            </w:tcBorders>
            <w:shd w:fill="000000" w:val="clear"/>
            <w:tcMar>
              <w:left w:w="70" w:type="dxa"/>
            </w:tcMar>
            <w:vAlign w:val="bottom"/>
          </w:tcPr>
          <w:p>
            <w:pPr>
              <w:pStyle w:val="Normal"/>
              <w:spacing w:lineRule="auto" w:line="360"/>
              <w:jc w:val="center"/>
              <w:rPr>
                <w:b/>
                <w:b/>
                <w:bCs/>
                <w:color w:val="FFFFFF"/>
                <w:lang w:val="en-US"/>
              </w:rPr>
            </w:pPr>
            <w:r>
              <w:rPr>
                <w:b/>
                <w:bCs/>
                <w:color w:val="FFFFFF"/>
                <w:lang w:val="en-US"/>
              </w:rPr>
              <w:t>Minimum</w:t>
            </w:r>
          </w:p>
        </w:tc>
        <w:tc>
          <w:tcPr>
            <w:tcW w:w="2059" w:type="dxa"/>
            <w:tcBorders>
              <w:top w:val="single" w:sz="4" w:space="0" w:color="000001"/>
              <w:bottom w:val="single" w:sz="4" w:space="0" w:color="000001"/>
              <w:insideH w:val="single" w:sz="4" w:space="0" w:color="000001"/>
            </w:tcBorders>
            <w:shd w:fill="000000" w:val="clear"/>
            <w:tcMar>
              <w:left w:w="70" w:type="dxa"/>
            </w:tcMar>
            <w:vAlign w:val="bottom"/>
          </w:tcPr>
          <w:p>
            <w:pPr>
              <w:pStyle w:val="Normal"/>
              <w:spacing w:lineRule="auto" w:line="360"/>
              <w:jc w:val="center"/>
              <w:rPr>
                <w:b/>
                <w:b/>
                <w:bCs/>
                <w:color w:val="FFFFFF"/>
                <w:lang w:val="en-US"/>
              </w:rPr>
            </w:pPr>
            <w:r>
              <w:rPr>
                <w:b/>
                <w:bCs/>
                <w:color w:val="FFFFFF"/>
                <w:lang w:val="en-US"/>
              </w:rPr>
              <w:t>Mean</w:t>
            </w:r>
          </w:p>
        </w:tc>
        <w:tc>
          <w:tcPr>
            <w:tcW w:w="2059" w:type="dxa"/>
            <w:tcBorders>
              <w:top w:val="single" w:sz="4" w:space="0" w:color="000001"/>
              <w:bottom w:val="single" w:sz="4" w:space="0" w:color="000001"/>
              <w:insideH w:val="single" w:sz="4" w:space="0" w:color="000001"/>
            </w:tcBorders>
            <w:shd w:fill="000000" w:val="clear"/>
            <w:tcMar>
              <w:left w:w="70" w:type="dxa"/>
            </w:tcMar>
            <w:vAlign w:val="bottom"/>
          </w:tcPr>
          <w:p>
            <w:pPr>
              <w:pStyle w:val="Normal"/>
              <w:spacing w:lineRule="auto" w:line="360"/>
              <w:jc w:val="center"/>
              <w:rPr>
                <w:b/>
                <w:b/>
                <w:bCs/>
                <w:color w:val="FFFFFF"/>
                <w:lang w:val="en-US"/>
              </w:rPr>
            </w:pPr>
            <w:r>
              <w:rPr>
                <w:b/>
                <w:bCs/>
                <w:color w:val="FFFFFF"/>
                <w:lang w:val="en-US"/>
              </w:rPr>
              <w:t>Maximum</w:t>
            </w:r>
          </w:p>
        </w:tc>
      </w:tr>
      <w:tr>
        <w:trPr>
          <w:trHeight w:val="320" w:hRule="atLeast"/>
        </w:trPr>
        <w:tc>
          <w:tcPr>
            <w:tcW w:w="2567" w:type="dxa"/>
            <w:tcBorders>
              <w:top w:val="single" w:sz="4" w:space="0" w:color="000001"/>
              <w:left w:val="single" w:sz="4" w:space="0" w:color="000001"/>
              <w:bottom w:val="single" w:sz="4" w:space="0" w:color="000001"/>
              <w:insideH w:val="single" w:sz="4" w:space="0" w:color="000001"/>
            </w:tcBorders>
            <w:shd w:fill="D9D9D9" w:val="clear"/>
            <w:tcMar>
              <w:left w:w="60" w:type="dxa"/>
            </w:tcMar>
            <w:vAlign w:val="bottom"/>
          </w:tcPr>
          <w:p>
            <w:pPr>
              <w:pStyle w:val="Normal"/>
              <w:spacing w:lineRule="auto" w:line="360"/>
              <w:rPr>
                <w:color w:val="000000"/>
                <w:lang w:val="en-US"/>
              </w:rPr>
            </w:pPr>
            <w:r>
              <w:rPr>
                <w:color w:val="000000"/>
                <w:lang w:val="en-US"/>
              </w:rPr>
              <w:t>Hao</w:t>
            </w:r>
          </w:p>
        </w:tc>
        <w:tc>
          <w:tcPr>
            <w:tcW w:w="1599" w:type="dxa"/>
            <w:tcBorders>
              <w:top w:val="single" w:sz="4" w:space="0" w:color="000001"/>
              <w:bottom w:val="single" w:sz="4" w:space="0" w:color="000001"/>
              <w:insideH w:val="single" w:sz="4" w:space="0" w:color="000001"/>
            </w:tcBorders>
            <w:shd w:fill="D9D9D9" w:val="clear"/>
            <w:tcMar>
              <w:left w:w="70" w:type="dxa"/>
            </w:tcMar>
            <w:vAlign w:val="bottom"/>
          </w:tcPr>
          <w:p>
            <w:pPr>
              <w:pStyle w:val="Normal"/>
              <w:spacing w:lineRule="auto" w:line="360"/>
              <w:jc w:val="right"/>
              <w:rPr>
                <w:color w:val="000000"/>
                <w:lang w:val="en-US"/>
              </w:rPr>
            </w:pPr>
            <w:r>
              <w:rPr>
                <w:color w:val="000000"/>
                <w:lang w:val="en-US"/>
              </w:rPr>
              <w:t>25.72</w:t>
            </w:r>
          </w:p>
        </w:tc>
        <w:tc>
          <w:tcPr>
            <w:tcW w:w="2059" w:type="dxa"/>
            <w:tcBorders>
              <w:top w:val="single" w:sz="4" w:space="0" w:color="000001"/>
              <w:bottom w:val="single" w:sz="4" w:space="0" w:color="000001"/>
              <w:insideH w:val="single" w:sz="4" w:space="0" w:color="000001"/>
            </w:tcBorders>
            <w:shd w:fill="D9D9D9" w:val="clear"/>
            <w:tcMar>
              <w:left w:w="70" w:type="dxa"/>
            </w:tcMar>
            <w:vAlign w:val="bottom"/>
          </w:tcPr>
          <w:p>
            <w:pPr>
              <w:pStyle w:val="Normal"/>
              <w:spacing w:lineRule="auto" w:line="360"/>
              <w:jc w:val="right"/>
              <w:rPr>
                <w:color w:val="000000"/>
                <w:lang w:val="en-US"/>
              </w:rPr>
            </w:pPr>
            <w:r>
              <w:rPr>
                <w:color w:val="000000"/>
                <w:lang w:val="en-US"/>
              </w:rPr>
              <w:t>27.53</w:t>
            </w:r>
          </w:p>
        </w:tc>
        <w:tc>
          <w:tcPr>
            <w:tcW w:w="2059" w:type="dxa"/>
            <w:tcBorders>
              <w:top w:val="single" w:sz="4" w:space="0" w:color="000001"/>
              <w:bottom w:val="single" w:sz="4" w:space="0" w:color="000001"/>
              <w:insideH w:val="single" w:sz="4" w:space="0" w:color="000001"/>
            </w:tcBorders>
            <w:shd w:fill="D9D9D9" w:val="clear"/>
            <w:tcMar>
              <w:left w:w="70" w:type="dxa"/>
            </w:tcMar>
            <w:vAlign w:val="bottom"/>
          </w:tcPr>
          <w:p>
            <w:pPr>
              <w:pStyle w:val="Normal"/>
              <w:spacing w:lineRule="auto" w:line="360"/>
              <w:jc w:val="right"/>
              <w:rPr>
                <w:color w:val="000000"/>
                <w:lang w:val="en-US"/>
              </w:rPr>
            </w:pPr>
            <w:r>
              <w:rPr>
                <w:color w:val="000000"/>
                <w:lang w:val="en-US"/>
              </w:rPr>
              <w:t>29.26</w:t>
            </w:r>
          </w:p>
        </w:tc>
      </w:tr>
      <w:tr>
        <w:trPr>
          <w:trHeight w:val="320" w:hRule="atLeast"/>
        </w:trPr>
        <w:tc>
          <w:tcPr>
            <w:tcW w:w="2567" w:type="dxa"/>
            <w:tcBorders>
              <w:top w:val="single" w:sz="4" w:space="0" w:color="000001"/>
              <w:left w:val="single" w:sz="4" w:space="0" w:color="000001"/>
              <w:bottom w:val="single" w:sz="4" w:space="0" w:color="000001"/>
              <w:insideH w:val="single" w:sz="4" w:space="0" w:color="000001"/>
            </w:tcBorders>
            <w:shd w:fill="FFFFFF" w:val="clear"/>
            <w:tcMar>
              <w:left w:w="60" w:type="dxa"/>
            </w:tcMar>
            <w:vAlign w:val="bottom"/>
          </w:tcPr>
          <w:p>
            <w:pPr>
              <w:pStyle w:val="Normal"/>
              <w:spacing w:lineRule="auto" w:line="360"/>
              <w:rPr>
                <w:color w:val="000000"/>
                <w:lang w:val="en-US"/>
              </w:rPr>
            </w:pPr>
            <w:r>
              <w:rPr>
                <w:color w:val="000000"/>
                <w:lang w:val="en-US"/>
              </w:rPr>
              <w:t>Mangareva</w:t>
            </w:r>
          </w:p>
        </w:tc>
        <w:tc>
          <w:tcPr>
            <w:tcW w:w="1599" w:type="dxa"/>
            <w:tcBorders>
              <w:top w:val="single" w:sz="4" w:space="0" w:color="000001"/>
              <w:bottom w:val="single" w:sz="4" w:space="0" w:color="000001"/>
              <w:insideH w:val="single" w:sz="4" w:space="0" w:color="000001"/>
            </w:tcBorders>
            <w:shd w:fill="auto" w:val="clear"/>
            <w:tcMar>
              <w:left w:w="70" w:type="dxa"/>
            </w:tcMar>
            <w:vAlign w:val="bottom"/>
          </w:tcPr>
          <w:p>
            <w:pPr>
              <w:pStyle w:val="Normal"/>
              <w:spacing w:lineRule="auto" w:line="360"/>
              <w:jc w:val="right"/>
              <w:rPr>
                <w:color w:val="000000"/>
                <w:lang w:val="en-US"/>
              </w:rPr>
            </w:pPr>
            <w:r>
              <w:rPr>
                <w:color w:val="000000"/>
                <w:lang w:val="en-US"/>
              </w:rPr>
              <w:t>23.20</w:t>
            </w:r>
          </w:p>
        </w:tc>
        <w:tc>
          <w:tcPr>
            <w:tcW w:w="2059" w:type="dxa"/>
            <w:tcBorders>
              <w:top w:val="single" w:sz="4" w:space="0" w:color="000001"/>
              <w:bottom w:val="single" w:sz="4" w:space="0" w:color="000001"/>
              <w:insideH w:val="single" w:sz="4" w:space="0" w:color="000001"/>
            </w:tcBorders>
            <w:shd w:fill="FFFFFF" w:val="clear"/>
            <w:tcMar>
              <w:left w:w="70" w:type="dxa"/>
            </w:tcMar>
            <w:vAlign w:val="bottom"/>
          </w:tcPr>
          <w:p>
            <w:pPr>
              <w:pStyle w:val="Normal"/>
              <w:spacing w:lineRule="auto" w:line="360"/>
              <w:jc w:val="right"/>
              <w:rPr>
                <w:color w:val="000000"/>
                <w:lang w:val="en-US"/>
              </w:rPr>
            </w:pPr>
            <w:r>
              <w:rPr>
                <w:color w:val="000000"/>
                <w:lang w:val="en-US"/>
              </w:rPr>
              <w:t>25.44</w:t>
            </w:r>
          </w:p>
        </w:tc>
        <w:tc>
          <w:tcPr>
            <w:tcW w:w="2059" w:type="dxa"/>
            <w:tcBorders>
              <w:top w:val="single" w:sz="4" w:space="0" w:color="000001"/>
              <w:bottom w:val="single" w:sz="4" w:space="0" w:color="000001"/>
              <w:insideH w:val="single" w:sz="4" w:space="0" w:color="000001"/>
            </w:tcBorders>
            <w:shd w:fill="auto" w:val="clear"/>
            <w:tcMar>
              <w:left w:w="70" w:type="dxa"/>
            </w:tcMar>
            <w:vAlign w:val="bottom"/>
          </w:tcPr>
          <w:p>
            <w:pPr>
              <w:pStyle w:val="Normal"/>
              <w:spacing w:lineRule="auto" w:line="360"/>
              <w:jc w:val="right"/>
              <w:rPr>
                <w:color w:val="000000"/>
                <w:lang w:val="en-US"/>
              </w:rPr>
            </w:pPr>
            <w:r>
              <w:rPr>
                <w:color w:val="000000"/>
                <w:lang w:val="en-US"/>
              </w:rPr>
              <w:t>27.74</w:t>
            </w:r>
          </w:p>
        </w:tc>
      </w:tr>
      <w:tr>
        <w:trPr>
          <w:trHeight w:val="320" w:hRule="atLeast"/>
        </w:trPr>
        <w:tc>
          <w:tcPr>
            <w:tcW w:w="2567" w:type="dxa"/>
            <w:tcBorders>
              <w:top w:val="single" w:sz="4" w:space="0" w:color="000001"/>
              <w:left w:val="single" w:sz="4" w:space="0" w:color="000001"/>
              <w:bottom w:val="single" w:sz="4" w:space="0" w:color="000001"/>
              <w:insideH w:val="single" w:sz="4" w:space="0" w:color="000001"/>
            </w:tcBorders>
            <w:shd w:fill="FFFFFF" w:val="clear"/>
            <w:tcMar>
              <w:left w:w="60" w:type="dxa"/>
            </w:tcMar>
            <w:vAlign w:val="bottom"/>
          </w:tcPr>
          <w:p>
            <w:pPr>
              <w:pStyle w:val="Normal"/>
              <w:spacing w:lineRule="auto" w:line="360"/>
              <w:rPr>
                <w:color w:val="000000"/>
                <w:lang w:val="en-US"/>
              </w:rPr>
            </w:pPr>
            <w:r>
              <w:rPr>
                <w:color w:val="000000"/>
                <w:lang w:val="en-US"/>
              </w:rPr>
              <w:t>Manuae</w:t>
            </w:r>
          </w:p>
        </w:tc>
        <w:tc>
          <w:tcPr>
            <w:tcW w:w="1599" w:type="dxa"/>
            <w:tcBorders>
              <w:top w:val="single" w:sz="4" w:space="0" w:color="000001"/>
              <w:bottom w:val="single" w:sz="4" w:space="0" w:color="000001"/>
              <w:insideH w:val="single" w:sz="4" w:space="0" w:color="000001"/>
            </w:tcBorders>
            <w:shd w:fill="auto" w:val="clear"/>
            <w:tcMar>
              <w:left w:w="70" w:type="dxa"/>
            </w:tcMar>
            <w:vAlign w:val="bottom"/>
          </w:tcPr>
          <w:p>
            <w:pPr>
              <w:pStyle w:val="Normal"/>
              <w:spacing w:lineRule="auto" w:line="360"/>
              <w:jc w:val="right"/>
              <w:rPr>
                <w:color w:val="000000"/>
                <w:lang w:val="en-US"/>
              </w:rPr>
            </w:pPr>
            <w:r>
              <w:rPr>
                <w:color w:val="000000"/>
                <w:lang w:val="en-US"/>
              </w:rPr>
              <w:t>26.83</w:t>
            </w:r>
          </w:p>
        </w:tc>
        <w:tc>
          <w:tcPr>
            <w:tcW w:w="2059" w:type="dxa"/>
            <w:tcBorders>
              <w:top w:val="single" w:sz="4" w:space="0" w:color="000001"/>
              <w:bottom w:val="single" w:sz="4" w:space="0" w:color="000001"/>
              <w:insideH w:val="single" w:sz="4" w:space="0" w:color="000001"/>
            </w:tcBorders>
            <w:shd w:fill="FFFFFF" w:val="clear"/>
            <w:tcMar>
              <w:left w:w="70" w:type="dxa"/>
            </w:tcMar>
            <w:vAlign w:val="bottom"/>
          </w:tcPr>
          <w:p>
            <w:pPr>
              <w:pStyle w:val="Normal"/>
              <w:spacing w:lineRule="auto" w:line="360"/>
              <w:jc w:val="right"/>
              <w:rPr>
                <w:color w:val="000000"/>
                <w:lang w:val="en-US"/>
              </w:rPr>
            </w:pPr>
            <w:r>
              <w:rPr>
                <w:color w:val="000000"/>
                <w:lang w:val="en-US"/>
              </w:rPr>
              <w:t>28.39</w:t>
            </w:r>
          </w:p>
        </w:tc>
        <w:tc>
          <w:tcPr>
            <w:tcW w:w="2059" w:type="dxa"/>
            <w:tcBorders>
              <w:top w:val="single" w:sz="4" w:space="0" w:color="000001"/>
              <w:bottom w:val="single" w:sz="4" w:space="0" w:color="000001"/>
              <w:insideH w:val="single" w:sz="4" w:space="0" w:color="000001"/>
            </w:tcBorders>
            <w:shd w:fill="auto" w:val="clear"/>
            <w:tcMar>
              <w:left w:w="70" w:type="dxa"/>
            </w:tcMar>
            <w:vAlign w:val="bottom"/>
          </w:tcPr>
          <w:p>
            <w:pPr>
              <w:pStyle w:val="Normal"/>
              <w:spacing w:lineRule="auto" w:line="360"/>
              <w:jc w:val="right"/>
              <w:rPr>
                <w:color w:val="000000"/>
                <w:lang w:val="en-US"/>
              </w:rPr>
            </w:pPr>
            <w:r>
              <w:rPr>
                <w:color w:val="000000"/>
                <w:lang w:val="en-US"/>
              </w:rPr>
              <w:t>29.78</w:t>
            </w:r>
          </w:p>
        </w:tc>
      </w:tr>
      <w:tr>
        <w:trPr>
          <w:trHeight w:val="320" w:hRule="atLeast"/>
        </w:trPr>
        <w:tc>
          <w:tcPr>
            <w:tcW w:w="2567" w:type="dxa"/>
            <w:tcBorders>
              <w:top w:val="single" w:sz="4" w:space="0" w:color="000001"/>
              <w:left w:val="single" w:sz="4" w:space="0" w:color="000001"/>
              <w:bottom w:val="single" w:sz="4" w:space="0" w:color="000001"/>
              <w:insideH w:val="single" w:sz="4" w:space="0" w:color="000001"/>
            </w:tcBorders>
            <w:shd w:fill="D9D9D9" w:val="clear"/>
            <w:tcMar>
              <w:left w:w="60" w:type="dxa"/>
            </w:tcMar>
            <w:vAlign w:val="bottom"/>
          </w:tcPr>
          <w:p>
            <w:pPr>
              <w:pStyle w:val="Normal"/>
              <w:spacing w:lineRule="auto" w:line="360"/>
              <w:rPr>
                <w:color w:val="000000"/>
                <w:lang w:val="en-US"/>
              </w:rPr>
            </w:pPr>
            <w:r>
              <w:rPr>
                <w:color w:val="000000"/>
                <w:lang w:val="en-US"/>
              </w:rPr>
              <w:t>Mataiva</w:t>
            </w:r>
          </w:p>
        </w:tc>
        <w:tc>
          <w:tcPr>
            <w:tcW w:w="1599" w:type="dxa"/>
            <w:tcBorders>
              <w:top w:val="single" w:sz="4" w:space="0" w:color="000001"/>
              <w:bottom w:val="single" w:sz="4" w:space="0" w:color="000001"/>
              <w:insideH w:val="single" w:sz="4" w:space="0" w:color="000001"/>
            </w:tcBorders>
            <w:shd w:fill="D9D9D9" w:val="clear"/>
            <w:tcMar>
              <w:left w:w="70" w:type="dxa"/>
            </w:tcMar>
            <w:vAlign w:val="bottom"/>
          </w:tcPr>
          <w:p>
            <w:pPr>
              <w:pStyle w:val="Normal"/>
              <w:spacing w:lineRule="auto" w:line="360"/>
              <w:jc w:val="right"/>
              <w:rPr>
                <w:color w:val="000000"/>
                <w:lang w:val="en-US"/>
              </w:rPr>
            </w:pPr>
            <w:r>
              <w:rPr>
                <w:color w:val="000000"/>
                <w:lang w:val="en-US"/>
              </w:rPr>
              <w:t>27.26</w:t>
            </w:r>
          </w:p>
        </w:tc>
        <w:tc>
          <w:tcPr>
            <w:tcW w:w="2059" w:type="dxa"/>
            <w:tcBorders>
              <w:top w:val="single" w:sz="4" w:space="0" w:color="000001"/>
              <w:bottom w:val="single" w:sz="4" w:space="0" w:color="000001"/>
              <w:insideH w:val="single" w:sz="4" w:space="0" w:color="000001"/>
            </w:tcBorders>
            <w:shd w:fill="D9D9D9" w:val="clear"/>
            <w:tcMar>
              <w:left w:w="70" w:type="dxa"/>
            </w:tcMar>
            <w:vAlign w:val="bottom"/>
          </w:tcPr>
          <w:p>
            <w:pPr>
              <w:pStyle w:val="Normal"/>
              <w:spacing w:lineRule="auto" w:line="360"/>
              <w:jc w:val="right"/>
              <w:rPr>
                <w:color w:val="000000"/>
                <w:lang w:val="en-US"/>
              </w:rPr>
            </w:pPr>
            <w:r>
              <w:rPr>
                <w:color w:val="000000"/>
                <w:lang w:val="en-US"/>
              </w:rPr>
              <w:t>28.60</w:t>
            </w:r>
          </w:p>
        </w:tc>
        <w:tc>
          <w:tcPr>
            <w:tcW w:w="2059" w:type="dxa"/>
            <w:tcBorders>
              <w:top w:val="single" w:sz="4" w:space="0" w:color="000001"/>
              <w:bottom w:val="single" w:sz="4" w:space="0" w:color="000001"/>
              <w:insideH w:val="single" w:sz="4" w:space="0" w:color="000001"/>
            </w:tcBorders>
            <w:shd w:fill="D9D9D9" w:val="clear"/>
            <w:tcMar>
              <w:left w:w="70" w:type="dxa"/>
            </w:tcMar>
            <w:vAlign w:val="bottom"/>
          </w:tcPr>
          <w:p>
            <w:pPr>
              <w:pStyle w:val="Normal"/>
              <w:spacing w:lineRule="auto" w:line="360"/>
              <w:jc w:val="right"/>
              <w:rPr>
                <w:color w:val="000000"/>
                <w:lang w:val="en-US"/>
              </w:rPr>
            </w:pPr>
            <w:r>
              <w:rPr>
                <w:color w:val="000000"/>
                <w:lang w:val="en-US"/>
              </w:rPr>
              <w:t>29.66</w:t>
            </w:r>
          </w:p>
        </w:tc>
      </w:tr>
      <w:tr>
        <w:trPr>
          <w:trHeight w:val="320" w:hRule="atLeast"/>
        </w:trPr>
        <w:tc>
          <w:tcPr>
            <w:tcW w:w="2567" w:type="dxa"/>
            <w:tcBorders>
              <w:top w:val="single" w:sz="4" w:space="0" w:color="000001"/>
              <w:left w:val="single" w:sz="4" w:space="0" w:color="000001"/>
              <w:bottom w:val="single" w:sz="4" w:space="0" w:color="000001"/>
              <w:insideH w:val="single" w:sz="4" w:space="0" w:color="000001"/>
            </w:tcBorders>
            <w:shd w:fill="FFFFFF" w:val="clear"/>
            <w:tcMar>
              <w:left w:w="60" w:type="dxa"/>
            </w:tcMar>
            <w:vAlign w:val="bottom"/>
          </w:tcPr>
          <w:p>
            <w:pPr>
              <w:pStyle w:val="Normal"/>
              <w:spacing w:lineRule="auto" w:line="360"/>
              <w:rPr>
                <w:color w:val="000000"/>
                <w:lang w:val="en-US"/>
              </w:rPr>
            </w:pPr>
            <w:r>
              <w:rPr>
                <w:color w:val="000000"/>
                <w:lang w:val="en-US"/>
              </w:rPr>
              <w:t>Moorea</w:t>
            </w:r>
          </w:p>
        </w:tc>
        <w:tc>
          <w:tcPr>
            <w:tcW w:w="1599" w:type="dxa"/>
            <w:tcBorders>
              <w:top w:val="single" w:sz="4" w:space="0" w:color="000001"/>
              <w:bottom w:val="single" w:sz="4" w:space="0" w:color="000001"/>
              <w:insideH w:val="single" w:sz="4" w:space="0" w:color="000001"/>
            </w:tcBorders>
            <w:shd w:fill="auto" w:val="clear"/>
            <w:tcMar>
              <w:left w:w="70" w:type="dxa"/>
            </w:tcMar>
            <w:vAlign w:val="bottom"/>
          </w:tcPr>
          <w:p>
            <w:pPr>
              <w:pStyle w:val="Normal"/>
              <w:spacing w:lineRule="auto" w:line="360"/>
              <w:jc w:val="right"/>
              <w:rPr>
                <w:color w:val="000000"/>
                <w:lang w:val="en-US"/>
              </w:rPr>
            </w:pPr>
            <w:r>
              <w:rPr>
                <w:color w:val="000000"/>
                <w:lang w:val="en-US"/>
              </w:rPr>
              <w:t>26.62</w:t>
            </w:r>
          </w:p>
        </w:tc>
        <w:tc>
          <w:tcPr>
            <w:tcW w:w="2059" w:type="dxa"/>
            <w:tcBorders>
              <w:top w:val="single" w:sz="4" w:space="0" w:color="000001"/>
              <w:bottom w:val="single" w:sz="4" w:space="0" w:color="000001"/>
              <w:insideH w:val="single" w:sz="4" w:space="0" w:color="000001"/>
            </w:tcBorders>
            <w:shd w:fill="FFFFFF" w:val="clear"/>
            <w:tcMar>
              <w:left w:w="70" w:type="dxa"/>
            </w:tcMar>
            <w:vAlign w:val="bottom"/>
          </w:tcPr>
          <w:p>
            <w:pPr>
              <w:pStyle w:val="Normal"/>
              <w:spacing w:lineRule="auto" w:line="360"/>
              <w:jc w:val="right"/>
              <w:rPr>
                <w:color w:val="000000"/>
                <w:lang w:val="en-US"/>
              </w:rPr>
            </w:pPr>
            <w:r>
              <w:rPr>
                <w:color w:val="000000"/>
                <w:lang w:val="en-US"/>
              </w:rPr>
              <w:t>28.29</w:t>
            </w:r>
          </w:p>
        </w:tc>
        <w:tc>
          <w:tcPr>
            <w:tcW w:w="2059" w:type="dxa"/>
            <w:tcBorders>
              <w:top w:val="single" w:sz="4" w:space="0" w:color="000001"/>
              <w:bottom w:val="single" w:sz="4" w:space="0" w:color="000001"/>
              <w:insideH w:val="single" w:sz="4" w:space="0" w:color="000001"/>
            </w:tcBorders>
            <w:shd w:fill="auto" w:val="clear"/>
            <w:tcMar>
              <w:left w:w="70" w:type="dxa"/>
            </w:tcMar>
            <w:vAlign w:val="bottom"/>
          </w:tcPr>
          <w:p>
            <w:pPr>
              <w:pStyle w:val="Normal"/>
              <w:spacing w:lineRule="auto" w:line="360"/>
              <w:jc w:val="right"/>
              <w:rPr>
                <w:color w:val="000000"/>
                <w:lang w:val="en-US"/>
              </w:rPr>
            </w:pPr>
            <w:r>
              <w:rPr>
                <w:color w:val="000000"/>
                <w:lang w:val="en-US"/>
              </w:rPr>
              <w:t>30.94</w:t>
            </w:r>
          </w:p>
        </w:tc>
      </w:tr>
      <w:tr>
        <w:trPr>
          <w:trHeight w:val="320" w:hRule="atLeast"/>
        </w:trPr>
        <w:tc>
          <w:tcPr>
            <w:tcW w:w="2567" w:type="dxa"/>
            <w:tcBorders>
              <w:top w:val="single" w:sz="4" w:space="0" w:color="000001"/>
              <w:left w:val="single" w:sz="4" w:space="0" w:color="000001"/>
              <w:bottom w:val="single" w:sz="4" w:space="0" w:color="000001"/>
              <w:insideH w:val="single" w:sz="4" w:space="0" w:color="000001"/>
            </w:tcBorders>
            <w:shd w:fill="D9D9D9" w:val="clear"/>
            <w:tcMar>
              <w:left w:w="60" w:type="dxa"/>
            </w:tcMar>
            <w:vAlign w:val="bottom"/>
          </w:tcPr>
          <w:p>
            <w:pPr>
              <w:pStyle w:val="Normal"/>
              <w:spacing w:lineRule="auto" w:line="360"/>
              <w:rPr>
                <w:color w:val="000000"/>
                <w:lang w:val="en-US"/>
              </w:rPr>
            </w:pPr>
            <w:r>
              <w:rPr>
                <w:color w:val="000000"/>
                <w:lang w:val="en-US"/>
              </w:rPr>
              <w:t>Nuku Hiva</w:t>
            </w:r>
          </w:p>
        </w:tc>
        <w:tc>
          <w:tcPr>
            <w:tcW w:w="1599" w:type="dxa"/>
            <w:tcBorders>
              <w:top w:val="single" w:sz="4" w:space="0" w:color="000001"/>
              <w:bottom w:val="single" w:sz="4" w:space="0" w:color="000001"/>
              <w:insideH w:val="single" w:sz="4" w:space="0" w:color="000001"/>
            </w:tcBorders>
            <w:shd w:fill="D9D9D9" w:val="clear"/>
            <w:tcMar>
              <w:left w:w="70" w:type="dxa"/>
            </w:tcMar>
            <w:vAlign w:val="bottom"/>
          </w:tcPr>
          <w:p>
            <w:pPr>
              <w:pStyle w:val="Normal"/>
              <w:spacing w:lineRule="auto" w:line="360"/>
              <w:jc w:val="right"/>
              <w:rPr>
                <w:color w:val="000000"/>
                <w:lang w:val="en-US"/>
              </w:rPr>
            </w:pPr>
            <w:r>
              <w:rPr>
                <w:color w:val="000000"/>
                <w:lang w:val="en-US"/>
              </w:rPr>
              <w:t>27.41</w:t>
            </w:r>
          </w:p>
        </w:tc>
        <w:tc>
          <w:tcPr>
            <w:tcW w:w="2059" w:type="dxa"/>
            <w:tcBorders>
              <w:top w:val="single" w:sz="4" w:space="0" w:color="000001"/>
              <w:bottom w:val="single" w:sz="4" w:space="0" w:color="000001"/>
              <w:insideH w:val="single" w:sz="4" w:space="0" w:color="000001"/>
            </w:tcBorders>
            <w:shd w:fill="D9D9D9" w:val="clear"/>
            <w:tcMar>
              <w:left w:w="70" w:type="dxa"/>
            </w:tcMar>
            <w:vAlign w:val="bottom"/>
          </w:tcPr>
          <w:p>
            <w:pPr>
              <w:pStyle w:val="Normal"/>
              <w:spacing w:lineRule="auto" w:line="360"/>
              <w:jc w:val="right"/>
              <w:rPr>
                <w:color w:val="000000"/>
                <w:lang w:val="en-US"/>
              </w:rPr>
            </w:pPr>
            <w:r>
              <w:rPr>
                <w:color w:val="000000"/>
                <w:lang w:val="en-US"/>
              </w:rPr>
              <w:t>28.21</w:t>
            </w:r>
          </w:p>
        </w:tc>
        <w:tc>
          <w:tcPr>
            <w:tcW w:w="2059" w:type="dxa"/>
            <w:tcBorders>
              <w:top w:val="single" w:sz="4" w:space="0" w:color="000001"/>
              <w:bottom w:val="single" w:sz="4" w:space="0" w:color="000001"/>
              <w:insideH w:val="single" w:sz="4" w:space="0" w:color="000001"/>
            </w:tcBorders>
            <w:shd w:fill="D9D9D9" w:val="clear"/>
            <w:tcMar>
              <w:left w:w="70" w:type="dxa"/>
            </w:tcMar>
            <w:vAlign w:val="bottom"/>
          </w:tcPr>
          <w:p>
            <w:pPr>
              <w:pStyle w:val="Normal"/>
              <w:spacing w:lineRule="auto" w:line="360"/>
              <w:jc w:val="right"/>
              <w:rPr>
                <w:color w:val="000000"/>
                <w:lang w:val="en-US"/>
              </w:rPr>
            </w:pPr>
            <w:r>
              <w:rPr>
                <w:color w:val="000000"/>
                <w:lang w:val="en-US"/>
              </w:rPr>
              <w:t>29.33</w:t>
            </w:r>
          </w:p>
        </w:tc>
      </w:tr>
    </w:tbl>
    <w:p>
      <w:pPr>
        <w:pStyle w:val="Normal"/>
        <w:spacing w:lineRule="auto" w:line="360"/>
        <w:rPr>
          <w:lang w:val="en-US"/>
        </w:rPr>
      </w:pPr>
      <w:r>
        <w:rPr>
          <w:lang w:val="en-US"/>
        </w:rPr>
      </w:r>
    </w:p>
    <w:p>
      <w:pPr>
        <w:pStyle w:val="ListParagraph"/>
        <w:numPr>
          <w:ilvl w:val="0"/>
          <w:numId w:val="10"/>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Sampling design</w:t>
      </w:r>
    </w:p>
    <w:p>
      <w:pPr>
        <w:pStyle w:val="Normal"/>
        <w:spacing w:lineRule="auto" w:line="360"/>
        <w:rPr>
          <w:lang w:val="en-US"/>
        </w:rPr>
      </w:pPr>
      <w:r>
        <w:rPr>
          <w:lang w:val="en-US"/>
        </w:rPr>
        <w:t xml:space="preserve">Fishes from Moorea, Manuae (Society Islands) and Nuku Hiva (Marquesas) were collected with spearfishing and clove oil. Fishes from Hao (Tuamotus) and Mangareva (Gambiers) were collected by spearfishing. Additional fishes from Mataiva (Tuamotus) were bought at the fish market in Tahiti. </w:t>
      </w:r>
    </w:p>
    <w:p>
      <w:pPr>
        <w:pStyle w:val="Normal"/>
        <w:spacing w:lineRule="auto" w:line="360"/>
        <w:rPr>
          <w:lang w:val="en-US"/>
        </w:rPr>
      </w:pPr>
      <w:r>
        <w:rPr>
          <w:lang w:val="en-US"/>
        </w:rPr>
        <w:t xml:space="preserve">Fishes from Moorea were collected in March 2016, March 2018, July 2018 and November 2018. Fishes from Nuku Hiva were collected in August 2016 and March 2017. Fishes from Hao were collected in March 2017 and July 2017. Fishes from Mangareva were collected in June 2018. </w:t>
      </w:r>
    </w:p>
    <w:p>
      <w:pPr>
        <w:pStyle w:val="ListParagraph"/>
        <w:numPr>
          <w:ilvl w:val="0"/>
          <w:numId w:val="10"/>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Research methods</w:t>
      </w:r>
    </w:p>
    <w:p>
      <w:pPr>
        <w:pStyle w:val="ListParagraph"/>
        <w:numPr>
          <w:ilvl w:val="0"/>
          <w:numId w:val="1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Field/Laboratory</w:t>
      </w:r>
    </w:p>
    <w:p>
      <w:pPr>
        <w:pStyle w:val="Normal"/>
        <w:spacing w:lineRule="auto" w:line="360"/>
        <w:rPr>
          <w:lang w:val="en-US"/>
        </w:rPr>
      </w:pPr>
      <w:r>
        <w:rPr>
          <w:lang w:val="en-US"/>
        </w:rPr>
        <w:t>In the laboratory, total fish length (TL) was measured to the nearest millimeter and pairs of sagittae (largest otolith of the inner ear) were extracted, cleaned with distilled water, dried and stored in microtubes.</w:t>
      </w:r>
    </w:p>
    <w:p>
      <w:pPr>
        <w:pStyle w:val="Normal"/>
        <w:spacing w:lineRule="auto" w:line="360"/>
        <w:ind w:left="0" w:right="0" w:firstLine="708"/>
        <w:rPr/>
      </w:pPr>
      <w:r>
        <w:rPr>
          <w:lang w:val="en-US"/>
        </w:rPr>
        <w:t>For each species, otoliths were cut transversely, using a diamond disc saw (Presi Mecatome T210) to obtain a section of 500 µm. Sections were then fixed on a glass side with thermoplastic glue (Crystalbond TM). Small section otoliths were obtained by sanding both sides. Otoliths were sanded with abrasive discs of decreasing grain size (2 400 and 1 200 grains cm</w:t>
      </w:r>
      <w:r>
        <w:rPr>
          <w:vertAlign w:val="superscript"/>
          <w:lang w:val="en-US"/>
        </w:rPr>
        <w:t>-</w:t>
      </w:r>
      <w:r>
        <w:rPr>
          <w:lang w:val="en-US"/>
        </w:rPr>
        <w:t>²) and polished with a 0.25 µm diameter diamond suspension in order to be closest to the nucleus. All sections were photographed under a Leica DM750 light microscope with a Leica ICC50 HD microscope camera and LAS software (Leica Microsystems). When sections were too large, multiple photographs were taken and assembled with Photostitch software (Canon).</w:t>
      </w:r>
    </w:p>
    <w:p>
      <w:pPr>
        <w:pStyle w:val="Normal"/>
        <w:spacing w:lineRule="auto" w:line="360"/>
        <w:ind w:left="0" w:right="0" w:firstLine="708"/>
        <w:rPr/>
      </w:pPr>
      <w:r>
        <w:rPr>
          <w:lang w:val="en-US"/>
        </w:rPr>
        <w:t xml:space="preserve">For each species, a reading transect was chosen and distances between annual growth increments were measured with ImageJ software. This procedure was done twice by two readers in order to limit observer bias on age estimation. When the coefficient of variation </w:t>
      </w:r>
      <w:r>
        <w:fldChar w:fldCharType="begin"/>
      </w:r>
      <w:r>
        <w:instrText>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fldChar w:fldCharType="separate"/>
      </w:r>
      <w:bookmarkStart w:id="11" w:name="__Fieldmark__856_1243610916"/>
      <w:r>
        <w:rPr/>
      </w:r>
      <w:r>
        <w:rPr/>
      </w:r>
      <w:r>
        <w:fldChar w:fldCharType="end"/>
      </w:r>
      <w:bookmarkEnd w:id="11"/>
      <w:r>
        <w:rPr/>
        <w:t xml:space="preserve">between observers was greater than 5 %, a common reading was reached by averaging the measurements for each section </w:t>
      </w:r>
      <w:r>
        <w:fldChar w:fldCharType="begin"/>
      </w:r>
      <w:r>
        <w:instrText>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fldChar w:fldCharType="separate"/>
      </w:r>
      <w:bookmarkStart w:id="12" w:name="__Fieldmark__864_1243610916"/>
      <w:bookmarkStart w:id="13" w:name="__Fieldmark__1674_1592601671"/>
      <w:r>
        <w:rPr>
          <w:lang w:val="en-US"/>
        </w:rPr>
        <w:t>(Panfili et al. 2002)</w:t>
      </w:r>
      <w:r>
        <w:rPr/>
      </w:r>
      <w:r>
        <w:fldChar w:fldCharType="end"/>
      </w:r>
      <w:bookmarkEnd w:id="12"/>
      <w:bookmarkEnd w:id="13"/>
      <w:r>
        <w:rPr>
          <w:lang w:val="en-US"/>
        </w:rPr>
        <w:t xml:space="preserve">. </w:t>
      </w:r>
    </w:p>
    <w:p>
      <w:pPr>
        <w:pStyle w:val="Normal"/>
        <w:spacing w:lineRule="auto" w:line="360"/>
        <w:ind w:left="0" w:right="0" w:firstLine="708"/>
        <w:rPr/>
      </w:pPr>
      <w:r>
        <w:rPr>
          <w:lang w:val="en-US"/>
        </w:rPr>
        <w:t xml:space="preserve">The back-calculation procedure </w:t>
      </w:r>
      <w:r>
        <w:fldChar w:fldCharType="begin"/>
      </w:r>
      <w:r>
        <w:instrText>ADDIN EN.CITE &lt;EndNote&gt;&lt;Cite&gt;&lt;Author&gt;Vigliola&lt;/Author&gt;&lt;Year&gt;2009&lt;/Year&gt;&lt;RecNum&gt;1770&lt;/RecNum&gt;&lt;DisplayText&gt;(Vigliola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fldChar w:fldCharType="separate"/>
      </w:r>
      <w:bookmarkStart w:id="14" w:name="__Fieldmark__877_1243610916"/>
      <w:r>
        <w:rPr>
          <w:lang w:val="en-US"/>
        </w:rPr>
        <w:t>(Vigliola and Meekan 2009)</w:t>
      </w:r>
      <w:r>
        <w:rPr/>
      </w:r>
      <w:r>
        <w:fldChar w:fldCharType="end"/>
      </w:r>
      <w:bookmarkEnd w:id="14"/>
      <w:r>
        <w:rPr>
          <w:lang w:val="en-US"/>
        </w:rPr>
        <w:t xml:space="preserve"> was used to estimate fish length at previous ages. This method requires an examination of the shape of the relationship </w:t>
      </w:r>
      <w:del w:id="0" w:author="Unknown Author" w:date="2019-10-28T15:19:00Z">
        <w:r>
          <w:rPr>
            <w:lang w:val="en-US"/>
          </w:rPr>
          <w:delText>(allometric or isometric)</w:delText>
        </w:r>
      </w:del>
      <w:r>
        <w:rPr>
          <w:lang w:val="en-US"/>
        </w:rPr>
        <w:t xml:space="preserve"> between the length at capture (L</w:t>
      </w:r>
      <w:r>
        <w:rPr>
          <w:vertAlign w:val="subscript"/>
          <w:lang w:val="en-US"/>
        </w:rPr>
        <w:t>cpt</w:t>
      </w:r>
      <w:r>
        <w:rPr>
          <w:lang w:val="en-US"/>
        </w:rPr>
        <w:t xml:space="preserve">) and the radius of </w:t>
      </w:r>
      <w:ins w:id="1" w:author="Unknown Author" w:date="2019-10-28T16:00:00Z">
        <w:r>
          <w:rPr>
            <w:lang w:val="en-US"/>
          </w:rPr>
          <w:t xml:space="preserve">the </w:t>
        </w:r>
      </w:ins>
      <w:r>
        <w:rPr>
          <w:lang w:val="en-US"/>
        </w:rPr>
        <w:t>otolith at capture of all samples (R</w:t>
      </w:r>
      <w:r>
        <w:rPr>
          <w:vertAlign w:val="subscript"/>
          <w:lang w:val="en-US"/>
        </w:rPr>
        <w:t>cpt</w:t>
      </w:r>
      <w:r>
        <w:rPr>
          <w:lang w:val="en-US"/>
        </w:rPr>
        <w:t>)</w:t>
      </w:r>
      <w:ins w:id="2" w:author="Unknown Author" w:date="2019-10-28T16:32:00Z">
        <w:r>
          <w:rPr>
            <w:lang w:val="en-US"/>
          </w:rPr>
          <w:t xml:space="preserve"> </w:t>
        </w:r>
      </w:ins>
      <w:ins w:id="3" w:author="Unknown Author" w:date="2019-10-28T16:32:00Z">
        <w:r>
          <w:rPr>
            <w:lang w:val="en-US"/>
          </w:rPr>
          <w:t>as follows</w:t>
        </w:r>
      </w:ins>
      <w:ins w:id="4" w:author="Unknown Author" w:date="2019-10-28T16:16:00Z">
        <w:r>
          <w:rPr>
            <w:lang w:val="en-US"/>
          </w:rPr>
          <w:t>:</w:t>
        </w:r>
      </w:ins>
      <w:del w:id="5" w:author="Unknown Author" w:date="2019-10-28T16:16:00Z">
        <w:r>
          <w:rPr>
            <w:lang w:val="en-US"/>
          </w:rPr>
          <w:delText>.</w:delText>
        </w:r>
      </w:del>
      <w:r>
        <w:rPr>
          <w:lang w:val="en-US"/>
        </w:rPr>
        <w:t xml:space="preserve"> </w:t>
      </w:r>
      <w:del w:id="6" w:author="Unknown Author" w:date="2019-10-28T16:00:00Z">
        <w:r>
          <w:rPr>
            <w:lang w:val="en-US"/>
          </w:rPr>
          <w:delText xml:space="preserve">In case of isometry (eq. 1) the fish size at otolith formation (a) was calculated from equation 2 although in case of allometry (eq. 3), it was calculated from equation 4. </w:delText>
        </w:r>
      </w:del>
      <w:del w:id="7" w:author="Unknown Author" w:date="2019-10-28T16:16:00Z">
        <w:r>
          <w:rPr>
            <w:lang w:val="en-US"/>
          </w:rPr>
          <w:delText xml:space="preserve">Back-calculation by the Modified Fry (MF) model (eq. 5) </w:delText>
        </w:r>
      </w:del>
      <w:r>
        <w:fldChar w:fldCharType="begin"/>
      </w:r>
      <w:r/>
      <w:r>
        <w:fldChar w:fldCharType="separate"/>
      </w:r>
      <w:del w:id="8" w:author="Unknown Author" w:date="2019-10-28T16:16:00Z">
        <w:bookmarkStart w:id="15" w:name="__Fieldmark__3684_1243610916"/>
        <w:r>
          <w:rPr>
            <w:lang w:val="en-US"/>
          </w:rPr>
          <w:delText>(Vigliola et al. 2000) was cal</w:delText>
        </w:r>
      </w:del>
      <w:del w:id="9" w:author="Unknown Author" w:date="2019-10-28T16:16:00Z">
        <w:r>
          <w:rPr>
            <w:lang w:val="en-US"/>
          </w:rPr>
        </w:r>
      </w:del>
      <w:r>
        <w:fldChar w:fldCharType="end"/>
      </w:r>
      <w:del w:id="10" w:author="Unknown Author" w:date="2019-10-28T16:16:00Z">
        <w:bookmarkEnd w:id="15"/>
        <w:r>
          <w:rPr>
            <w:lang w:val="en-US"/>
          </w:rPr>
          <w:delText>culated for each individual:</w:delText>
        </w:r>
      </w:del>
    </w:p>
    <w:p>
      <w:pPr>
        <w:pStyle w:val="Normal"/>
        <w:spacing w:lineRule="auto" w:line="360"/>
        <w:rPr/>
      </w:pPr>
      <w:del w:id="11" w:author="Unknown Author" w:date="2019-10-28T15:36:00Z">
        <w:r>
          <w:rPr>
            <w:lang w:val="en-US"/>
          </w:rPr>
          <w:delText>Isometry:  (eq. 1) and  (eq.</w:delText>
        </w:r>
      </w:del>
      <w:commentRangeStart w:id="1"/>
      <w:r>
        <w:rPr>
          <w:lang w:val="en-US"/>
        </w:rPr>
        <w:t xml:space="preserve"> </w:t>
      </w:r>
      <w:del w:id="12" w:author="Unknown Author" w:date="2019-10-28T15:36:00Z">
        <w:r>
          <w:rPr>
            <w:lang w:val="en-US"/>
          </w:rPr>
          <w:delText>2)</w:delText>
        </w:r>
      </w:del>
      <w:commentRangeEnd w:id="1"/>
      <w:r>
        <w:commentReference w:id="1"/>
      </w:r>
      <w:r>
        <w:rPr/>
      </w:r>
    </w:p>
    <w:p>
      <w:pPr>
        <w:pStyle w:val="Normal"/>
        <w:spacing w:lineRule="auto" w:line="360"/>
        <w:rPr/>
      </w:pPr>
      <w:del w:id="13" w:author="Unknown Author" w:date="2019-10-28T15:56:00Z">
        <w:r>
          <w:rPr>
            <w:lang w:val="en-US"/>
          </w:rPr>
          <w:delText>Allometry:</w:delText>
        </w:r>
      </w:del>
      <w:r>
        <w:rPr>
          <w:lang w:val="en-US"/>
        </w:rPr>
        <w:t xml:space="preserve"> </w:t>
      </w:r>
      <w:r>
        <w:rPr>
          <w:lang w:val="en-US"/>
        </w:rPr>
      </w:r>
      <m:oMath xmlns:m="http://schemas.openxmlformats.org/officeDocument/2006/math">
        <m:sSub>
          <m:e>
            <m:r>
              <w:rPr>
                <w:rFonts w:ascii="Cambria Math" w:hAnsi="Cambria Math"/>
              </w:rPr>
              <m:t xml:space="preserve">L</m:t>
            </m:r>
          </m:e>
          <m:sub>
            <m:r>
              <w:rPr>
                <w:rFonts w:ascii="Cambria Math" w:hAnsi="Cambria Math"/>
              </w:rPr>
              <m:t xml:space="preserve">cpt</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r>
              <w:rPr>
                <w:rFonts w:ascii="Cambria Math" w:hAnsi="Cambria Math"/>
              </w:rPr>
              <m:t xml:space="preserve">p</m:t>
            </m:r>
          </m:sub>
        </m:sSub>
        <m:r>
          <w:rPr>
            <w:rFonts w:ascii="Cambria Math" w:hAnsi="Cambria Math"/>
          </w:rPr>
          <m:t xml:space="preserve">−</m:t>
        </m:r>
        <m:r>
          <w:rPr>
            <w:rFonts w:ascii="Cambria Math" w:hAnsi="Cambria Math"/>
          </w:rPr>
          <m:t xml:space="preserve">b</m:t>
        </m:r>
        <m:sSubSup>
          <m:e>
            <m:r>
              <w:rPr>
                <w:rFonts w:ascii="Cambria Math" w:hAnsi="Cambria Math"/>
              </w:rPr>
              <m:t xml:space="preserve">R</m:t>
            </m:r>
          </m:e>
          <m:sub>
            <m:r>
              <w:rPr>
                <w:rFonts w:ascii="Cambria Math" w:hAnsi="Cambria Math"/>
              </w:rPr>
              <m:t xml:space="preserve">0</m:t>
            </m:r>
            <m:r>
              <w:rPr>
                <w:rFonts w:ascii="Cambria Math" w:hAnsi="Cambria Math"/>
              </w:rPr>
              <m:t xml:space="preserve">p</m:t>
            </m:r>
          </m:sub>
          <m:sup>
            <m:r>
              <w:rPr>
                <w:rFonts w:ascii="Cambria Math" w:hAnsi="Cambria Math"/>
              </w:rPr>
              <m:t xml:space="preserve">c</m:t>
            </m:r>
          </m:sup>
        </m:sSubSup>
        <m:r>
          <w:rPr>
            <w:rFonts w:ascii="Cambria Math" w:hAnsi="Cambria Math"/>
          </w:rPr>
          <m:t xml:space="preserve">+</m:t>
        </m:r>
        <m:r>
          <w:rPr>
            <w:rFonts w:ascii="Cambria Math" w:hAnsi="Cambria Math"/>
          </w:rPr>
          <m:t xml:space="preserve">b</m:t>
        </m:r>
        <m:sSubSup>
          <m:e>
            <m:r>
              <w:rPr>
                <w:rFonts w:ascii="Cambria Math" w:hAnsi="Cambria Math"/>
              </w:rPr>
              <m:t xml:space="preserve">R</m:t>
            </m:r>
          </m:e>
          <m:sub>
            <m:r>
              <w:rPr>
                <w:rFonts w:ascii="Cambria Math" w:hAnsi="Cambria Math"/>
              </w:rPr>
              <m:t xml:space="preserve">cpt</m:t>
            </m:r>
          </m:sub>
          <m:sup>
            <m:r>
              <w:rPr>
                <w:rFonts w:ascii="Cambria Math" w:hAnsi="Cambria Math"/>
              </w:rPr>
              <m:t xml:space="preserve">c</m:t>
            </m:r>
          </m:sup>
        </m:sSubSup>
      </m:oMath>
      <w:r>
        <w:rPr>
          <w:lang w:val="en-US"/>
        </w:rPr>
        <w:t xml:space="preserve"> (eq. </w:t>
      </w:r>
      <w:ins w:id="14" w:author="Unknown Author" w:date="2019-10-28T15:56:00Z">
        <w:r>
          <w:rPr>
            <w:lang w:val="en-US"/>
          </w:rPr>
          <w:t>1</w:t>
        </w:r>
      </w:ins>
      <w:del w:id="15" w:author="Unknown Author" w:date="2019-10-28T15:56:00Z">
        <w:r>
          <w:rPr>
            <w:lang w:val="en-US"/>
          </w:rPr>
          <w:delText>3</w:delText>
        </w:r>
      </w:del>
      <w:r>
        <w:rPr>
          <w:lang w:val="en-US"/>
        </w:rPr>
        <w:t>)</w:t>
      </w:r>
      <w:del w:id="16" w:author="Unknown Author" w:date="2019-10-28T15:56:00Z">
        <w:r>
          <w:rPr>
            <w:lang w:val="en-US"/>
          </w:rPr>
          <w:delText xml:space="preserve"> and  (eq. 4)</w:delText>
        </w:r>
      </w:del>
      <w:ins w:id="17" w:author="Unknown Author" w:date="2019-10-28T16:17:00Z">
        <w:r>
          <w:rPr>
            <w:lang w:val="en-US"/>
          </w:rPr>
          <w:t>,</w:t>
        </w:r>
      </w:ins>
    </w:p>
    <w:p>
      <w:pPr>
        <w:pStyle w:val="Normal"/>
        <w:spacing w:lineRule="auto" w:line="360"/>
        <w:rPr/>
      </w:pPr>
      <w:ins w:id="18" w:author="Unknown Author" w:date="2019-10-28T16:17:00Z">
        <w:r>
          <w:rPr>
            <w:lang w:val="en-US"/>
          </w:rPr>
          <w:t>where</w:t>
        </w:r>
      </w:ins>
      <w:ins w:id="19" w:author="Unknown Author" w:date="2019-10-28T16:17:00Z">
        <w:r>
          <w:rPr>
            <w:lang w:val="en-US"/>
          </w:rPr>
          <w:t xml:space="preserve"> L</w:t>
        </w:r>
      </w:ins>
      <w:ins w:id="20" w:author="Unknown Author" w:date="2019-10-28T16:17:00Z">
        <w:r>
          <w:rPr>
            <w:vertAlign w:val="subscript"/>
            <w:lang w:val="en-US"/>
          </w:rPr>
          <w:t>0p</w:t>
        </w:r>
      </w:ins>
      <w:ins w:id="21" w:author="Unknown Author" w:date="2019-10-28T16:17:00Z">
        <w:r>
          <w:rPr>
            <w:lang w:val="en-US"/>
          </w:rPr>
          <w:t xml:space="preserve"> and R</w:t>
        </w:r>
      </w:ins>
      <w:ins w:id="22" w:author="Unknown Author" w:date="2019-10-28T16:17:00Z">
        <w:r>
          <w:rPr>
            <w:vertAlign w:val="subscript"/>
            <w:lang w:val="en-US"/>
          </w:rPr>
          <w:t>0p</w:t>
        </w:r>
      </w:ins>
      <w:ins w:id="23" w:author="Unknown Author" w:date="2019-10-28T16:17:00Z">
        <w:r>
          <w:rPr>
            <w:lang w:val="en-US"/>
          </w:rPr>
          <w:t xml:space="preserve"> are the fish size and radius of otolith</w:t>
        </w:r>
      </w:ins>
      <w:ins w:id="24" w:author="Unknown Author" w:date="2019-10-28T16:17:00Z">
        <w:r>
          <w:rPr>
            <w:lang w:val="en-US"/>
          </w:rPr>
          <w:t>s</w:t>
        </w:r>
      </w:ins>
      <w:ins w:id="25" w:author="Unknown Author" w:date="2019-10-28T16:17:00Z">
        <w:r>
          <w:rPr>
            <w:lang w:val="en-US"/>
          </w:rPr>
          <w:t xml:space="preserve"> at hatching. </w:t>
        </w:r>
      </w:ins>
      <w:ins w:id="26" w:author="Unknown Author" w:date="2019-10-28T16:25:00Z">
        <w:r>
          <w:rPr>
            <w:lang w:val="en-US"/>
          </w:rPr>
          <w:t xml:space="preserve">The regression parameters b and c were estimated, </w:t>
        </w:r>
      </w:ins>
      <w:ins w:id="27" w:author="Unknown Author" w:date="2019-10-28T16:25:00Z">
        <w:r>
          <w:rPr>
            <w:lang w:val="en-US"/>
          </w:rPr>
          <w:t>by fitting</w:t>
        </w:r>
      </w:ins>
      <w:ins w:id="28" w:author="Unknown Author" w:date="2019-10-28T16:25:00Z">
        <w:r>
          <w:rPr>
            <w:lang w:val="en-US"/>
          </w:rPr>
          <w:t xml:space="preserve"> Bayesian models </w:t>
        </w:r>
      </w:ins>
      <w:ins w:id="29" w:author="Unknown Author" w:date="2019-10-28T16:26:00Z">
        <w:r>
          <w:rPr>
            <w:lang w:val="en-US"/>
          </w:rPr>
          <w:t>with Rstan (</w:t>
        </w:r>
      </w:ins>
      <w:ins w:id="30" w:author="Unknown Author" w:date="2019-10-28T16:26:00Z">
        <w:commentRangeStart w:id="2"/>
        <w:r>
          <w:rPr>
            <w:lang w:val="en-US"/>
          </w:rPr>
          <w:t>REF</w:t>
        </w:r>
      </w:ins>
      <w:ins w:id="31" w:author="Unknown Author" w:date="2019-10-28T16:26:00Z">
        <w:r>
          <w:rPr>
            <w:lang w:val="en-US"/>
          </w:rPr>
        </w:r>
      </w:ins>
      <w:ins w:id="32" w:author="Unknown Author" w:date="2019-10-28T16:26:00Z">
        <w:commentRangeEnd w:id="2"/>
        <w:r>
          <w:commentReference w:id="2"/>
        </w:r>
        <w:r>
          <w:rPr>
            <w:lang w:val="en-US"/>
          </w:rPr>
          <w:t xml:space="preserve">). </w:t>
        </w:r>
      </w:ins>
      <w:ins w:id="33" w:author="Unknown Author" w:date="2019-10-28T16:26:00Z">
        <w:r>
          <w:rPr>
            <w:position w:val="0"/>
            <w:sz w:val="24"/>
            <w:vertAlign w:val="baseline"/>
            <w:lang w:val="en-US"/>
          </w:rPr>
          <w:t xml:space="preserve">We used informative priors for both parameters </w:t>
        </w:r>
      </w:ins>
      <w:ins w:id="34" w:author="Unknown Author" w:date="2019-10-28T16:29:00Z">
        <w:r>
          <w:rPr>
            <w:position w:val="0"/>
            <w:sz w:val="24"/>
            <w:vertAlign w:val="baseline"/>
            <w:lang w:val="en-US"/>
          </w:rPr>
          <w:t>(</w:t>
        </w:r>
      </w:ins>
    </w:p>
    <w:tbl>
      <w:tblPr>
        <w:tblW w:w="2158" w:type="dxa"/>
        <w:jc w:val="left"/>
        <w:tblInd w:w="17" w:type="dxa"/>
        <w:tblBorders/>
        <w:tblCellMar>
          <w:top w:w="28" w:type="dxa"/>
          <w:left w:w="28" w:type="dxa"/>
          <w:bottom w:w="28" w:type="dxa"/>
          <w:right w:w="28" w:type="dxa"/>
        </w:tblCellMar>
      </w:tblPr>
      <w:tblGrid>
        <w:gridCol w:w="2158"/>
      </w:tblGrid>
      <w:tr>
        <w:trPr/>
        <w:tc>
          <w:tcPr>
            <w:tcW w:w="2158" w:type="dxa"/>
            <w:tcBorders/>
            <w:shd w:fill="auto" w:val="clear"/>
            <w:vAlign w:val="center"/>
          </w:tcPr>
          <w:p>
            <w:pPr>
              <w:pStyle w:val="TableContents"/>
              <w:rPr/>
            </w:pPr>
            <w:ins w:id="35" w:author="Unknown Author" w:date="2019-10-28T16:29:00Z">
              <w:r>
                <w:rPr/>
                <w:t>b ~ normal(200, 50);</w:t>
              </w:r>
            </w:ins>
          </w:p>
        </w:tc>
      </w:tr>
    </w:tbl>
    <w:p>
      <w:pPr>
        <w:pStyle w:val="TextBody"/>
        <w:rPr/>
      </w:pPr>
      <w:ins w:id="36" w:author="Unknown Author" w:date="2019-10-28T16:29:00Z">
        <w:r>
          <w:rPr>
            <w:position w:val="0"/>
            <w:sz w:val="24"/>
            <w:vertAlign w:val="baseline"/>
            <w:lang w:val="en-US"/>
          </w:rPr>
          <w:t>c ~ normal(1, 0.2) )</w:t>
        </w:r>
      </w:ins>
    </w:p>
    <w:p>
      <w:pPr>
        <w:pStyle w:val="TextBody"/>
        <w:rPr/>
      </w:pPr>
      <w:ins w:id="37" w:author="Unknown Author" w:date="2019-10-28T16:26:00Z">
        <w:r>
          <w:rPr>
            <w:lang w:val="en-US"/>
          </w:rPr>
          <w:t xml:space="preserve"> </w:t>
        </w:r>
      </w:ins>
      <w:ins w:id="38" w:author="Unknown Author" w:date="2019-10-28T16:21:00Z">
        <w:r>
          <w:rPr>
            <w:lang w:val="en-US"/>
          </w:rPr>
          <w:t xml:space="preserve">In some cases </w:t>
        </w:r>
      </w:ins>
      <w:ins w:id="39" w:author="Unknown Author" w:date="2019-10-28T16:22:00Z">
        <w:r>
          <w:rPr>
            <w:lang w:val="en-US"/>
          </w:rPr>
          <w:t>it was not possible to measure  R</w:t>
        </w:r>
      </w:ins>
      <w:ins w:id="40" w:author="Unknown Author" w:date="2019-10-28T16:22:00Z">
        <w:r>
          <w:rPr>
            <w:vertAlign w:val="subscript"/>
            <w:lang w:val="en-US"/>
          </w:rPr>
          <w:t xml:space="preserve">0p </w:t>
        </w:r>
      </w:ins>
      <w:ins w:id="41" w:author="Unknown Author" w:date="2019-10-28T16:22:00Z">
        <w:r>
          <w:rPr>
            <w:position w:val="0"/>
            <w:sz w:val="24"/>
            <w:vertAlign w:val="baseline"/>
            <w:lang w:val="en-US"/>
          </w:rPr>
          <w:t xml:space="preserve">. These missing values were </w:t>
        </w:r>
      </w:ins>
      <w:ins w:id="42" w:author="Unknown Author" w:date="2019-10-28T16:23:00Z">
        <w:r>
          <w:rPr>
            <w:position w:val="0"/>
            <w:sz w:val="24"/>
            <w:vertAlign w:val="baseline"/>
            <w:lang w:val="en-US"/>
          </w:rPr>
          <w:t>included in the back-calculation model and estimated by using standard methods for missing data (</w:t>
        </w:r>
      </w:ins>
      <w:ins w:id="43" w:author="Unknown Author" w:date="2019-10-28T16:23:00Z">
        <w:commentRangeStart w:id="3"/>
        <w:r>
          <w:rPr>
            <w:position w:val="0"/>
            <w:sz w:val="24"/>
            <w:vertAlign w:val="baseline"/>
            <w:lang w:val="en-US"/>
          </w:rPr>
          <w:t>REF</w:t>
        </w:r>
      </w:ins>
      <w:ins w:id="44" w:author="Unknown Author" w:date="2019-10-28T16:23:00Z">
        <w:r>
          <w:rPr>
            <w:position w:val="0"/>
            <w:sz w:val="24"/>
            <w:vertAlign w:val="baseline"/>
            <w:lang w:val="en-US"/>
          </w:rPr>
        </w:r>
      </w:ins>
      <w:ins w:id="45" w:author="Unknown Author" w:date="2019-10-28T16:23:00Z">
        <w:commentRangeEnd w:id="3"/>
        <w:r>
          <w:commentReference w:id="3"/>
        </w:r>
        <w:r>
          <w:rPr>
            <w:position w:val="0"/>
            <w:sz w:val="24"/>
            <w:vertAlign w:val="baseline"/>
            <w:lang w:val="en-US"/>
          </w:rPr>
          <w:t>)</w:t>
        </w:r>
      </w:ins>
      <w:ins w:id="46" w:author="Unknown Author" w:date="2019-10-28T16:27:00Z">
        <w:r>
          <w:rPr>
            <w:position w:val="0"/>
            <w:sz w:val="24"/>
            <w:vertAlign w:val="baseline"/>
            <w:lang w:val="en-US"/>
          </w:rPr>
          <w:t xml:space="preserve">. </w:t>
        </w:r>
      </w:ins>
    </w:p>
    <w:p>
      <w:pPr>
        <w:pStyle w:val="Normal"/>
        <w:spacing w:lineRule="auto" w:line="360"/>
        <w:rPr>
          <w:lang w:val="en-US"/>
        </w:rPr>
      </w:pPr>
      <w:ins w:id="47" w:author="Unknown Author" w:date="2019-10-28T15:56:00Z">
        <w:r>
          <w:rPr/>
        </w:r>
      </w:ins>
    </w:p>
    <w:p>
      <w:pPr>
        <w:pStyle w:val="Normal"/>
        <w:spacing w:lineRule="auto" w:line="360"/>
        <w:rPr>
          <w:lang w:val="en-US"/>
        </w:rPr>
      </w:pPr>
      <w:ins w:id="48" w:author="Unknown Author" w:date="2019-10-28T15:56:00Z">
        <w:r>
          <w:rPr/>
        </w:r>
      </w:ins>
    </w:p>
    <w:p>
      <w:pPr>
        <w:pStyle w:val="Normal"/>
        <w:spacing w:lineRule="auto" w:line="360"/>
        <w:ind w:left="0" w:right="0" w:firstLine="708"/>
        <w:rPr/>
      </w:pPr>
      <w:ins w:id="49" w:author="Unknown Author" w:date="2019-10-28T15:56:00Z">
        <w:r>
          <w:rPr>
            <w:lang w:val="en-US"/>
          </w:rPr>
          <w:t>Afterwards, the b</w:t>
        </w:r>
      </w:ins>
      <w:ins w:id="50" w:author="Unknown Author" w:date="2019-10-28T15:56:00Z">
        <w:r>
          <w:rPr>
            <w:lang w:val="en-US"/>
          </w:rPr>
          <w:t xml:space="preserve">ack-calculation by the Modified Fry (MF) model (eq. </w:t>
        </w:r>
      </w:ins>
      <w:ins w:id="51" w:author="Unknown Author" w:date="2019-10-28T15:56:00Z">
        <w:r>
          <w:rPr>
            <w:lang w:val="en-US"/>
          </w:rPr>
          <w:t>3</w:t>
        </w:r>
      </w:ins>
      <w:ins w:id="52" w:author="Unknown Author" w:date="2019-10-28T15:56:00Z">
        <w:r>
          <w:rPr>
            <w:lang w:val="en-US"/>
          </w:rPr>
          <w:t xml:space="preserve">) </w:t>
        </w:r>
      </w:ins>
      <w:r>
        <w:fldChar w:fldCharType="begin"/>
      </w:r>
      <w:r>
        <w:instrText>ADDIN EN.CITE &lt;EndNote&gt;&lt;Cite&gt;&lt;Author&gt;Vigliola&lt;/Author&gt;&lt;Year&gt;2000&lt;/Year&gt;&lt;RecNum&gt;1826&lt;/RecNum&gt;&lt;DisplayText&gt;(Vigliola et al.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G&lt;/author&gt;&lt;/authors&gt;&lt;/contributors&gt;&lt;titles&gt;&lt;title&gt;&lt;style face="normal" font="default" size="100%"&gt;Comparison of techniques of back-calculation of growth and settlement marks from the otoliths of three species of &lt;/style&gt;&lt;style face="italic" font="default" size="100%"&gt;Diplodus &lt;/style&gt;&lt;style face="normal" font="default" size="100%"&gt;from the Mediterranean Sea&lt;/style&gt;&lt;/title&gt;&lt;secondary-title&gt;Canadian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fldChar w:fldCharType="separate"/>
      </w:r>
      <w:ins w:id="53" w:author="Unknown Author" w:date="2019-10-28T15:56:00Z">
        <w:bookmarkStart w:id="16" w:name="__Fieldmark__3653_1243610916"/>
        <w:r>
          <w:rPr>
            <w:lang w:val="en-US"/>
          </w:rPr>
          <w:t>(Vigliola et al. 2000)</w:t>
        </w:r>
      </w:ins>
      <w:ins w:id="54" w:author="Unknown Author" w:date="2019-10-28T15:56:00Z">
        <w:r>
          <w:rPr>
            <w:lang w:val="en-US"/>
          </w:rPr>
        </w:r>
      </w:ins>
      <w:r>
        <w:fldChar w:fldCharType="end"/>
      </w:r>
      <w:ins w:id="55" w:author="Unknown Author" w:date="2019-10-28T15:56:00Z">
        <w:bookmarkEnd w:id="16"/>
        <w:r>
          <w:rPr>
            <w:lang w:val="en-US"/>
          </w:rPr>
          <w:t xml:space="preserve"> was </w:t>
        </w:r>
      </w:ins>
      <w:ins w:id="56" w:author="Unknown Author" w:date="2019-10-28T15:56:00Z">
        <w:r>
          <w:rPr>
            <w:lang w:val="en-US"/>
          </w:rPr>
          <w:t>applied</w:t>
        </w:r>
      </w:ins>
      <w:ins w:id="57" w:author="Unknown Author" w:date="2019-10-28T15:56:00Z">
        <w:r>
          <w:rPr>
            <w:lang w:val="en-US"/>
          </w:rPr>
          <w:t xml:space="preserve"> for each individual:</w:t>
        </w:r>
      </w:ins>
    </w:p>
    <w:p>
      <w:pPr>
        <w:pStyle w:val="Normal"/>
        <w:spacing w:lineRule="auto" w:line="360"/>
        <w:rPr/>
      </w:pPr>
      <w:ins w:id="58" w:author="Unknown Author" w:date="2019-10-28T15:56:00Z">
        <w:r>
          <w:rPr>
            <w:lang w:val="en-US"/>
          </w:rPr>
          <w:t xml:space="preserve">  </w:t>
        </w:r>
      </w:ins>
      <w:ins w:id="59" w:author="Unknown Author" w:date="2019-10-28T15:56:00Z">
        <w:r>
          <w:rPr>
            <w:lang w:val="en-US"/>
          </w:rPr>
          <w:t xml:space="preserve">(eq. </w:t>
        </w:r>
      </w:ins>
      <w:ins w:id="60" w:author="Unknown Author" w:date="2019-10-28T15:56:00Z">
        <w:r>
          <w:rPr>
            <w:lang w:val="en-US"/>
          </w:rPr>
          <w:t>2</w:t>
        </w:r>
      </w:ins>
      <w:ins w:id="61" w:author="Unknown Author" w:date="2019-10-28T15:56:00Z">
        <w:r>
          <w:rPr>
            <w:lang w:val="en-US"/>
          </w:rPr>
          <w:t>)</w:t>
        </w:r>
      </w:ins>
    </w:p>
    <w:p>
      <w:pPr>
        <w:pStyle w:val="Normal"/>
        <w:spacing w:lineRule="auto" w:line="360"/>
        <w:rPr>
          <w:lang w:val="en-US"/>
        </w:rPr>
      </w:pPr>
      <w:ins w:id="62" w:author="Unknown Author" w:date="2019-10-28T15:56:00Z">
        <w:r>
          <w:rPr/>
        </w:r>
      </w:ins>
    </w:p>
    <w:p>
      <w:pPr>
        <w:pStyle w:val="Normal"/>
        <w:spacing w:lineRule="auto" w:line="360"/>
        <w:rPr/>
      </w:pPr>
      <w:r>
        <w:rPr>
          <w:lang w:val="en-US"/>
        </w:rPr>
        <w:t xml:space="preserve">MF model: </w:t>
      </w:r>
      <w:r>
        <w:rPr>
          <w:lang w:val="en-US"/>
        </w:rPr>
      </w:r>
      <m:oMath xmlns:m="http://schemas.openxmlformats.org/officeDocument/2006/math">
        <m:eqArr>
          <m:e>
            <m:d>
              <m:dPr>
                <m:begChr m:val="("/>
                <m:endChr m:val=")"/>
              </m:dPr>
              <m:e>
                <m:sSub>
                  <m:e>
                    <m:r>
                      <w:rPr>
                        <w:rFonts w:ascii="Cambria Math" w:hAnsi="Cambria Math"/>
                      </w:rPr>
                      <m:t xml:space="preserve">R</m:t>
                    </m:r>
                  </m:e>
                  <m:sub>
                    <m:r>
                      <w:rPr>
                        <w:rFonts w:ascii="Cambria Math" w:hAnsi="Cambria Math"/>
                      </w:rPr>
                      <m:t xml:space="preserve">i</m:t>
                    </m:r>
                  </m:sub>
                </m:sSub>
              </m:e>
            </m:d>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R</m:t>
                    </m:r>
                  </m:e>
                  <m:sub>
                    <m:r>
                      <w:rPr>
                        <w:rFonts w:ascii="Cambria Math" w:hAnsi="Cambria Math"/>
                      </w:rPr>
                      <m:t xml:space="preserve">0</m:t>
                    </m:r>
                    <m:r>
                      <w:rPr>
                        <w:rFonts w:ascii="Cambria Math" w:hAnsi="Cambria Math"/>
                      </w:rPr>
                      <m:t xml:space="preserve">p</m:t>
                    </m:r>
                  </m:sub>
                </m:sSub>
              </m:e>
            </m:d>
          </m:e>
          <m:e>
            <m:r>
              <w:rPr>
                <w:rFonts w:ascii="Cambria Math" w:hAnsi="Cambria Math"/>
              </w:rPr>
              <m:t xml:space="preserve">ln</m:t>
            </m:r>
          </m:e>
          <m:e>
            <m:d>
              <m:dPr>
                <m:begChr m:val="["/>
                <m:endChr m:val="]"/>
              </m:dPr>
              <m:e>
                <m:r>
                  <w:rPr>
                    <w:rFonts w:ascii="Cambria Math" w:hAnsi="Cambria Math"/>
                  </w:rPr>
                  <m:t xml:space="preserve">ln</m:t>
                </m:r>
                <m:d>
                  <m:dPr>
                    <m:begChr m:val="("/>
                    <m:endChr m:val=")"/>
                  </m:dPr>
                  <m:e>
                    <m:sSub>
                      <m:e>
                        <m:r>
                          <w:rPr>
                            <w:rFonts w:ascii="Cambria Math" w:hAnsi="Cambria Math"/>
                          </w:rPr>
                          <m:t xml:space="preserve">L</m:t>
                        </m:r>
                      </m:e>
                      <m:sub>
                        <m:r>
                          <w:rPr>
                            <w:rFonts w:ascii="Cambria Math" w:hAnsi="Cambria Math"/>
                          </w:rPr>
                          <m:t xml:space="preserve">cpt</m:t>
                        </m:r>
                      </m:sub>
                    </m:sSub>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L</m:t>
                        </m:r>
                      </m:e>
                      <m:sub>
                        <m:r>
                          <w:rPr>
                            <w:rFonts w:ascii="Cambria Math" w:hAnsi="Cambria Math"/>
                          </w:rPr>
                          <m:t xml:space="preserve">0</m:t>
                        </m:r>
                        <m:r>
                          <w:rPr>
                            <w:rFonts w:ascii="Cambria Math" w:hAnsi="Cambria Math"/>
                          </w:rPr>
                          <m:t xml:space="preserve">p</m:t>
                        </m:r>
                      </m:sub>
                    </m:sSub>
                    <m:r>
                      <w:rPr>
                        <w:rFonts w:ascii="Cambria Math" w:hAnsi="Cambria Math"/>
                      </w:rPr>
                      <m:t xml:space="preserve">−</m:t>
                    </m:r>
                    <m:r>
                      <w:rPr>
                        <w:rFonts w:ascii="Cambria Math" w:hAnsi="Cambria Math"/>
                      </w:rPr>
                      <m:t xml:space="preserve">a</m:t>
                    </m:r>
                  </m:e>
                </m:d>
              </m:e>
            </m:d>
            <m:d>
              <m:dPr>
                <m:begChr m:val="["/>
                <m:endChr m:val=")"/>
              </m:dPr>
              <m:e/>
              <m:e>
                <m:f>
                  <m:num/>
                  <m:den>
                    <m:r>
                      <w:rPr>
                        <w:rFonts w:ascii="Cambria Math" w:hAnsi="Cambria Math"/>
                      </w:rPr>
                      <m:t xml:space="preserve">ln</m:t>
                    </m:r>
                    <m:d>
                      <m:dPr>
                        <m:begChr m:val="("/>
                        <m:endChr m:val=")"/>
                      </m:dPr>
                      <m:e>
                        <m:sSub>
                          <m:e>
                            <m:r>
                              <w:rPr>
                                <w:rFonts w:ascii="Cambria Math" w:hAnsi="Cambria Math"/>
                              </w:rPr>
                              <m:t xml:space="preserve">R</m:t>
                            </m:r>
                          </m:e>
                          <m:sub>
                            <m:r>
                              <w:rPr>
                                <w:rFonts w:ascii="Cambria Math" w:hAnsi="Cambria Math"/>
                              </w:rPr>
                              <m:t xml:space="preserve">cpt</m:t>
                            </m:r>
                          </m:sub>
                        </m:sSub>
                      </m:e>
                    </m:d>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R</m:t>
                            </m:r>
                          </m:e>
                          <m:sub>
                            <m:r>
                              <w:rPr>
                                <w:rFonts w:ascii="Cambria Math" w:hAnsi="Cambria Math"/>
                              </w:rPr>
                              <m:t xml:space="preserve">0</m:t>
                            </m:r>
                            <m:r>
                              <w:rPr>
                                <w:rFonts w:ascii="Cambria Math" w:hAnsi="Cambria Math"/>
                              </w:rPr>
                              <m:t xml:space="preserve">p</m:t>
                            </m:r>
                          </m:sub>
                        </m:sSub>
                      </m:e>
                    </m:d>
                  </m:den>
                </m:f>
              </m:e>
            </m:d>
          </m:e>
          <m:e>
            <m:r>
              <w:rPr>
                <w:rFonts w:ascii="Cambria Math" w:hAnsi="Cambria Math"/>
              </w:rPr>
              <m:t xml:space="preserve">ln</m:t>
            </m:r>
            <m:d>
              <m:dPr>
                <m:begChr m:val="("/>
                <m:endChr m:val=")"/>
              </m:dPr>
              <m:e>
                <m:sSub>
                  <m:e>
                    <m:r>
                      <w:rPr>
                        <w:rFonts w:ascii="Cambria Math" w:hAnsi="Cambria Math"/>
                      </w:rPr>
                      <m:t xml:space="preserve">L</m:t>
                    </m:r>
                  </m:e>
                  <m:sub>
                    <m:r>
                      <w:rPr>
                        <w:rFonts w:ascii="Cambria Math" w:hAnsi="Cambria Math"/>
                      </w:rPr>
                      <m:t xml:space="preserve">0</m:t>
                    </m:r>
                    <m:r>
                      <w:rPr>
                        <w:rFonts w:ascii="Cambria Math" w:hAnsi="Cambria Math"/>
                      </w:rPr>
                      <m:t xml:space="preserve">p</m:t>
                    </m:r>
                  </m:sub>
                </m:sSub>
                <m:r>
                  <w:rPr>
                    <w:rFonts w:ascii="Cambria Math" w:hAnsi="Cambria Math"/>
                  </w:rPr>
                  <m:t xml:space="preserve">−</m:t>
                </m:r>
                <m:r>
                  <w:rPr>
                    <w:rFonts w:ascii="Cambria Math" w:hAnsi="Cambria Math"/>
                  </w:rPr>
                  <m:t xml:space="preserve">a</m:t>
                </m:r>
              </m:e>
            </m:d>
            <m:r>
              <w:rPr>
                <w:rFonts w:ascii="Cambria Math" w:hAnsi="Cambria Math"/>
              </w:rPr>
              <m:t xml:space="preserve">+</m:t>
            </m:r>
          </m:e>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exp</m:t>
            </m:r>
          </m:e>
        </m:eqArr>
      </m:oMath>
      <w:r>
        <w:rPr>
          <w:lang w:val="en-US"/>
        </w:rPr>
        <w:t xml:space="preserve"> (eq. </w:t>
      </w:r>
      <w:ins w:id="63" w:author="Unknown Author" w:date="2019-10-28T15:57:00Z">
        <w:r>
          <w:rPr>
            <w:lang w:val="en-US"/>
          </w:rPr>
          <w:t>3</w:t>
        </w:r>
      </w:ins>
      <w:del w:id="64" w:author="Unknown Author" w:date="2019-10-28T15:57:00Z">
        <w:r>
          <w:rPr>
            <w:lang w:val="en-US"/>
          </w:rPr>
          <w:delText>5</w:delText>
        </w:r>
      </w:del>
      <w:r>
        <w:rPr>
          <w:lang w:val="en-US"/>
        </w:rPr>
        <w:t>)</w:t>
      </w:r>
    </w:p>
    <w:p>
      <w:pPr>
        <w:sectPr>
          <w:type w:val="nextPage"/>
          <w:pgSz w:w="11906" w:h="16838"/>
          <w:pgMar w:left="1417" w:right="1417" w:header="0" w:top="1417" w:footer="0" w:bottom="1417" w:gutter="0"/>
          <w:pgNumType w:fmt="decimal"/>
          <w:formProt w:val="false"/>
          <w:textDirection w:val="lrTb"/>
          <w:docGrid w:type="default" w:linePitch="360" w:charSpace="4294961151"/>
        </w:sectPr>
        <w:pStyle w:val="Normal"/>
        <w:spacing w:lineRule="auto" w:line="360"/>
        <w:rPr/>
      </w:pPr>
      <w:r>
        <w:rPr>
          <w:lang w:val="en-US"/>
        </w:rPr>
        <w:t>where L</w:t>
      </w:r>
      <w:r>
        <w:rPr>
          <w:vertAlign w:val="subscript"/>
          <w:lang w:val="en-US"/>
        </w:rPr>
        <w:t>i</w:t>
      </w:r>
      <w:r>
        <w:rPr>
          <w:lang w:val="en-US"/>
        </w:rPr>
        <w:t xml:space="preserve"> and R</w:t>
      </w:r>
      <w:r>
        <w:rPr>
          <w:vertAlign w:val="subscript"/>
          <w:lang w:val="en-US"/>
        </w:rPr>
        <w:t>i</w:t>
      </w:r>
      <w:r>
        <w:rPr>
          <w:lang w:val="en-US"/>
        </w:rPr>
        <w:t xml:space="preserve"> are the fish length and otolith radius at age </w:t>
      </w:r>
      <w:r>
        <w:rPr>
          <w:i/>
          <w:lang w:val="en-US"/>
        </w:rPr>
        <w:t xml:space="preserve">i, </w:t>
      </w:r>
      <w:r>
        <w:rPr>
          <w:lang w:val="en-US"/>
        </w:rPr>
        <w:t>and L</w:t>
      </w:r>
      <w:r>
        <w:rPr>
          <w:vertAlign w:val="subscript"/>
          <w:lang w:val="en-US"/>
        </w:rPr>
        <w:t>0p</w:t>
      </w:r>
      <w:r>
        <w:rPr>
          <w:lang w:val="en-US"/>
        </w:rPr>
        <w:t xml:space="preserve"> and R</w:t>
      </w:r>
      <w:r>
        <w:rPr>
          <w:vertAlign w:val="subscript"/>
          <w:lang w:val="en-US"/>
        </w:rPr>
        <w:t>0p</w:t>
      </w:r>
      <w:r>
        <w:rPr>
          <w:lang w:val="en-US"/>
        </w:rPr>
        <w:t xml:space="preserve"> are the fish size and radius of otolith at hatching</w:t>
      </w:r>
      <w:ins w:id="65" w:author="Unknown Author" w:date="2019-10-28T16:18:00Z">
        <w:r>
          <w:rPr>
            <w:lang w:val="en-US"/>
          </w:rPr>
          <w:t xml:space="preserve"> </w:t>
        </w:r>
      </w:ins>
      <w:ins w:id="66" w:author="Unknown Author" w:date="2019-10-28T16:18:00Z">
        <w:r>
          <w:rPr>
            <w:lang w:val="en-US"/>
          </w:rPr>
          <w:t xml:space="preserve">and </w:t>
        </w:r>
      </w:ins>
      <w:del w:id="67" w:author="Unknown Author" w:date="2019-10-28T16:21:00Z">
        <w:r>
          <w:rPr>
            <w:lang w:val="en-US"/>
          </w:rPr>
          <w:drawing>
            <wp:inline distT="0" distB="0" distL="0" distR="0">
              <wp:extent cx="939165" cy="212725"/>
              <wp:effectExtent l="0" t="0" r="0" b="0"/>
              <wp:docPr id="2" name="Object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formula"/>
                      <pic:cNvPicPr>
                        <a:picLocks noChangeAspect="1" noChangeArrowheads="1"/>
                      </pic:cNvPicPr>
                    </pic:nvPicPr>
                    <pic:blipFill>
                      <a:blip/>
                      <a:stretch>
                        <a:fillRect/>
                      </a:stretch>
                    </pic:blipFill>
                    <pic:spPr bwMode="auto">
                      <a:xfrm>
                        <a:off x="0" y="0"/>
                        <a:ext cx="939165" cy="212725"/>
                      </a:xfrm>
                      <a:prstGeom prst="rect">
                        <a:avLst/>
                      </a:prstGeom>
                    </pic:spPr>
                  </pic:pic>
                </a:graphicData>
              </a:graphic>
            </wp:inline>
          </w:drawing>
        </w:r>
      </w:del>
      <w:ins w:id="68" w:author="Unknown Author" w:date="2019-10-28T16:30:00Z">
        <w:r>
          <w:rPr>
            <w:lang w:val="en-US"/>
          </w:rPr>
          <w:commentReference w:id="4"/>
        </w:r>
      </w:ins>
      <w:r>
        <w:rPr>
          <w:lang w:val="en-US"/>
        </w:rPr>
        <w:t xml:space="preserve">. </w:t>
      </w:r>
      <w:del w:id="69" w:author="Unknown Author" w:date="2019-10-28T16:31:00Z">
        <w:r>
          <w:rPr>
            <w:lang w:val="en-US"/>
          </w:rPr>
          <w:delText>R</w:delText>
        </w:r>
      </w:del>
      <w:del w:id="70" w:author="Unknown Author" w:date="2019-10-28T16:31:00Z">
        <w:r>
          <w:rPr>
            <w:vertAlign w:val="subscript"/>
            <w:lang w:val="en-US"/>
          </w:rPr>
          <w:delText>0p</w:delText>
        </w:r>
      </w:del>
      <w:del w:id="71" w:author="Unknown Author" w:date="2019-10-28T16:31:00Z">
        <w:r>
          <w:rPr>
            <w:lang w:val="en-US"/>
          </w:rPr>
          <w:delText xml:space="preserve"> was assigned the average value for the species when it was impossible to estimate; in this case NA is marked in the dataset.</w:delText>
        </w:r>
      </w:del>
      <w:r>
        <w:rPr>
          <w:lang w:val="en-US"/>
        </w:rPr>
        <w:t xml:space="preserve"> The L</w:t>
      </w:r>
      <w:r>
        <w:rPr>
          <w:vertAlign w:val="subscript"/>
          <w:lang w:val="en-US"/>
        </w:rPr>
        <w:t xml:space="preserve">0p </w:t>
      </w:r>
      <w:r>
        <w:rPr>
          <w:lang w:val="en-US"/>
        </w:rPr>
        <w:t xml:space="preserve">parameter </w:t>
      </w:r>
      <w:del w:id="72" w:author="Unknown Author" w:date="2019-10-28T16:31:00Z">
        <w:r>
          <w:rPr>
            <w:lang w:val="en-US"/>
          </w:rPr>
          <w:delText>was</w:delText>
        </w:r>
      </w:del>
      <w:ins w:id="73" w:author="Unknown Author" w:date="2019-10-28T16:31:00Z">
        <w:r>
          <w:rPr>
            <w:lang w:val="en-US"/>
          </w:rPr>
          <w:t>is</w:t>
        </w:r>
      </w:ins>
      <w:r>
        <w:rPr>
          <w:lang w:val="en-US"/>
        </w:rPr>
        <w:t xml:space="preserve"> </w:t>
      </w:r>
      <w:del w:id="74" w:author="Unknown Author" w:date="2019-10-28T16:31:00Z">
        <w:r>
          <w:rPr>
            <w:lang w:val="en-US"/>
          </w:rPr>
          <w:delText>given</w:delText>
        </w:r>
      </w:del>
      <w:ins w:id="75" w:author="Unknown Author" w:date="2019-10-28T16:31:00Z">
        <w:r>
          <w:rPr>
            <w:lang w:val="en-US"/>
          </w:rPr>
          <w:t>shown</w:t>
        </w:r>
      </w:ins>
      <w:r>
        <w:rPr>
          <w:lang w:val="en-US"/>
        </w:rPr>
        <w:t xml:space="preserve"> in table II. </w:t>
      </w:r>
    </w:p>
    <w:p>
      <w:pPr>
        <w:pStyle w:val="Normal"/>
        <w:spacing w:lineRule="auto" w:line="360"/>
        <w:rPr/>
      </w:pPr>
      <w:r>
        <w:rPr>
          <w:lang w:val="en-US"/>
        </w:rPr>
        <w:t>Table II. Fish size at hatching (L</w:t>
      </w:r>
      <w:r>
        <w:rPr>
          <w:vertAlign w:val="subscript"/>
          <w:lang w:val="en-US"/>
        </w:rPr>
        <w:t>0p</w:t>
      </w:r>
      <w:r>
        <w:rPr>
          <w:lang w:val="en-US"/>
        </w:rPr>
        <w:t>) for each species in this study. Level refers to the taxonomic level at which L</w:t>
      </w:r>
      <w:r>
        <w:rPr>
          <w:vertAlign w:val="subscript"/>
          <w:lang w:val="en-US"/>
        </w:rPr>
        <w:t>0p</w:t>
      </w:r>
      <w:r>
        <w:rPr>
          <w:lang w:val="en-US"/>
        </w:rPr>
        <w:t xml:space="preserve"> was calculated. When not possible, L</w:t>
      </w:r>
      <w:r>
        <w:rPr>
          <w:vertAlign w:val="subscript"/>
          <w:lang w:val="en-US"/>
        </w:rPr>
        <w:t>0p</w:t>
      </w:r>
      <w:r>
        <w:rPr>
          <w:lang w:val="en-US"/>
        </w:rPr>
        <w:t xml:space="preserve"> from different studies were averaged.</w:t>
      </w:r>
    </w:p>
    <w:tbl>
      <w:tblPr>
        <w:tblW w:w="1399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5162"/>
        <w:gridCol w:w="1802"/>
        <w:gridCol w:w="1258"/>
        <w:gridCol w:w="1235"/>
        <w:gridCol w:w="4537"/>
      </w:tblGrid>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b/>
                <w:b/>
                <w:lang w:val="en-US"/>
              </w:rPr>
            </w:pPr>
            <w:r>
              <w:rPr>
                <w:b/>
                <w:lang w:val="en-US"/>
              </w:rPr>
              <w:t>Species</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b/>
                <w:b/>
                <w:lang w:val="en-US"/>
              </w:rPr>
            </w:pPr>
            <w:r>
              <w:rPr>
                <w:b/>
                <w:lang w:val="en-US"/>
              </w:rPr>
              <w:t>Family</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b/>
                <w:lang w:val="en-US"/>
              </w:rPr>
              <w:t>L</w:t>
            </w:r>
            <w:r>
              <w:rPr>
                <w:b/>
                <w:vertAlign w:val="subscript"/>
                <w:lang w:val="en-US"/>
              </w:rPr>
              <w:t>op</w:t>
            </w:r>
            <w:r>
              <w:rPr>
                <w:b/>
                <w:lang w:val="en-US"/>
              </w:rPr>
              <w:t xml:space="preserve"> (mm)</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b/>
                <w:b/>
                <w:lang w:val="en-US"/>
              </w:rPr>
            </w:pPr>
            <w:r>
              <w:rPr>
                <w:b/>
                <w:lang w:val="en-US"/>
              </w:rPr>
              <w:t>Level</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b/>
                <w:b/>
                <w:lang w:val="en-US"/>
              </w:rPr>
            </w:pPr>
            <w:r>
              <w:rPr>
                <w:b/>
                <w:lang w:val="en-US"/>
              </w:rPr>
              <w:t>Reference</w:t>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Abudefduf sexfasciatus </w:t>
            </w:r>
            <w:r>
              <w:rPr>
                <w:lang w:val="en-US"/>
              </w:rPr>
              <w:t>(Lacepède, 1801)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Pomacentridae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2.65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Species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NG&lt;/author&gt;&lt;/authors&gt;&lt;/contributors&gt;&lt;titles&gt;&lt;title&gt;&lt;style face="normal" font="default" size="100%"&gt;Embryonic-larval development and some data on the reproductive biology of &lt;/style&gt;&lt;style face="italic" font="default" size="100%"&gt;Abudefduf sexfasciatus&lt;/style&gt;&lt;style face="normal" font="default" size="100%"&gt; (Pomacentridae: Perciformes)&lt;/style&gt;&lt;/title&gt;&lt;secondary-title&gt;Journal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fldChar w:fldCharType="separate"/>
            </w:r>
            <w:bookmarkStart w:id="17" w:name="__Fieldmark__1047_1243610916"/>
            <w:r>
              <w:rPr/>
              <w:t>Shadrin and Emel’yanova (2007)</w:t>
            </w:r>
            <w:bookmarkEnd w:id="17"/>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Acanthurus achilles </w:t>
            </w:r>
            <w:r>
              <w:rPr>
                <w:color w:val="000000"/>
                <w:lang w:val="en-US"/>
              </w:rPr>
              <w:t>(</w:t>
            </w:r>
            <w:r>
              <w:rPr>
                <w:lang w:val="en-US"/>
              </w:rPr>
              <w:t>Shaw, 1803</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Acanthuridae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bookmarkStart w:id="18" w:name="__Fieldmark__1079_1243610916"/>
            <w:r>
              <w:rPr/>
              <w:t>Mccormick (1999)</w:t>
            </w:r>
            <w:bookmarkEnd w:id="18"/>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Acanthurus lineatus </w:t>
            </w:r>
            <w:r>
              <w:rPr>
                <w:lang w:val="en-US"/>
              </w:rPr>
              <w:t>(Linnaeus, 1758)</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Acanthuridae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bookmarkStart w:id="19" w:name="__Fieldmark__1107_1243610916"/>
            <w:r>
              <w:rPr/>
              <w:t>Mccormick (1999)</w:t>
            </w:r>
            <w:bookmarkEnd w:id="19"/>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Acanthurus nigricans </w:t>
            </w:r>
            <w:r>
              <w:rPr>
                <w:lang w:val="en-US"/>
              </w:rPr>
              <w:t>(Linnaeus, 1758)</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Acanthuridae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bookmarkStart w:id="20" w:name="__Fieldmark__1135_1243610916"/>
            <w:r>
              <w:rPr/>
              <w:t>Mccormick (1999)</w:t>
            </w:r>
            <w:bookmarkEnd w:id="20"/>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Acanthurus pyroferus </w:t>
            </w:r>
            <w:r>
              <w:rPr>
                <w:color w:val="000000"/>
                <w:lang w:val="en-US"/>
              </w:rPr>
              <w:t>(</w:t>
            </w:r>
            <w:r>
              <w:rPr>
                <w:lang w:val="en-US"/>
              </w:rPr>
              <w:t>Kittlitz, 1834</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Acanthuridae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bookmarkStart w:id="21" w:name="__Fieldmark__1167_1243610916"/>
            <w:r>
              <w:rPr/>
              <w:t>Mccormick (1999)</w:t>
            </w:r>
            <w:bookmarkEnd w:id="21"/>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Acanthurus triostegus </w:t>
            </w:r>
            <w:r>
              <w:rPr>
                <w:lang w:val="en-US"/>
              </w:rPr>
              <w:t>(Linnaeus, 1758)</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Acanthuridae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Species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bookmarkStart w:id="22" w:name="__Fieldmark__1195_1243610916"/>
            <w:r>
              <w:rPr/>
              <w:t>Mccormick (1999)</w:t>
            </w:r>
            <w:bookmarkEnd w:id="22"/>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Balistapus </w:t>
            </w:r>
            <w:r>
              <w:rPr>
                <w:i/>
                <w:color w:val="000000"/>
                <w:lang w:val="en-US"/>
              </w:rPr>
              <w:t>undulatus</w:t>
            </w:r>
            <w:r>
              <w:rPr>
                <w:i/>
                <w:lang w:val="en-US"/>
              </w:rPr>
              <w:t xml:space="preserve"> </w:t>
            </w:r>
            <w:r>
              <w:rPr>
                <w:color w:val="000000"/>
                <w:lang w:val="en-US"/>
              </w:rPr>
              <w:t>(</w:t>
            </w:r>
            <w:r>
              <w:rPr>
                <w:lang w:val="en-US"/>
              </w:rPr>
              <w:t>Tilesius, 1820</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Balistidae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1.80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23" w:name="__Fieldmark__1231_1243610916"/>
            <w:r>
              <w:rPr/>
              <w:t>Leis and Carson-Ewart (2000)</w:t>
            </w:r>
            <w:bookmarkEnd w:id="23"/>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Caranx melampygus </w:t>
            </w:r>
            <w:r>
              <w:rPr>
                <w:color w:val="000000"/>
                <w:lang w:val="en-US"/>
              </w:rPr>
              <w:t>(</w:t>
            </w:r>
            <w:r>
              <w:rPr>
                <w:lang w:val="en-US"/>
              </w:rPr>
              <w:t>Cuvier, 1833</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Carangidae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3.15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24" w:name="__Fieldmark__1263_1243610916"/>
            <w:r>
              <w:rPr/>
              <w:t>Leis and Carson-Ewart (2000)</w:t>
            </w:r>
            <w:bookmarkEnd w:id="24"/>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Centropyge bispinosa </w:t>
            </w:r>
            <w:r>
              <w:rPr>
                <w:lang w:val="en-US"/>
              </w:rPr>
              <w:t>(Günther, 1860)</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Pomacanthidae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1.95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25" w:name="__Fieldmark__1291_1243610916"/>
            <w:r>
              <w:rPr/>
              <w:t>Leis and Carson-Ewart (2000)</w:t>
            </w:r>
            <w:bookmarkEnd w:id="25"/>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Centropyge flavissima </w:t>
            </w:r>
            <w:r>
              <w:rPr>
                <w:lang w:val="en-US"/>
              </w:rPr>
              <w:t>(Cuvier, 1831)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Pomacanthidae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1.95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26" w:name="__Fieldmark__1319_1243610916"/>
            <w:r>
              <w:rPr/>
              <w:t>Leis and Carson-Ewart (2000)</w:t>
            </w:r>
            <w:bookmarkEnd w:id="26"/>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Cephalopholis argus </w:t>
            </w:r>
            <w:r>
              <w:rPr>
                <w:lang w:val="en-US"/>
              </w:rPr>
              <w:t>Schneider, 1801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Serranidae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1.90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27" w:name="__Fieldmark__1347_1243610916"/>
            <w:r>
              <w:rPr/>
              <w:t>Leis and Carson-Ewart (2000)</w:t>
            </w:r>
            <w:bookmarkEnd w:id="27"/>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Cephalopholis urodeta </w:t>
            </w:r>
            <w:r>
              <w:rPr>
                <w:lang w:val="en-US"/>
              </w:rPr>
              <w:t>(Forster, 1801)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Serranidae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1.90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28" w:name="__Fieldmark__1375_1243610916"/>
            <w:r>
              <w:rPr/>
              <w:t>Leis and Carson-Ewart (2000)</w:t>
            </w:r>
            <w:bookmarkEnd w:id="28"/>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Chaetodon citrinellus</w:t>
            </w:r>
            <w:r>
              <w:rPr>
                <w:lang w:val="en-US"/>
              </w:rPr>
              <w:t xml:space="preserve"> </w:t>
            </w:r>
            <w:r>
              <w:rPr>
                <w:color w:val="000000"/>
                <w:lang w:val="en-US"/>
              </w:rPr>
              <w:t>(</w:t>
            </w:r>
            <w:r>
              <w:rPr>
                <w:lang w:val="en-US"/>
              </w:rPr>
              <w:t>Cuvier, 1831</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Chaetodontidae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1.45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29" w:name="__Fieldmark__1409_1243610916"/>
            <w:r>
              <w:rPr/>
              <w:t>Leis and Carson-Ewart (2000)</w:t>
            </w:r>
            <w:bookmarkEnd w:id="29"/>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Chaetodon ornatissimus </w:t>
            </w:r>
            <w:r>
              <w:rPr>
                <w:color w:val="000000"/>
                <w:lang w:val="en-US"/>
              </w:rPr>
              <w:t>(</w:t>
            </w:r>
            <w:r>
              <w:rPr>
                <w:lang w:val="en-US"/>
              </w:rPr>
              <w:t>Cuvier, 1831</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Chaetodontidae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1.45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30" w:name="__Fieldmark__1441_1243610916"/>
            <w:r>
              <w:rPr/>
              <w:t>Leis and Carson-Ewart (2000)</w:t>
            </w:r>
            <w:bookmarkEnd w:id="30"/>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Cheilinus chlorourus </w:t>
            </w:r>
            <w:r>
              <w:rPr>
                <w:lang w:val="en-US"/>
              </w:rPr>
              <w:t>(Bloch, 1761)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Labridae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1.97</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Bejo&lt;/author&gt;&lt;/authors&gt;&lt;/contributors&gt;&lt;titles&gt;&lt;title&gt;&lt;style face="normal" font="default" size="100%"&gt;Morphological development of Napoleon wrasse, &lt;/style&gt;&lt;style face="italic" font="default" size="100%"&gt;Cheilinus undulatus&lt;/style&gt;&lt;style face="normal" font="default" size="100%"&gt; larvae&lt;/style&gt;&lt;/title&gt;&lt;secondary-title&gt;Indonesian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fldChar w:fldCharType="separate"/>
            </w:r>
            <w:bookmarkStart w:id="31" w:name="__Fieldmark__1469_1243610916"/>
            <w:r>
              <w:rPr/>
              <w:t>Hutapea and Slamet (2006)</w:t>
            </w:r>
            <w:bookmarkEnd w:id="31"/>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Chlorurus spilurus </w:t>
            </w:r>
            <w:r>
              <w:rPr>
                <w:lang w:val="en-US"/>
              </w:rPr>
              <w:t>(Valenciennes, 1840)</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Scaridae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1.65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32" w:name="__Fieldmark__1497_1243610916"/>
            <w:r>
              <w:rPr/>
              <w:t>Leis and Carson-Ewart (2000)</w:t>
            </w:r>
            <w:bookmarkEnd w:id="32"/>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Chromis iomelas </w:t>
            </w:r>
            <w:r>
              <w:rPr>
                <w:color w:val="000000"/>
                <w:lang w:val="en-US"/>
              </w:rPr>
              <w:t>(</w:t>
            </w:r>
            <w:r>
              <w:rPr>
                <w:lang w:val="en-US"/>
              </w:rPr>
              <w:t>Jordan &amp; Seale, 1906</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Pomacentridae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3.05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33" w:name="__Fieldmark__1529_1243610916"/>
            <w:r>
              <w:rPr/>
              <w:t>Leis and Carson-Ewart (2000)</w:t>
            </w:r>
            <w:bookmarkEnd w:id="33"/>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Chromis viridis </w:t>
            </w:r>
            <w:r>
              <w:rPr>
                <w:lang w:val="en-US"/>
              </w:rPr>
              <w:t>(Cuvier, 1830)</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Pomacentridae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3.05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34" w:name="__Fieldmark__1557_1243610916"/>
            <w:r>
              <w:rPr/>
              <w:t>Leis and Carson-Ewart (2000)</w:t>
            </w:r>
            <w:bookmarkEnd w:id="34"/>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Ctenochaetus marginatus </w:t>
            </w:r>
            <w:r>
              <w:rPr>
                <w:lang w:val="en-US"/>
              </w:rPr>
              <w:t>(Valenciennes, 1835)</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Acanthuridae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35" w:name="__Fieldmark__1585_1243610916"/>
            <w:r>
              <w:rPr/>
              <w:t>Leis and Carson-Ewart (2000)</w:t>
            </w:r>
            <w:bookmarkEnd w:id="35"/>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Ctenochaetus striatus</w:t>
            </w:r>
            <w:r>
              <w:rPr>
                <w:lang w:val="en-US"/>
              </w:rPr>
              <w:t xml:space="preserve"> (Quoy &amp; Gaimard, 1825)</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Acanthuridae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36" w:name="__Fieldmark__1613_1243610916"/>
            <w:r>
              <w:rPr/>
              <w:t>Leis and Carson-Ewart (2000)</w:t>
            </w:r>
            <w:bookmarkEnd w:id="36"/>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Dascyllus aruanus</w:t>
            </w:r>
            <w:r>
              <w:rPr>
                <w:lang w:val="en-US"/>
              </w:rPr>
              <w:t xml:space="preserve"> (Linnaeus, 1758)</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Pomacentridae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2.10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bookmarkStart w:id="37" w:name="__Fieldmark__1641_1243610916"/>
            <w:r>
              <w:rPr/>
              <w:t>Emel’yanova et al. (2009)</w:t>
            </w:r>
            <w:bookmarkEnd w:id="37"/>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Dascyllus flavicaudus </w:t>
            </w:r>
            <w:r>
              <w:rPr>
                <w:color w:val="000000"/>
                <w:lang w:val="en-US"/>
              </w:rPr>
              <w:t>(</w:t>
            </w:r>
            <w:r>
              <w:rPr>
                <w:lang w:val="en-US"/>
              </w:rPr>
              <w:t>Randall &amp; Allen, 1977</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Pomacentridae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2.10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bookmarkStart w:id="38" w:name="__Fieldmark__1673_1243610916"/>
            <w:r>
              <w:rPr/>
              <w:t>Emel’yanova et al. (2009)</w:t>
            </w:r>
            <w:bookmarkEnd w:id="38"/>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Epibulus insidiator</w:t>
            </w:r>
            <w:r>
              <w:rPr>
                <w:lang w:val="en-US"/>
              </w:rPr>
              <w:t xml:space="preserve"> (Pallas, 1770)</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Labridae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2.10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39" w:name="__Fieldmark__1701_1243610916"/>
            <w:r>
              <w:rPr/>
              <w:t>Leis and Carson-Ewart (2000)</w:t>
            </w:r>
            <w:bookmarkEnd w:id="39"/>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Epinephelus fasciatus </w:t>
            </w:r>
            <w:r>
              <w:rPr>
                <w:lang w:val="en-US"/>
              </w:rPr>
              <w:t>(Forsskål, 1775)</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Serranidae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1.50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Species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Hiroshi&lt;/author&gt;&lt;/authors&gt;&lt;/contributors&gt;&lt;titles&gt;&lt;title&gt;&lt;style face="normal" font="default" size="100%"&gt;Morphological development of larval and juvenile blacktip grouper, &lt;/style&gt;&lt;style face="italic" font="default" size="100%"&gt;Epinephelus fasciatus&lt;/style&gt;&lt;/title&gt;&lt;secondary-title&gt;Fisheries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fldChar w:fldCharType="separate"/>
            </w:r>
            <w:bookmarkStart w:id="40" w:name="__Fieldmark__1729_1243610916"/>
            <w:r>
              <w:rPr/>
              <w:t>Kawabe and Kohno (2009)</w:t>
            </w:r>
            <w:bookmarkEnd w:id="40"/>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Epinephelus hexagonatus</w:t>
            </w:r>
            <w:r>
              <w:rPr>
                <w:lang w:val="en-US"/>
              </w:rPr>
              <w:t xml:space="preserve"> (Forster, 1801)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Serranidae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EN.CITE.DATA</w:instrText>
            </w:r>
            <w:r>
              <w:fldChar w:fldCharType="separate"/>
            </w:r>
            <w:bookmarkStart w:id="41" w:name="__Fieldmark__1758_1243610916"/>
            <w:r>
              <w:rPr/>
              <w:t>Ukawa et al. (1966), Hussain and Higuchi (1980), Lim (1993), Colin et al. (1996), Duray et al. (1996), (1997), James et al. (1997), Glamuzina et al. (1998), (2000), Leu et al. (2005), Jagadis et al. (2006), Yoseda et al. (2006), Ma et al. (2013)</w:t>
            </w:r>
            <w:bookmarkEnd w:id="41"/>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Epinephelus merra </w:t>
            </w:r>
            <w:r>
              <w:rPr>
                <w:color w:val="000000"/>
                <w:lang w:val="en-US"/>
              </w:rPr>
              <w:t>(</w:t>
            </w:r>
            <w:r>
              <w:rPr>
                <w:lang w:val="en-US"/>
              </w:rPr>
              <w:t>Bloch, 1793</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Serranidae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1.50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Species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Ajmal&lt;/author&gt;&lt;/authors&gt;&lt;/contributors&gt;&lt;titles&gt;&lt;title&gt;&lt;style face="normal" font="default" size="100%"&gt;Embryonic and larval development of honeycomb grouper &lt;/style&gt;&lt;style face="italic" font="default" size="100%"&gt;Epinephelus merra &lt;/style&gt;&lt;style face="normal" font="default" size="100%"&gt;Bloch&lt;/style&gt;&lt;/title&gt;&lt;secondary-title&gt;Aquaculture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fldChar w:fldCharType="separate"/>
            </w:r>
            <w:bookmarkStart w:id="42" w:name="__Fieldmark__1790_1243610916"/>
            <w:r>
              <w:rPr/>
              <w:t>Jagadis et al. (2006)</w:t>
            </w:r>
            <w:bookmarkEnd w:id="42"/>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Epinephelus polyphekadion</w:t>
            </w:r>
            <w:r>
              <w:rPr>
                <w:lang w:val="en-US"/>
              </w:rPr>
              <w:t xml:space="preserve"> (Bleeker, 1849)</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Serranidae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1.65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Species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MH&lt;/author&gt;&lt;/authors&gt;&lt;/contributors&gt;&lt;titles&gt;&lt;title&gt;&lt;style face="normal" font="default" size="100%"&gt;Breeding and larval rearing of the camouflage grouper &lt;/style&gt;&lt;style face="italic" font="default" size="100%"&gt;Epinephelus polyphekadion &lt;/style&gt;&lt;style face="normal" font="default" size="100%"&gt;(Bleeker) in the hypersaline waters of the Red Sea coast of Saudi Arabia&lt;/style&gt;&lt;/title&gt;&lt;secondary-title&gt;Aquaculture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fldChar w:fldCharType="separate"/>
            </w:r>
            <w:bookmarkStart w:id="43" w:name="__Fieldmark__1818_1243610916"/>
            <w:r>
              <w:rPr/>
              <w:t>James et al. (1997)</w:t>
            </w:r>
            <w:bookmarkEnd w:id="43"/>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Gnathodentex aureolineatus </w:t>
            </w:r>
            <w:r>
              <w:rPr>
                <w:lang w:val="en-US"/>
              </w:rPr>
              <w:t>(Lacepède, 1802)</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Lethrinidae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1.55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44" w:name="__Fieldmark__1846_1243610916"/>
            <w:r>
              <w:rPr/>
              <w:t>Leis and Carson-Ewart (2000)</w:t>
            </w:r>
            <w:bookmarkEnd w:id="44"/>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Gymnosarda unicolor</w:t>
            </w:r>
            <w:r>
              <w:rPr>
                <w:lang w:val="en-US"/>
              </w:rPr>
              <w:t xml:space="preserve"> (Rüppell, 1836)</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Scombridae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2.75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45" w:name="__Fieldmark__1874_1243610916"/>
            <w:r>
              <w:rPr/>
              <w:t>Leis and Carson-Ewart (2000)</w:t>
            </w:r>
            <w:bookmarkEnd w:id="45"/>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Halichoeres trimaculatus</w:t>
            </w:r>
            <w:r>
              <w:rPr>
                <w:lang w:val="en-US"/>
              </w:rPr>
              <w:t xml:space="preserve"> (Quoy &amp; Gaimard, 1834)</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Labridae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1.58</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Takanari&lt;/author&gt;&lt;/authors&gt;&lt;/contributors&gt;&lt;titles&gt;&lt;title&gt;&lt;style face="normal" font="default" size="100%"&gt;Development of eggs, larvae and juveniles of the labrid fish, &lt;/style&gt;&lt;style face="italic" font="default" size="100%"&gt;Halichoeres poecilopterus&lt;/style&gt;&lt;style face="normal" font="default" size="100%"&gt;, reared in the laboratory&lt;/style&gt;&lt;/title&gt;&lt;secondary-title&gt;Japanese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fldChar w:fldCharType="separate"/>
            </w:r>
            <w:bookmarkStart w:id="46" w:name="__Fieldmark__1902_1243610916"/>
            <w:r>
              <w:rPr/>
              <w:t>Kimura and Kiriyama (1993)</w:t>
            </w:r>
            <w:bookmarkEnd w:id="46"/>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Lutjanus fulvus </w:t>
            </w:r>
            <w:r>
              <w:rPr>
                <w:lang w:val="en-US"/>
              </w:rPr>
              <w:t>(Forster, 1801)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Lutjanidae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1.83</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bookmarkStart w:id="47" w:name="__Fieldmark__1930_1243610916"/>
            <w:r>
              <w:rPr/>
              <w:t>Suzuki and Hioki (1979)</w:t>
            </w:r>
            <w:bookmarkEnd w:id="47"/>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Lutjanus gibbus </w:t>
            </w:r>
            <w:r>
              <w:rPr>
                <w:lang w:val="en-US"/>
              </w:rPr>
              <w:t>(Forsskål, 1775)</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Lutjanidae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1.83</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bookmarkStart w:id="48" w:name="__Fieldmark__1958_1243610916"/>
            <w:r>
              <w:rPr/>
              <w:t>Suzuki and Hioki (1979)</w:t>
            </w:r>
            <w:bookmarkEnd w:id="48"/>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Lutjanus kasmira </w:t>
            </w:r>
            <w:r>
              <w:rPr>
                <w:lang w:val="en-US"/>
              </w:rPr>
              <w:t>(Forsskål, 1775)</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Lutjanidae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1.83</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Species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bookmarkStart w:id="49" w:name="__Fieldmark__1986_1243610916"/>
            <w:r>
              <w:rPr/>
              <w:t>Suzuki and Hioki (1979)</w:t>
            </w:r>
            <w:bookmarkEnd w:id="49"/>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Monotaxis grandoculis </w:t>
            </w:r>
            <w:r>
              <w:rPr>
                <w:lang w:val="en-US"/>
              </w:rPr>
              <w:t>(Forsskål, 1775)</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Lethrinidae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1.55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50" w:name="__Fieldmark__2014_1243610916"/>
            <w:r>
              <w:rPr/>
              <w:t>Leis and Carson-Ewart (2000)</w:t>
            </w:r>
            <w:bookmarkEnd w:id="50"/>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Mulloidichthys flavolineatus </w:t>
            </w:r>
            <w:r>
              <w:rPr>
                <w:lang w:val="en-US"/>
              </w:rPr>
              <w:t>(Lacepède, 1801)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Mullidae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2.50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51" w:name="__Fieldmark__2042_1243610916"/>
            <w:r>
              <w:rPr/>
              <w:t>Leis and Carson-Ewart (2000)</w:t>
            </w:r>
            <w:bookmarkEnd w:id="51"/>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Myripristis berndti </w:t>
            </w:r>
            <w:r>
              <w:rPr>
                <w:color w:val="000000"/>
                <w:lang w:val="en-US"/>
              </w:rPr>
              <w:t>(</w:t>
            </w:r>
            <w:r>
              <w:rPr>
                <w:lang w:val="en-US"/>
              </w:rPr>
              <w:t>Jordan &amp; Evermann, 1903</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Holocentridae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1.80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52" w:name="__Fieldmark__2074_1243610916"/>
            <w:r>
              <w:rPr/>
              <w:t>Leis and Carson-Ewart (2000)</w:t>
            </w:r>
            <w:bookmarkEnd w:id="52"/>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Naso lituratus </w:t>
            </w:r>
            <w:r>
              <w:rPr>
                <w:lang w:val="en-US"/>
              </w:rPr>
              <w:t>(Forster, 1801)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Acanthuridae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53" w:name="__Fieldmark__2102_1243610916"/>
            <w:r>
              <w:rPr/>
              <w:t>Leis and Carson-Ewart (2000)</w:t>
            </w:r>
            <w:bookmarkEnd w:id="53"/>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Naso unicornis </w:t>
            </w:r>
            <w:r>
              <w:rPr>
                <w:lang w:val="en-US"/>
              </w:rPr>
              <w:t>(Forsskål, 1775)</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Acanthuridae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54" w:name="__Fieldmark__2130_1243610916"/>
            <w:r>
              <w:rPr/>
              <w:t>Leis and Carson-Ewart (2000)</w:t>
            </w:r>
            <w:bookmarkEnd w:id="54"/>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Odonus niger </w:t>
            </w:r>
            <w:r>
              <w:rPr>
                <w:lang w:val="en-US"/>
              </w:rPr>
              <w:t>(Rüppell, 1836)</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Balistidae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1.80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55" w:name="__Fieldmark__2158_1243610916"/>
            <w:r>
              <w:rPr/>
              <w:t>Leis and Carson-Ewart (2000)</w:t>
            </w:r>
            <w:bookmarkEnd w:id="55"/>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Ostorhinchus angustatus </w:t>
            </w:r>
            <w:r>
              <w:rPr>
                <w:lang w:val="en-US"/>
              </w:rPr>
              <w:t>(Smith &amp; Radcliffe, 1911)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Apogonidae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4.25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56" w:name="__Fieldmark__2186_1243610916"/>
            <w:r>
              <w:rPr/>
              <w:t>Leis and Carson-Ewart (2000)</w:t>
            </w:r>
            <w:bookmarkEnd w:id="56"/>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Ostorhinchus apogonoides </w:t>
            </w:r>
            <w:r>
              <w:rPr>
                <w:lang w:val="en-US"/>
              </w:rPr>
              <w:t>(Bleeker, 1856)</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Apogonidae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4.25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57" w:name="__Fieldmark__2214_1243610916"/>
            <w:r>
              <w:rPr/>
              <w:t>Leis and Carson-Ewart (2000)</w:t>
            </w:r>
            <w:bookmarkEnd w:id="57"/>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Parupeneus barberinus </w:t>
            </w:r>
            <w:r>
              <w:rPr>
                <w:lang w:val="en-US"/>
              </w:rPr>
              <w:t>(Lacepède, 1801)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Mullidae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1.95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AuthorYear="1"&gt;&lt;Author&gt;Pavlov&lt;/Author&gt;&lt;Year&gt;2011&lt;/Year&gt;&lt;RecNum&gt;1840&lt;/RecNum&gt;&lt;DisplayText&gt;Pavlov et al.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Thi&lt;/author&gt;&lt;/authors&gt;&lt;/contributors&gt;&lt;titles&gt;&lt;title&gt;&lt;style face="normal" font="default" size="100%"&gt;Reproduction and initial development of manybar goatfish &lt;/style&gt;&lt;style face="italic" font="default" size="100%"&gt;Parupeneus multifasciatus&lt;/style&gt;&lt;style face="normal" font="default" size="100%"&gt; (Mullidae)&lt;/style&gt;&lt;/title&gt;&lt;secondary-title&gt;Journal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fldChar w:fldCharType="separate"/>
            </w:r>
            <w:bookmarkStart w:id="58" w:name="__Fieldmark__2242_1243610916"/>
            <w:r>
              <w:rPr/>
              <w:t>Pavlov et al. (2011)</w:t>
            </w:r>
            <w:bookmarkEnd w:id="58"/>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Plectropomus laevis </w:t>
            </w:r>
            <w:r>
              <w:rPr>
                <w:lang w:val="en-US"/>
              </w:rPr>
              <w:t>(Lacepède, 1801)</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Serranidae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1.62</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AuthorYear="1"&gt;&lt;Author&gt;Masuma&lt;/Author&gt;&lt;Year&gt;1993&lt;/Year&gt;&lt;RecNum&gt;1834&lt;/RecNum&gt;&lt;DisplayText&gt;Masuma et al.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Kazuhisa&lt;/author&gt;&lt;/authors&gt;&lt;/contributors&gt;&lt;titles&gt;&lt;title&gt;&lt;style face="normal" font="default" size="100%"&gt;Embryonic and morphological development of larval and juvenile coral trout, &lt;/style&gt;&lt;style face="italic" font="default" size="100%"&gt;Plectropomus leopardus&lt;/style&gt;&lt;/title&gt;&lt;secondary-title&gt;Japanese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fldChar w:fldCharType="separate"/>
            </w:r>
            <w:bookmarkStart w:id="59" w:name="__Fieldmark__2270_1243610916"/>
            <w:r>
              <w:rPr/>
              <w:t>Masuma et al. (1993)</w:t>
            </w:r>
            <w:bookmarkEnd w:id="59"/>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Pristiapogon taeniopterus </w:t>
            </w:r>
            <w:r>
              <w:rPr>
                <w:lang w:val="en-US"/>
              </w:rPr>
              <w:t>(Bennett, 1836)</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Apogonidae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4.25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60" w:name="__Fieldmark__2298_1243610916"/>
            <w:r>
              <w:rPr/>
              <w:t>Leis and Carson-Ewart (2000)</w:t>
            </w:r>
            <w:bookmarkEnd w:id="60"/>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Sargocentron microstoma </w:t>
            </w:r>
            <w:r>
              <w:rPr>
                <w:lang w:val="en-US"/>
              </w:rPr>
              <w:t>(Günther, 1860)</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Holocentridae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1.80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61" w:name="__Fieldmark__2326_1243610916"/>
            <w:r>
              <w:rPr/>
              <w:t>Leis and Carson-Ewart (2000)</w:t>
            </w:r>
            <w:bookmarkEnd w:id="61"/>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Scarus psittacus </w:t>
            </w:r>
            <w:r>
              <w:rPr>
                <w:color w:val="000000"/>
                <w:lang w:val="en-US"/>
              </w:rPr>
              <w:t>(</w:t>
            </w:r>
            <w:r>
              <w:rPr>
                <w:lang w:val="en-US"/>
              </w:rPr>
              <w:t>Forsskål, 1775</w:t>
            </w:r>
            <w:r>
              <w:rPr>
                <w:color w:val="000000"/>
                <w:lang w:val="en-US"/>
              </w:rPr>
              <w:t>)</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Scaridae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1.65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62" w:name="__Fieldmark__2358_1243610916"/>
            <w:r>
              <w:rPr/>
              <w:t>Leis and Carson-Ewart (2000)</w:t>
            </w:r>
            <w:bookmarkEnd w:id="62"/>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Siganus argenteus </w:t>
            </w:r>
            <w:r>
              <w:rPr>
                <w:lang w:val="en-US"/>
              </w:rPr>
              <w:t>(Quoy &amp; Gaimard, 1825)</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Siganidae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2.02</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EN.CITE.DATA</w:instrText>
            </w:r>
            <w:r>
              <w:fldChar w:fldCharType="separate"/>
            </w:r>
            <w:bookmarkStart w:id="63" w:name="__Fieldmark__2386_1243610916"/>
            <w:r>
              <w:rPr/>
              <w:t>May et al. (1974), Popper et al. (1976), Bryan and Madraisau (1977), Hara et al. (1986)</w:t>
            </w:r>
            <w:bookmarkEnd w:id="63"/>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Siganus spinus </w:t>
            </w:r>
            <w:r>
              <w:rPr>
                <w:lang w:val="en-US"/>
              </w:rPr>
              <w:t>(Linnaeus, 1758)</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Siganidae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2.02</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Genus</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EN.CITE.DATA</w:instrText>
            </w:r>
            <w:r>
              <w:fldChar w:fldCharType="separate"/>
            </w:r>
            <w:bookmarkStart w:id="64" w:name="__Fieldmark__2414_1243610916"/>
            <w:r>
              <w:rPr/>
              <w:t>May et al. (1974), Popper et al. (1976), Bryan and Madraisau (1977), Hara et al. (1986)</w:t>
            </w:r>
            <w:bookmarkEnd w:id="64"/>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Stegastes albifasciatus </w:t>
            </w:r>
            <w:r>
              <w:rPr>
                <w:lang w:val="en-US"/>
              </w:rPr>
              <w:t>(Schlegel &amp; Müller, 1839)</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Pomacentridae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3.05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65" w:name="__Fieldmark__2442_1243610916"/>
            <w:r>
              <w:rPr/>
              <w:t>Leis and Carson-Ewart (2000)</w:t>
            </w:r>
            <w:bookmarkEnd w:id="65"/>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Stegastes nigricans </w:t>
            </w:r>
            <w:r>
              <w:rPr>
                <w:lang w:val="en-US"/>
              </w:rPr>
              <w:t>(Lacepède, 1802)</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Pomacentridae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3.05</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66" w:name="__Fieldmark__2470_1243610916"/>
            <w:r>
              <w:rPr/>
              <w:t>Leis and Carson-Ewart (2000)</w:t>
            </w:r>
            <w:bookmarkEnd w:id="66"/>
            <w:r>
              <w:rPr/>
            </w:r>
            <w:r>
              <w:fldChar w:fldCharType="end"/>
            </w:r>
          </w:p>
        </w:tc>
      </w:tr>
      <w:tr>
        <w:trPr/>
        <w:tc>
          <w:tcPr>
            <w:tcW w:w="5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i/>
                <w:lang w:val="en-US"/>
              </w:rPr>
              <w:t xml:space="preserve">Zebrasoma scopas </w:t>
            </w:r>
            <w:r>
              <w:rPr>
                <w:lang w:val="en-US"/>
              </w:rPr>
              <w:t>(Cuvier, 1829)</w:t>
            </w:r>
          </w:p>
        </w:tc>
        <w:tc>
          <w:tcPr>
            <w:tcW w:w="1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Acanthuridae</w:t>
            </w:r>
          </w:p>
        </w:tc>
        <w:tc>
          <w:tcPr>
            <w:tcW w:w="12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1.70</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lang w:val="en-US"/>
              </w:rPr>
            </w:pPr>
            <w:r>
              <w:rPr>
                <w:lang w:val="en-US"/>
              </w:rPr>
              <w:t>Family</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fldChar w:fldCharType="begin"/>
            </w:r>
            <w:r>
              <w:instrText>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bookmarkStart w:id="67" w:name="__Fieldmark__2498_1243610916"/>
            <w:r>
              <w:rPr/>
              <w:t>Leis and Carson-Ewart (2000)</w:t>
            </w:r>
            <w:bookmarkEnd w:id="67"/>
            <w:r>
              <w:rPr/>
            </w:r>
            <w:r>
              <w:fldChar w:fldCharType="end"/>
            </w:r>
          </w:p>
        </w:tc>
      </w:tr>
    </w:tbl>
    <w:p>
      <w:pPr>
        <w:sectPr>
          <w:type w:val="nextPage"/>
          <w:pgSz w:orient="landscape" w:w="16838" w:h="11906"/>
          <w:pgMar w:left="1417" w:right="1417" w:header="0" w:top="1417" w:footer="0" w:bottom="1417" w:gutter="0"/>
          <w:pgNumType w:fmt="decimal"/>
          <w:formProt w:val="false"/>
          <w:textDirection w:val="lrTb"/>
          <w:docGrid w:type="default" w:linePitch="360" w:charSpace="4294961151"/>
        </w:sectPr>
      </w:pPr>
    </w:p>
    <w:p>
      <w:pPr>
        <w:pStyle w:val="ListParagraph"/>
        <w:numPr>
          <w:ilvl w:val="0"/>
          <w:numId w:val="1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Taxonomy and systematics</w:t>
      </w:r>
    </w:p>
    <w:p>
      <w:pPr>
        <w:pStyle w:val="Normal"/>
        <w:spacing w:lineRule="auto" w:line="360"/>
        <w:rPr/>
      </w:pPr>
      <w:r>
        <w:rPr>
          <w:lang w:val="en-US"/>
        </w:rPr>
        <w:t>Fish were identified using B</w:t>
      </w:r>
      <w:r>
        <w:fldChar w:fldCharType="begin"/>
      </w:r>
      <w:r>
        <w:instrText>ADDIN EN.CITE &lt;EndNote&gt;&lt;Cite AuthorYear="1"&gt;&lt;Author&gt;Bacchet&lt;/Author&gt;&lt;Year&gt;2006&lt;/Year&gt;&lt;RecNum&gt;1885&lt;/RecNum&gt;&lt;DisplayText&gt;Bacchet et al. (2006)&lt;/DisplayText&gt;&lt;record&gt;&lt;rec-number&gt;1885&lt;/rec-number&gt;&lt;foreign-keys&gt;&lt;key app="EN" db-id="5ffdt2ttwsr9d8ex25r55we4zea52d9az00x" timestamp="1563373097"&gt;1885&lt;/key&gt;&lt;/foreign-keys&gt;&lt;ref-type name="Book"&gt;6&lt;/ref-type&gt;&lt;contributors&gt;&lt;authors&gt;&lt;author&gt;Bacchet, Philippe&lt;/author&gt;&lt;author&gt;Zysman, Thierry&lt;/author&gt;&lt;author&gt;Lefèvre, Yves&lt;/author&gt;&lt;/authors&gt;&lt;/contributors&gt;&lt;titles&gt;&lt;title&gt;Guide des poissons de Tahiti et ses îles&lt;/title&gt;&lt;/titles&gt;&lt;dates&gt;&lt;year&gt;2006&lt;/year&gt;&lt;/dates&gt;&lt;publisher&gt;Au vent des îles&lt;/publisher&gt;&lt;isbn&gt;2915654093&lt;/isbn&gt;&lt;urls&gt;&lt;/urls&gt;&lt;/record&gt;&lt;/Cite&gt;&lt;/EndNote&gt;</w:instrText>
      </w:r>
      <w:r>
        <w:fldChar w:fldCharType="separate"/>
      </w:r>
      <w:bookmarkStart w:id="68" w:name="__Fieldmark__2514_1243610916"/>
      <w:r>
        <w:rPr>
          <w:lang w:val="en-US"/>
        </w:rPr>
        <w:t>acchet et al. (2006)</w:t>
      </w:r>
      <w:r>
        <w:rPr/>
      </w:r>
      <w:r>
        <w:fldChar w:fldCharType="end"/>
      </w:r>
      <w:bookmarkEnd w:id="68"/>
      <w:r>
        <w:rPr>
          <w:lang w:val="en-US"/>
        </w:rPr>
        <w:t xml:space="preserve"> and M</w:t>
      </w:r>
      <w:r>
        <w:fldChar w:fldCharType="begin"/>
      </w:r>
      <w:r>
        <w:instrText>ADDIN EN.CITE &lt;EndNote&gt;&lt;Cite AuthorYear="1"&gt;&lt;Author&gt;Moore&lt;/Author&gt;&lt;Year&gt;2016&lt;/Year&gt;&lt;RecNum&gt;1887&lt;/RecNum&gt;&lt;DisplayText&gt;Moore and Colas (2016)&lt;/DisplayText&gt;&lt;record&gt;&lt;rec-number&gt;1887&lt;/rec-number&gt;&lt;foreign-keys&gt;&lt;key app="EN" db-id="5ffdt2ttwsr9d8ex25r55we4zea52d9az00x" timestamp="1563373169"&gt;1887&lt;/key&gt;&lt;/foreign-keys&gt;&lt;ref-type name="Journal Article"&gt;17&lt;/ref-type&gt;&lt;contributors&gt;&lt;authors&gt;&lt;author&gt;Moore, Bradley&lt;/author&gt;&lt;author&gt;Colas, Boris&lt;/author&gt;&lt;/authors&gt;&lt;/contributors&gt;&lt;titles&gt;&lt;title&gt;Identification guide to the common coastal food fishes of the Pacific Islands region&lt;/title&gt;&lt;/titles&gt;&lt;dates&gt;&lt;year&gt;2016&lt;/year&gt;&lt;/dates&gt;&lt;urls&gt;&lt;/urls&gt;&lt;/record&gt;&lt;/Cite&gt;&lt;/EndNote&gt;</w:instrText>
      </w:r>
      <w:r>
        <w:fldChar w:fldCharType="separate"/>
      </w:r>
      <w:bookmarkStart w:id="69" w:name="__Fieldmark__2524_1243610916"/>
      <w:r>
        <w:rPr>
          <w:lang w:val="en-US"/>
        </w:rPr>
        <w:t>oore and Colas (2016)</w:t>
      </w:r>
      <w:r>
        <w:rPr/>
      </w:r>
      <w:r>
        <w:fldChar w:fldCharType="end"/>
      </w:r>
      <w:bookmarkEnd w:id="69"/>
      <w:r>
        <w:rPr>
          <w:lang w:val="en-US"/>
        </w:rPr>
        <w:t>. Families and the validity of fish name were verified on the World Register of Marine Species (WORMS) website (</w:t>
      </w:r>
      <w:hyperlink r:id="rId15">
        <w:r>
          <w:rPr>
            <w:rStyle w:val="InternetLink"/>
            <w:lang w:val="en-US"/>
          </w:rPr>
          <w:t>http://www.marinespecies.org/index.php</w:t>
        </w:r>
      </w:hyperlink>
      <w:r>
        <w:rPr>
          <w:lang w:val="en-US"/>
        </w:rPr>
        <w:t xml:space="preserve">). </w:t>
      </w:r>
    </w:p>
    <w:p>
      <w:pPr>
        <w:pStyle w:val="ListParagraph"/>
        <w:numPr>
          <w:ilvl w:val="0"/>
          <w:numId w:val="11"/>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Permits</w:t>
      </w:r>
    </w:p>
    <w:p>
      <w:pPr>
        <w:pStyle w:val="Normal"/>
        <w:spacing w:lineRule="auto" w:line="360"/>
        <w:rPr>
          <w:lang w:val="en-US"/>
        </w:rPr>
      </w:pPr>
      <w:r>
        <w:rPr>
          <w:lang w:val="en-US"/>
        </w:rPr>
        <w:t>Sample collection was permitted by the French Polynesia government (authorization number: 681MCE/ENV)</w:t>
      </w:r>
    </w:p>
    <w:p>
      <w:pPr>
        <w:pStyle w:val="ListParagraph"/>
        <w:numPr>
          <w:ilvl w:val="0"/>
          <w:numId w:val="10"/>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 xml:space="preserve">Project personnel </w:t>
      </w:r>
    </w:p>
    <w:p>
      <w:pPr>
        <w:pStyle w:val="Normal"/>
        <w:spacing w:lineRule="auto" w:line="360"/>
        <w:jc w:val="both"/>
        <w:rPr/>
      </w:pPr>
      <w:r>
        <w:rPr>
          <w:lang w:val="en-US"/>
        </w:rPr>
        <w:t>This study was designed by FM, JW and VP. Field collections were made by FM, SJB, JC, JMC, SD, PF, RG, AM, YL, PS, NMDS, and VP. Otolith analyses were conducted by FM, JW, GDS, and JB. Funds were obtained by VP, PS, YL, and JMC. Statistical analyses were conducted by JW and NMDS. Temperature data were compiled by JV. FM and JW led the writing, and all authors contributed to writing and approved the final draft of the manuscript.</w:t>
      </w:r>
    </w:p>
    <w:p>
      <w:pPr>
        <w:pStyle w:val="Normal"/>
        <w:spacing w:lineRule="auto" w:line="360"/>
        <w:rPr>
          <w:b/>
          <w:b/>
          <w:lang w:val="en-US"/>
        </w:rPr>
      </w:pPr>
      <w:r>
        <w:rPr>
          <w:b/>
          <w:lang w:val="en-US"/>
        </w:rPr>
        <w:t>Class III. Data set status and accessibility</w:t>
      </w:r>
    </w:p>
    <w:p>
      <w:pPr>
        <w:pStyle w:val="ListParagraph"/>
        <w:numPr>
          <w:ilvl w:val="0"/>
          <w:numId w:val="1"/>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 xml:space="preserve">Status </w:t>
      </w:r>
    </w:p>
    <w:p>
      <w:pPr>
        <w:pStyle w:val="ListParagraph"/>
        <w:numPr>
          <w:ilvl w:val="0"/>
          <w:numId w:val="2"/>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Latest update</w:t>
      </w:r>
    </w:p>
    <w:p>
      <w:pPr>
        <w:pStyle w:val="Normal"/>
        <w:spacing w:lineRule="auto" w:line="360"/>
        <w:rPr>
          <w:lang w:val="en-US"/>
        </w:rPr>
      </w:pPr>
      <w:r>
        <w:rPr>
          <w:lang w:val="en-US"/>
        </w:rPr>
        <w:t>2019-10-25</w:t>
      </w:r>
    </w:p>
    <w:p>
      <w:pPr>
        <w:pStyle w:val="ListParagraph"/>
        <w:numPr>
          <w:ilvl w:val="0"/>
          <w:numId w:val="2"/>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Latest archive date:</w:t>
      </w:r>
    </w:p>
    <w:p>
      <w:pPr>
        <w:pStyle w:val="Normal"/>
        <w:spacing w:lineRule="auto" w:line="360"/>
        <w:rPr>
          <w:lang w:val="en-US"/>
        </w:rPr>
      </w:pPr>
      <w:r>
        <w:rPr>
          <w:lang w:val="en-US"/>
        </w:rPr>
        <w:t>2019-10-25</w:t>
      </w:r>
    </w:p>
    <w:p>
      <w:pPr>
        <w:pStyle w:val="ListParagraph"/>
        <w:numPr>
          <w:ilvl w:val="0"/>
          <w:numId w:val="1"/>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 xml:space="preserve">Accessibility </w:t>
      </w:r>
    </w:p>
    <w:p>
      <w:pPr>
        <w:pStyle w:val="ListParagraph"/>
        <w:numPr>
          <w:ilvl w:val="0"/>
          <w:numId w:val="3"/>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Storage location and medium</w:t>
      </w:r>
    </w:p>
    <w:p>
      <w:pPr>
        <w:pStyle w:val="Normal"/>
        <w:spacing w:lineRule="auto" w:line="360"/>
        <w:rPr>
          <w:lang w:val="en-US"/>
        </w:rPr>
      </w:pPr>
      <w:r>
        <w:rPr>
          <w:lang w:val="en-US"/>
        </w:rPr>
        <w:t xml:space="preserve">Data linked to this data paper and otolith slides are stored at the Centre de Recherches Insulaires et Observatoire de l’Environnement (CRIOBE) in Perpignan. </w:t>
      </w:r>
    </w:p>
    <w:p>
      <w:pPr>
        <w:pStyle w:val="ListParagraph"/>
        <w:numPr>
          <w:ilvl w:val="0"/>
          <w:numId w:val="3"/>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Contact person(s)</w:t>
      </w:r>
    </w:p>
    <w:p>
      <w:pPr>
        <w:pStyle w:val="Normal"/>
        <w:spacing w:lineRule="auto" w:line="360"/>
        <w:rPr/>
      </w:pPr>
      <w:r>
        <w:rPr>
          <w:lang w:val="en-US"/>
        </w:rPr>
        <w:t>Fabien Morat (</w:t>
      </w:r>
      <w:hyperlink r:id="rId16">
        <w:r>
          <w:rPr>
            <w:rStyle w:val="InternetLink"/>
            <w:lang w:val="en-US"/>
          </w:rPr>
          <w:t>fabien.morat@univ-perp.fr</w:t>
        </w:r>
      </w:hyperlink>
      <w:r>
        <w:rPr>
          <w:lang w:val="en-US"/>
        </w:rPr>
        <w:t>) and Valeriano Parravicini (</w:t>
      </w:r>
      <w:hyperlink r:id="rId17">
        <w:r>
          <w:rPr>
            <w:rStyle w:val="InternetLink"/>
            <w:lang w:val="en-US"/>
          </w:rPr>
          <w:t>valeriano.parravicini@ephe.psl.eu</w:t>
        </w:r>
      </w:hyperlink>
      <w:r>
        <w:rPr>
          <w:lang w:val="en-US"/>
        </w:rPr>
        <w:t>)</w:t>
      </w:r>
    </w:p>
    <w:p>
      <w:pPr>
        <w:pStyle w:val="ListParagraph"/>
        <w:numPr>
          <w:ilvl w:val="0"/>
          <w:numId w:val="3"/>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Copyright restrictions</w:t>
      </w:r>
    </w:p>
    <w:p>
      <w:pPr>
        <w:pStyle w:val="Normal"/>
        <w:spacing w:lineRule="auto" w:line="360"/>
        <w:rPr>
          <w:lang w:val="en-US"/>
        </w:rPr>
      </w:pPr>
      <w:r>
        <w:rPr>
          <w:lang w:val="en-US"/>
        </w:rPr>
        <w:t>No copyright restriction</w:t>
      </w:r>
    </w:p>
    <w:p>
      <w:pPr>
        <w:pStyle w:val="ListParagraph"/>
        <w:numPr>
          <w:ilvl w:val="0"/>
          <w:numId w:val="3"/>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Proprietary restrictions</w:t>
      </w:r>
    </w:p>
    <w:p>
      <w:pPr>
        <w:pStyle w:val="Normal"/>
        <w:spacing w:lineRule="auto" w:line="360"/>
        <w:rPr>
          <w:lang w:val="en-US"/>
        </w:rPr>
      </w:pPr>
      <w:r>
        <w:rPr>
          <w:lang w:val="en-US"/>
        </w:rPr>
        <w:t>None. When using the dataset, we request that the users cite this data paper.</w:t>
      </w:r>
    </w:p>
    <w:p>
      <w:pPr>
        <w:pStyle w:val="ListParagraph"/>
        <w:numPr>
          <w:ilvl w:val="0"/>
          <w:numId w:val="3"/>
        </w:numPr>
        <w:spacing w:lineRule="auto" w:line="360"/>
        <w:rPr/>
      </w:pPr>
      <w:r>
        <w:rPr>
          <w:rFonts w:cs="Times New Roman" w:ascii="Times New Roman" w:hAnsi="Times New Roman"/>
          <w:b/>
          <w:bCs/>
          <w:sz w:val="24"/>
          <w:szCs w:val="24"/>
          <w:lang w:val="en-US"/>
        </w:rPr>
        <w:t>Costs</w:t>
      </w:r>
      <w:r>
        <w:rPr>
          <w:rFonts w:cs="Times New Roman" w:ascii="Times New Roman" w:hAnsi="Times New Roman"/>
          <w:b/>
          <w:sz w:val="24"/>
          <w:szCs w:val="24"/>
          <w:lang w:val="en-US"/>
        </w:rPr>
        <w:t>: None</w:t>
      </w:r>
    </w:p>
    <w:p>
      <w:pPr>
        <w:pStyle w:val="Normal"/>
        <w:spacing w:lineRule="auto" w:line="360"/>
        <w:rPr>
          <w:b/>
          <w:b/>
          <w:lang w:val="en-US"/>
        </w:rPr>
      </w:pPr>
      <w:r>
        <w:rPr>
          <w:b/>
          <w:lang w:val="en-US"/>
        </w:rPr>
        <w:t>Class IV. Data structural descriptors</w:t>
      </w:r>
    </w:p>
    <w:p>
      <w:pPr>
        <w:pStyle w:val="ListParagraph"/>
        <w:numPr>
          <w:ilvl w:val="0"/>
          <w:numId w:val="5"/>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Data set file</w:t>
      </w:r>
    </w:p>
    <w:p>
      <w:pPr>
        <w:pStyle w:val="ListParagraph"/>
        <w:numPr>
          <w:ilvl w:val="0"/>
          <w:numId w:val="4"/>
        </w:numPr>
        <w:spacing w:lineRule="auto" w:line="360"/>
        <w:rPr/>
      </w:pPr>
      <w:r>
        <w:rPr>
          <w:rFonts w:cs="Times New Roman" w:ascii="Times New Roman" w:hAnsi="Times New Roman"/>
          <w:b/>
          <w:bCs/>
          <w:sz w:val="24"/>
          <w:szCs w:val="24"/>
          <w:lang w:val="en-US"/>
        </w:rPr>
        <w:t>Identity</w:t>
      </w:r>
      <w:r>
        <w:rPr>
          <w:rFonts w:cs="Times New Roman" w:ascii="Times New Roman" w:hAnsi="Times New Roman"/>
          <w:sz w:val="24"/>
          <w:szCs w:val="24"/>
          <w:lang w:val="en-US"/>
        </w:rPr>
        <w:t>: size_at_age_coral_reef_fishes_data.csv</w:t>
      </w:r>
    </w:p>
    <w:p>
      <w:pPr>
        <w:pStyle w:val="ListParagraph"/>
        <w:numPr>
          <w:ilvl w:val="0"/>
          <w:numId w:val="4"/>
        </w:numPr>
        <w:spacing w:lineRule="auto" w:line="360"/>
        <w:rPr/>
      </w:pPr>
      <w:r>
        <w:rPr>
          <w:rFonts w:cs="Times New Roman" w:ascii="Times New Roman" w:hAnsi="Times New Roman"/>
          <w:b/>
          <w:bCs/>
          <w:sz w:val="24"/>
          <w:szCs w:val="24"/>
          <w:lang w:val="en-US"/>
        </w:rPr>
        <w:t>Size</w:t>
      </w:r>
      <w:r>
        <w:rPr>
          <w:rFonts w:cs="Times New Roman" w:ascii="Times New Roman" w:hAnsi="Times New Roman"/>
          <w:sz w:val="24"/>
          <w:szCs w:val="24"/>
          <w:lang w:val="en-US"/>
        </w:rPr>
        <w:t>: 1.28 Mb</w:t>
      </w:r>
    </w:p>
    <w:p>
      <w:pPr>
        <w:pStyle w:val="ListParagraph"/>
        <w:numPr>
          <w:ilvl w:val="0"/>
          <w:numId w:val="4"/>
        </w:numPr>
        <w:spacing w:lineRule="auto" w:line="360"/>
        <w:rPr/>
      </w:pPr>
      <w:r>
        <w:rPr>
          <w:rFonts w:cs="Times New Roman" w:ascii="Times New Roman" w:hAnsi="Times New Roman"/>
          <w:b/>
          <w:bCs/>
          <w:sz w:val="24"/>
          <w:szCs w:val="24"/>
          <w:lang w:val="en-US"/>
        </w:rPr>
        <w:t>Format and storage mode</w:t>
      </w:r>
      <w:r>
        <w:rPr>
          <w:rFonts w:cs="Times New Roman" w:ascii="Times New Roman" w:hAnsi="Times New Roman"/>
          <w:sz w:val="24"/>
          <w:szCs w:val="24"/>
          <w:lang w:val="en-US"/>
        </w:rPr>
        <w:t>: comma-separated values, no compression</w:t>
      </w:r>
    </w:p>
    <w:p>
      <w:pPr>
        <w:pStyle w:val="ListParagraph"/>
        <w:numPr>
          <w:ilvl w:val="0"/>
          <w:numId w:val="4"/>
        </w:numPr>
        <w:spacing w:lineRule="auto" w:line="360"/>
        <w:rPr/>
      </w:pPr>
      <w:r>
        <w:rPr>
          <w:rFonts w:cs="Times New Roman" w:ascii="Times New Roman" w:hAnsi="Times New Roman"/>
          <w:b/>
          <w:bCs/>
          <w:sz w:val="24"/>
          <w:szCs w:val="24"/>
          <w:lang w:val="en-US"/>
        </w:rPr>
        <w:t>Header information</w:t>
      </w:r>
      <w:r>
        <w:rPr>
          <w:rFonts w:cs="Times New Roman" w:ascii="Times New Roman" w:hAnsi="Times New Roman"/>
          <w:sz w:val="24"/>
          <w:szCs w:val="24"/>
          <w:lang w:val="en-US"/>
        </w:rPr>
        <w:t>: The header row indicates variable names as described in Table III (see part IV.B).</w:t>
      </w:r>
    </w:p>
    <w:p>
      <w:pPr>
        <w:pStyle w:val="ListParagraph"/>
        <w:numPr>
          <w:ilvl w:val="0"/>
          <w:numId w:val="5"/>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Variable information</w:t>
      </w:r>
    </w:p>
    <w:p>
      <w:pPr>
        <w:pStyle w:val="ListParagraph"/>
        <w:numPr>
          <w:ilvl w:val="1"/>
          <w:numId w:val="5"/>
        </w:numPr>
        <w:spacing w:lineRule="auto" w:line="360"/>
        <w:rPr/>
      </w:pPr>
      <w:r>
        <w:rPr>
          <w:rFonts w:cs="Times New Roman" w:ascii="Times New Roman" w:hAnsi="Times New Roman"/>
          <w:b/>
          <w:bCs/>
          <w:sz w:val="24"/>
          <w:szCs w:val="24"/>
          <w:lang w:val="en-US"/>
        </w:rPr>
        <w:t>Variable identity</w:t>
      </w:r>
      <w:r>
        <w:rPr>
          <w:rFonts w:cs="Times New Roman" w:ascii="Times New Roman" w:hAnsi="Times New Roman"/>
          <w:sz w:val="24"/>
          <w:szCs w:val="24"/>
          <w:lang w:val="en-US"/>
        </w:rPr>
        <w:t>: see Table III</w:t>
      </w:r>
    </w:p>
    <w:p>
      <w:pPr>
        <w:pStyle w:val="ListParagraph"/>
        <w:numPr>
          <w:ilvl w:val="1"/>
          <w:numId w:val="5"/>
        </w:numPr>
        <w:spacing w:lineRule="auto" w:line="360"/>
        <w:rPr/>
      </w:pPr>
      <w:r>
        <w:rPr>
          <w:rFonts w:cs="Times New Roman" w:ascii="Times New Roman" w:hAnsi="Times New Roman"/>
          <w:b/>
          <w:bCs/>
          <w:sz w:val="24"/>
          <w:szCs w:val="24"/>
          <w:lang w:val="en-US"/>
        </w:rPr>
        <w:t>Variable definition</w:t>
      </w:r>
      <w:r>
        <w:rPr>
          <w:rFonts w:cs="Times New Roman" w:ascii="Times New Roman" w:hAnsi="Times New Roman"/>
          <w:sz w:val="24"/>
          <w:szCs w:val="24"/>
          <w:lang w:val="en-US"/>
        </w:rPr>
        <w:t>: see Table III</w:t>
      </w:r>
    </w:p>
    <w:p>
      <w:pPr>
        <w:pStyle w:val="ListParagraph"/>
        <w:numPr>
          <w:ilvl w:val="1"/>
          <w:numId w:val="5"/>
        </w:numPr>
        <w:spacing w:lineRule="auto" w:line="360"/>
        <w:rPr/>
      </w:pPr>
      <w:r>
        <w:rPr>
          <w:rFonts w:cs="Times New Roman" w:ascii="Times New Roman" w:hAnsi="Times New Roman"/>
          <w:b/>
          <w:bCs/>
          <w:sz w:val="24"/>
          <w:szCs w:val="24"/>
          <w:lang w:val="en-US"/>
        </w:rPr>
        <w:t>Units of measurement</w:t>
      </w:r>
      <w:r>
        <w:rPr>
          <w:rFonts w:cs="Times New Roman" w:ascii="Times New Roman" w:hAnsi="Times New Roman"/>
          <w:sz w:val="24"/>
          <w:szCs w:val="24"/>
          <w:lang w:val="en-US"/>
        </w:rPr>
        <w:t>: see Table III</w:t>
      </w:r>
    </w:p>
    <w:p>
      <w:pPr>
        <w:pStyle w:val="ListParagraph"/>
        <w:numPr>
          <w:ilvl w:val="1"/>
          <w:numId w:val="5"/>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Data type</w:t>
      </w:r>
    </w:p>
    <w:p>
      <w:pPr>
        <w:pStyle w:val="ListParagraph"/>
        <w:numPr>
          <w:ilvl w:val="2"/>
          <w:numId w:val="5"/>
        </w:numPr>
        <w:spacing w:lineRule="auto" w:line="360"/>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Storage type</w:t>
      </w:r>
      <w:r>
        <w:rPr>
          <w:rFonts w:cs="Times New Roman" w:ascii="Times New Roman" w:hAnsi="Times New Roman"/>
          <w:sz w:val="24"/>
          <w:szCs w:val="24"/>
          <w:lang w:val="en-US"/>
        </w:rPr>
        <w:t>: see Table III</w:t>
      </w:r>
    </w:p>
    <w:p>
      <w:pPr>
        <w:pStyle w:val="ListParagraph"/>
        <w:numPr>
          <w:ilvl w:val="2"/>
          <w:numId w:val="5"/>
        </w:numPr>
        <w:spacing w:lineRule="auto" w:line="360"/>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List and definition of variable codes</w:t>
      </w:r>
      <w:r>
        <w:rPr>
          <w:rFonts w:cs="Times New Roman" w:ascii="Times New Roman" w:hAnsi="Times New Roman"/>
          <w:sz w:val="24"/>
          <w:szCs w:val="24"/>
          <w:lang w:val="en-US"/>
        </w:rPr>
        <w:t>: None.</w:t>
      </w:r>
    </w:p>
    <w:p>
      <w:pPr>
        <w:pStyle w:val="ListParagraph"/>
        <w:numPr>
          <w:ilvl w:val="2"/>
          <w:numId w:val="5"/>
        </w:numPr>
        <w:spacing w:lineRule="auto" w:line="360"/>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Range for numeric values</w:t>
      </w:r>
      <w:r>
        <w:rPr>
          <w:rFonts w:cs="Times New Roman" w:ascii="Times New Roman" w:hAnsi="Times New Roman"/>
          <w:sz w:val="24"/>
          <w:szCs w:val="24"/>
          <w:lang w:val="en-US"/>
        </w:rPr>
        <w:t>: see Table III</w:t>
      </w:r>
    </w:p>
    <w:p>
      <w:pPr>
        <w:pStyle w:val="ListParagraph"/>
        <w:numPr>
          <w:ilvl w:val="2"/>
          <w:numId w:val="5"/>
        </w:numPr>
        <w:spacing w:lineRule="auto" w:line="360"/>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Missing values codes</w:t>
      </w:r>
      <w:r>
        <w:rPr>
          <w:rFonts w:cs="Times New Roman" w:ascii="Times New Roman" w:hAnsi="Times New Roman"/>
          <w:sz w:val="24"/>
          <w:szCs w:val="24"/>
          <w:lang w:val="en-US"/>
        </w:rPr>
        <w:t>:</w:t>
      </w:r>
    </w:p>
    <w:p>
      <w:pPr>
        <w:pStyle w:val="ListParagraph"/>
        <w:numPr>
          <w:ilvl w:val="2"/>
          <w:numId w:val="5"/>
        </w:numPr>
        <w:spacing w:lineRule="auto" w:line="360"/>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Precision</w:t>
      </w:r>
      <w:r>
        <w:rPr>
          <w:rFonts w:cs="Times New Roman" w:ascii="Times New Roman" w:hAnsi="Times New Roman"/>
          <w:sz w:val="24"/>
          <w:szCs w:val="24"/>
          <w:lang w:val="en-US"/>
        </w:rPr>
        <w:t>:</w:t>
      </w:r>
    </w:p>
    <w:p>
      <w:pPr>
        <w:pStyle w:val="ListParagraph"/>
        <w:numPr>
          <w:ilvl w:val="1"/>
          <w:numId w:val="5"/>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Data format</w:t>
      </w:r>
    </w:p>
    <w:p>
      <w:pPr>
        <w:pStyle w:val="Normal"/>
        <w:spacing w:lineRule="auto" w:line="360"/>
        <w:rPr>
          <w:lang w:val="en-US"/>
        </w:rPr>
      </w:pPr>
      <w:r>
        <w:rPr>
          <w:lang w:val="en-US"/>
        </w:rPr>
      </w:r>
      <w:r>
        <w:br w:type="page"/>
      </w:r>
    </w:p>
    <w:p>
      <w:pPr>
        <w:pStyle w:val="Normal"/>
        <w:spacing w:lineRule="auto" w:line="360"/>
        <w:rPr>
          <w:lang w:val="en-US"/>
        </w:rPr>
      </w:pPr>
      <w:r>
        <w:rPr>
          <w:lang w:val="en-US"/>
        </w:rPr>
        <w:t xml:space="preserve">Table III. Description of the variables included in the dataset </w:t>
      </w:r>
    </w:p>
    <w:tbl>
      <w:tblPr>
        <w:tblW w:w="9498" w:type="dxa"/>
        <w:jc w:val="left"/>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Pr>
      <w:tblGrid>
        <w:gridCol w:w="1042"/>
        <w:gridCol w:w="1390"/>
        <w:gridCol w:w="3795"/>
        <w:gridCol w:w="725"/>
        <w:gridCol w:w="1073"/>
        <w:gridCol w:w="1473"/>
      </w:tblGrid>
      <w:tr>
        <w:trPr/>
        <w:tc>
          <w:tcPr>
            <w:tcW w:w="1042" w:type="dxa"/>
            <w:tcBorders>
              <w:top w:val="single" w:sz="4" w:space="0" w:color="00000A"/>
              <w:bottom w:val="single" w:sz="4" w:space="0" w:color="00000A"/>
              <w:insideH w:val="single" w:sz="4" w:space="0" w:color="00000A"/>
            </w:tcBorders>
            <w:shd w:fill="FFFFFF" w:val="clear"/>
          </w:tcPr>
          <w:p>
            <w:pPr>
              <w:pStyle w:val="Normal"/>
              <w:rPr>
                <w:b/>
                <w:b/>
                <w:bCs/>
                <w:lang w:val="en-US"/>
              </w:rPr>
            </w:pPr>
            <w:r>
              <w:rPr>
                <w:b/>
                <w:bCs/>
                <w:lang w:val="en-US"/>
              </w:rPr>
              <w:t>Column</w:t>
            </w:r>
          </w:p>
        </w:tc>
        <w:tc>
          <w:tcPr>
            <w:tcW w:w="1390" w:type="dxa"/>
            <w:tcBorders>
              <w:top w:val="single" w:sz="4" w:space="0" w:color="00000A"/>
              <w:bottom w:val="single" w:sz="4" w:space="0" w:color="00000A"/>
              <w:insideH w:val="single" w:sz="4" w:space="0" w:color="00000A"/>
            </w:tcBorders>
            <w:shd w:fill="FFFFFF" w:val="clear"/>
          </w:tcPr>
          <w:p>
            <w:pPr>
              <w:pStyle w:val="Normal"/>
              <w:rPr>
                <w:b/>
                <w:b/>
                <w:bCs/>
                <w:lang w:val="en-US"/>
              </w:rPr>
            </w:pPr>
            <w:r>
              <w:rPr>
                <w:b/>
                <w:bCs/>
                <w:lang w:val="en-US"/>
              </w:rPr>
              <w:t>Variable identity</w:t>
            </w:r>
          </w:p>
        </w:tc>
        <w:tc>
          <w:tcPr>
            <w:tcW w:w="3795" w:type="dxa"/>
            <w:tcBorders>
              <w:top w:val="single" w:sz="4" w:space="0" w:color="00000A"/>
              <w:bottom w:val="single" w:sz="4" w:space="0" w:color="00000A"/>
              <w:insideH w:val="single" w:sz="4" w:space="0" w:color="00000A"/>
            </w:tcBorders>
            <w:shd w:fill="FFFFFF" w:val="clear"/>
          </w:tcPr>
          <w:p>
            <w:pPr>
              <w:pStyle w:val="Normal"/>
              <w:rPr>
                <w:b/>
                <w:b/>
                <w:bCs/>
                <w:lang w:val="en-US"/>
              </w:rPr>
            </w:pPr>
            <w:r>
              <w:rPr>
                <w:b/>
                <w:bCs/>
                <w:lang w:val="en-US"/>
              </w:rPr>
              <w:t>Variable definition</w:t>
            </w:r>
          </w:p>
        </w:tc>
        <w:tc>
          <w:tcPr>
            <w:tcW w:w="725" w:type="dxa"/>
            <w:tcBorders>
              <w:top w:val="single" w:sz="4" w:space="0" w:color="00000A"/>
              <w:bottom w:val="single" w:sz="4" w:space="0" w:color="00000A"/>
              <w:insideH w:val="single" w:sz="4" w:space="0" w:color="00000A"/>
            </w:tcBorders>
            <w:shd w:fill="FFFFFF" w:val="clear"/>
          </w:tcPr>
          <w:p>
            <w:pPr>
              <w:pStyle w:val="Normal"/>
              <w:rPr>
                <w:b/>
                <w:b/>
                <w:bCs/>
                <w:lang w:val="en-US"/>
              </w:rPr>
            </w:pPr>
            <w:r>
              <w:rPr>
                <w:b/>
                <w:bCs/>
                <w:lang w:val="en-US"/>
              </w:rPr>
              <w:t xml:space="preserve">Unit </w:t>
            </w:r>
          </w:p>
        </w:tc>
        <w:tc>
          <w:tcPr>
            <w:tcW w:w="1073" w:type="dxa"/>
            <w:tcBorders>
              <w:top w:val="single" w:sz="4" w:space="0" w:color="00000A"/>
              <w:bottom w:val="single" w:sz="4" w:space="0" w:color="00000A"/>
              <w:insideH w:val="single" w:sz="4" w:space="0" w:color="00000A"/>
            </w:tcBorders>
            <w:shd w:fill="FFFFFF" w:val="clear"/>
          </w:tcPr>
          <w:p>
            <w:pPr>
              <w:pStyle w:val="Normal"/>
              <w:rPr>
                <w:b/>
                <w:b/>
                <w:bCs/>
                <w:lang w:val="en-US"/>
              </w:rPr>
            </w:pPr>
            <w:r>
              <w:rPr>
                <w:b/>
                <w:bCs/>
                <w:lang w:val="en-US"/>
              </w:rPr>
              <w:t>Storage type</w:t>
            </w:r>
          </w:p>
        </w:tc>
        <w:tc>
          <w:tcPr>
            <w:tcW w:w="1473" w:type="dxa"/>
            <w:tcBorders>
              <w:top w:val="single" w:sz="4" w:space="0" w:color="00000A"/>
              <w:bottom w:val="single" w:sz="4" w:space="0" w:color="00000A"/>
              <w:insideH w:val="single" w:sz="4" w:space="0" w:color="00000A"/>
            </w:tcBorders>
            <w:shd w:fill="FFFFFF" w:val="clear"/>
          </w:tcPr>
          <w:p>
            <w:pPr>
              <w:pStyle w:val="Normal"/>
              <w:rPr>
                <w:b/>
                <w:b/>
                <w:bCs/>
                <w:lang w:val="en-US"/>
              </w:rPr>
            </w:pPr>
            <w:r>
              <w:rPr>
                <w:b/>
                <w:bCs/>
                <w:lang w:val="en-US"/>
              </w:rPr>
              <w:t>Range</w:t>
            </w:r>
          </w:p>
        </w:tc>
      </w:tr>
      <w:tr>
        <w:trPr/>
        <w:tc>
          <w:tcPr>
            <w:tcW w:w="1042" w:type="dxa"/>
            <w:tcBorders>
              <w:top w:val="single" w:sz="4" w:space="0" w:color="00000A"/>
            </w:tcBorders>
            <w:shd w:fill="FFFFFF" w:val="clear"/>
          </w:tcPr>
          <w:p>
            <w:pPr>
              <w:pStyle w:val="Normal"/>
              <w:jc w:val="right"/>
              <w:rPr>
                <w:lang w:val="en-US"/>
              </w:rPr>
            </w:pPr>
            <w:r>
              <w:rPr>
                <w:lang w:val="en-US"/>
              </w:rPr>
              <w:t>1</w:t>
            </w:r>
          </w:p>
        </w:tc>
        <w:tc>
          <w:tcPr>
            <w:tcW w:w="1390" w:type="dxa"/>
            <w:tcBorders>
              <w:top w:val="single" w:sz="4" w:space="0" w:color="00000A"/>
            </w:tcBorders>
            <w:shd w:fill="FFFFFF" w:val="clear"/>
          </w:tcPr>
          <w:p>
            <w:pPr>
              <w:pStyle w:val="Normal"/>
              <w:rPr>
                <w:lang w:val="en-US"/>
              </w:rPr>
            </w:pPr>
            <w:r>
              <w:rPr>
                <w:lang w:val="en-US"/>
              </w:rPr>
              <w:t>Family</w:t>
            </w:r>
          </w:p>
        </w:tc>
        <w:tc>
          <w:tcPr>
            <w:tcW w:w="3795" w:type="dxa"/>
            <w:tcBorders>
              <w:top w:val="single" w:sz="4" w:space="0" w:color="00000A"/>
            </w:tcBorders>
            <w:shd w:fill="FFFFFF" w:val="clear"/>
          </w:tcPr>
          <w:p>
            <w:pPr>
              <w:pStyle w:val="Normal"/>
              <w:rPr>
                <w:lang w:val="en-US"/>
              </w:rPr>
            </w:pPr>
            <w:r>
              <w:rPr>
                <w:lang w:val="en-US"/>
              </w:rPr>
              <w:t>Family names according to Fishbase (https://www.fishbase.de/search.php)</w:t>
            </w:r>
          </w:p>
        </w:tc>
        <w:tc>
          <w:tcPr>
            <w:tcW w:w="725" w:type="dxa"/>
            <w:tcBorders>
              <w:top w:val="single" w:sz="4" w:space="0" w:color="00000A"/>
            </w:tcBorders>
            <w:shd w:fill="FFFFFF" w:val="clear"/>
          </w:tcPr>
          <w:p>
            <w:pPr>
              <w:pStyle w:val="Normal"/>
              <w:jc w:val="center"/>
              <w:rPr>
                <w:lang w:val="en-US"/>
              </w:rPr>
            </w:pPr>
            <w:r>
              <w:rPr>
                <w:lang w:val="en-US"/>
              </w:rPr>
              <w:t>-</w:t>
            </w:r>
          </w:p>
        </w:tc>
        <w:tc>
          <w:tcPr>
            <w:tcW w:w="1073" w:type="dxa"/>
            <w:tcBorders>
              <w:top w:val="single" w:sz="4" w:space="0" w:color="00000A"/>
            </w:tcBorders>
            <w:shd w:fill="FFFFFF" w:val="clear"/>
          </w:tcPr>
          <w:p>
            <w:pPr>
              <w:pStyle w:val="Normal"/>
              <w:rPr>
                <w:lang w:val="en-US"/>
              </w:rPr>
            </w:pPr>
            <w:r>
              <w:rPr>
                <w:lang w:val="en-US"/>
              </w:rPr>
              <w:t>Factor</w:t>
            </w:r>
          </w:p>
        </w:tc>
        <w:tc>
          <w:tcPr>
            <w:tcW w:w="1473" w:type="dxa"/>
            <w:tcBorders>
              <w:top w:val="single" w:sz="4" w:space="0" w:color="00000A"/>
            </w:tcBorders>
            <w:shd w:fill="FFFFFF" w:val="clear"/>
          </w:tcPr>
          <w:p>
            <w:pPr>
              <w:pStyle w:val="Normal"/>
              <w:jc w:val="center"/>
              <w:rPr/>
            </w:pPr>
            <w:r>
              <w:rPr/>
              <w:t>-</w:t>
            </w:r>
          </w:p>
        </w:tc>
      </w:tr>
      <w:tr>
        <w:trPr/>
        <w:tc>
          <w:tcPr>
            <w:tcW w:w="1042" w:type="dxa"/>
            <w:tcBorders/>
            <w:shd w:fill="FFFFFF" w:val="clear"/>
          </w:tcPr>
          <w:p>
            <w:pPr>
              <w:pStyle w:val="Normal"/>
              <w:jc w:val="right"/>
              <w:rPr>
                <w:lang w:val="en-US"/>
              </w:rPr>
            </w:pPr>
            <w:r>
              <w:rPr>
                <w:lang w:val="en-US"/>
              </w:rPr>
              <w:t>2</w:t>
            </w:r>
          </w:p>
        </w:tc>
        <w:tc>
          <w:tcPr>
            <w:tcW w:w="1390" w:type="dxa"/>
            <w:tcBorders/>
            <w:shd w:fill="FFFFFF" w:val="clear"/>
          </w:tcPr>
          <w:p>
            <w:pPr>
              <w:pStyle w:val="Normal"/>
              <w:rPr>
                <w:lang w:val="en-US"/>
              </w:rPr>
            </w:pPr>
            <w:r>
              <w:rPr>
                <w:lang w:val="en-US"/>
              </w:rPr>
              <w:t>Genus</w:t>
            </w:r>
          </w:p>
        </w:tc>
        <w:tc>
          <w:tcPr>
            <w:tcW w:w="3795" w:type="dxa"/>
            <w:tcBorders/>
            <w:shd w:fill="FFFFFF" w:val="clear"/>
          </w:tcPr>
          <w:p>
            <w:pPr>
              <w:pStyle w:val="Normal"/>
              <w:rPr>
                <w:lang w:val="en-US"/>
              </w:rPr>
            </w:pPr>
            <w:r>
              <w:rPr>
                <w:lang w:val="en-US"/>
              </w:rPr>
              <w:t>Genus names according to Fishbase (https://www.fishbase.de/search.php)</w:t>
            </w:r>
          </w:p>
        </w:tc>
        <w:tc>
          <w:tcPr>
            <w:tcW w:w="725" w:type="dxa"/>
            <w:tcBorders/>
            <w:shd w:fill="FFFFFF" w:val="clear"/>
          </w:tcPr>
          <w:p>
            <w:pPr>
              <w:pStyle w:val="Normal"/>
              <w:jc w:val="center"/>
              <w:rPr>
                <w:lang w:val="en-US"/>
              </w:rPr>
            </w:pPr>
            <w:r>
              <w:rPr>
                <w:lang w:val="en-US"/>
              </w:rPr>
              <w:t>-</w:t>
            </w:r>
          </w:p>
        </w:tc>
        <w:tc>
          <w:tcPr>
            <w:tcW w:w="1073" w:type="dxa"/>
            <w:tcBorders/>
            <w:shd w:fill="FFFFFF" w:val="clear"/>
          </w:tcPr>
          <w:p>
            <w:pPr>
              <w:pStyle w:val="Normal"/>
              <w:rPr>
                <w:lang w:val="en-US"/>
              </w:rPr>
            </w:pPr>
            <w:r>
              <w:rPr>
                <w:lang w:val="en-US"/>
              </w:rPr>
              <w:t>Factor</w:t>
            </w:r>
          </w:p>
        </w:tc>
        <w:tc>
          <w:tcPr>
            <w:tcW w:w="1473" w:type="dxa"/>
            <w:tcBorders/>
            <w:shd w:fill="FFFFFF" w:val="clear"/>
          </w:tcPr>
          <w:p>
            <w:pPr>
              <w:pStyle w:val="Normal"/>
              <w:jc w:val="center"/>
              <w:rPr/>
            </w:pPr>
            <w:r>
              <w:rPr/>
              <w:t>-</w:t>
            </w:r>
          </w:p>
        </w:tc>
      </w:tr>
      <w:tr>
        <w:trPr/>
        <w:tc>
          <w:tcPr>
            <w:tcW w:w="1042" w:type="dxa"/>
            <w:tcBorders/>
            <w:shd w:fill="FFFFFF" w:val="clear"/>
          </w:tcPr>
          <w:p>
            <w:pPr>
              <w:pStyle w:val="Normal"/>
              <w:jc w:val="right"/>
              <w:rPr>
                <w:lang w:val="en-US"/>
              </w:rPr>
            </w:pPr>
            <w:r>
              <w:rPr>
                <w:lang w:val="en-US"/>
              </w:rPr>
              <w:t>3</w:t>
            </w:r>
          </w:p>
        </w:tc>
        <w:tc>
          <w:tcPr>
            <w:tcW w:w="1390" w:type="dxa"/>
            <w:tcBorders/>
            <w:shd w:fill="FFFFFF" w:val="clear"/>
          </w:tcPr>
          <w:p>
            <w:pPr>
              <w:pStyle w:val="Normal"/>
              <w:rPr>
                <w:lang w:val="en-US"/>
              </w:rPr>
            </w:pPr>
            <w:r>
              <w:rPr>
                <w:lang w:val="en-US"/>
              </w:rPr>
              <w:t>Species</w:t>
            </w:r>
          </w:p>
        </w:tc>
        <w:tc>
          <w:tcPr>
            <w:tcW w:w="3795" w:type="dxa"/>
            <w:tcBorders/>
            <w:shd w:fill="FFFFFF" w:val="clear"/>
          </w:tcPr>
          <w:p>
            <w:pPr>
              <w:pStyle w:val="Normal"/>
              <w:rPr>
                <w:lang w:val="en-US"/>
              </w:rPr>
            </w:pPr>
            <w:r>
              <w:rPr>
                <w:lang w:val="en-US"/>
              </w:rPr>
              <w:t>Species names according to Fishbase (https://www.fishbase.de/search.php)</w:t>
            </w:r>
          </w:p>
        </w:tc>
        <w:tc>
          <w:tcPr>
            <w:tcW w:w="725" w:type="dxa"/>
            <w:tcBorders/>
            <w:shd w:fill="FFFFFF" w:val="clear"/>
          </w:tcPr>
          <w:p>
            <w:pPr>
              <w:pStyle w:val="Normal"/>
              <w:jc w:val="center"/>
              <w:rPr>
                <w:lang w:val="en-US"/>
              </w:rPr>
            </w:pPr>
            <w:r>
              <w:rPr>
                <w:lang w:val="en-US"/>
              </w:rPr>
              <w:t>-</w:t>
            </w:r>
          </w:p>
        </w:tc>
        <w:tc>
          <w:tcPr>
            <w:tcW w:w="1073" w:type="dxa"/>
            <w:tcBorders/>
            <w:shd w:fill="FFFFFF" w:val="clear"/>
          </w:tcPr>
          <w:p>
            <w:pPr>
              <w:pStyle w:val="Normal"/>
              <w:rPr>
                <w:lang w:val="en-US"/>
              </w:rPr>
            </w:pPr>
            <w:r>
              <w:rPr>
                <w:lang w:val="en-US"/>
              </w:rPr>
              <w:t>Factor</w:t>
            </w:r>
          </w:p>
        </w:tc>
        <w:tc>
          <w:tcPr>
            <w:tcW w:w="1473" w:type="dxa"/>
            <w:tcBorders/>
            <w:shd w:fill="FFFFFF" w:val="clear"/>
          </w:tcPr>
          <w:p>
            <w:pPr>
              <w:pStyle w:val="Normal"/>
              <w:jc w:val="center"/>
              <w:rPr/>
            </w:pPr>
            <w:r>
              <w:rPr/>
              <w:t>-</w:t>
            </w:r>
          </w:p>
        </w:tc>
      </w:tr>
      <w:tr>
        <w:trPr/>
        <w:tc>
          <w:tcPr>
            <w:tcW w:w="1042" w:type="dxa"/>
            <w:tcBorders/>
            <w:shd w:fill="FFFFFF" w:val="clear"/>
          </w:tcPr>
          <w:p>
            <w:pPr>
              <w:pStyle w:val="Normal"/>
              <w:jc w:val="right"/>
              <w:rPr>
                <w:lang w:val="en-US"/>
              </w:rPr>
            </w:pPr>
            <w:r>
              <w:rPr>
                <w:lang w:val="en-US"/>
              </w:rPr>
              <w:t>4</w:t>
            </w:r>
          </w:p>
        </w:tc>
        <w:tc>
          <w:tcPr>
            <w:tcW w:w="1390" w:type="dxa"/>
            <w:tcBorders/>
            <w:shd w:fill="FFFFFF" w:val="clear"/>
          </w:tcPr>
          <w:p>
            <w:pPr>
              <w:pStyle w:val="Normal"/>
              <w:rPr>
                <w:lang w:val="en-US"/>
              </w:rPr>
            </w:pPr>
            <w:r>
              <w:rPr>
                <w:lang w:val="en-US"/>
              </w:rPr>
              <w:t>ID</w:t>
            </w:r>
          </w:p>
        </w:tc>
        <w:tc>
          <w:tcPr>
            <w:tcW w:w="3795" w:type="dxa"/>
            <w:tcBorders/>
            <w:shd w:fill="FFFFFF" w:val="clear"/>
          </w:tcPr>
          <w:p>
            <w:pPr>
              <w:pStyle w:val="Normal"/>
              <w:rPr>
                <w:lang w:val="en-US"/>
              </w:rPr>
            </w:pPr>
            <w:r>
              <w:rPr>
                <w:lang w:val="en-US"/>
              </w:rPr>
              <w:t>Unique code identifying each individual</w:t>
            </w:r>
          </w:p>
        </w:tc>
        <w:tc>
          <w:tcPr>
            <w:tcW w:w="725" w:type="dxa"/>
            <w:tcBorders/>
            <w:shd w:fill="FFFFFF" w:val="clear"/>
          </w:tcPr>
          <w:p>
            <w:pPr>
              <w:pStyle w:val="Normal"/>
              <w:jc w:val="center"/>
              <w:rPr>
                <w:lang w:val="en-US"/>
              </w:rPr>
            </w:pPr>
            <w:r>
              <w:rPr>
                <w:lang w:val="en-US"/>
              </w:rPr>
              <w:t>-</w:t>
            </w:r>
          </w:p>
        </w:tc>
        <w:tc>
          <w:tcPr>
            <w:tcW w:w="1073" w:type="dxa"/>
            <w:tcBorders/>
            <w:shd w:fill="FFFFFF" w:val="clear"/>
          </w:tcPr>
          <w:p>
            <w:pPr>
              <w:pStyle w:val="Normal"/>
              <w:rPr>
                <w:lang w:val="en-US"/>
              </w:rPr>
            </w:pPr>
            <w:r>
              <w:rPr>
                <w:lang w:val="en-US"/>
              </w:rPr>
              <w:t>Factor</w:t>
            </w:r>
          </w:p>
        </w:tc>
        <w:tc>
          <w:tcPr>
            <w:tcW w:w="1473" w:type="dxa"/>
            <w:tcBorders/>
            <w:shd w:fill="FFFFFF" w:val="clear"/>
          </w:tcPr>
          <w:p>
            <w:pPr>
              <w:pStyle w:val="Normal"/>
              <w:jc w:val="center"/>
              <w:rPr/>
            </w:pPr>
            <w:r>
              <w:rPr/>
              <w:t>-</w:t>
            </w:r>
          </w:p>
        </w:tc>
      </w:tr>
      <w:tr>
        <w:trPr/>
        <w:tc>
          <w:tcPr>
            <w:tcW w:w="1042" w:type="dxa"/>
            <w:tcBorders/>
            <w:shd w:fill="FFFFFF" w:val="clear"/>
          </w:tcPr>
          <w:p>
            <w:pPr>
              <w:pStyle w:val="Normal"/>
              <w:jc w:val="right"/>
              <w:rPr>
                <w:lang w:val="en-US"/>
              </w:rPr>
            </w:pPr>
            <w:r>
              <w:rPr>
                <w:lang w:val="en-US"/>
              </w:rPr>
              <w:t>5</w:t>
            </w:r>
          </w:p>
        </w:tc>
        <w:tc>
          <w:tcPr>
            <w:tcW w:w="1390" w:type="dxa"/>
            <w:tcBorders/>
            <w:shd w:fill="FFFFFF" w:val="clear"/>
          </w:tcPr>
          <w:p>
            <w:pPr>
              <w:pStyle w:val="Normal"/>
              <w:rPr/>
            </w:pPr>
            <w:commentRangeStart w:id="5"/>
            <w:r>
              <w:rPr>
                <w:lang w:val="en-US"/>
              </w:rPr>
              <w:t>Age</w:t>
            </w:r>
            <w:r>
              <w:rPr>
                <w:vertAlign w:val="subscript"/>
                <w:lang w:val="en-US"/>
              </w:rPr>
              <w:t>i</w:t>
            </w:r>
            <w:commentRangeEnd w:id="5"/>
            <w:r>
              <w:commentReference w:id="5"/>
            </w:r>
            <w:r>
              <w:rPr/>
            </w:r>
          </w:p>
        </w:tc>
        <w:tc>
          <w:tcPr>
            <w:tcW w:w="3795" w:type="dxa"/>
            <w:tcBorders/>
            <w:shd w:fill="FFFFFF" w:val="clear"/>
          </w:tcPr>
          <w:p>
            <w:pPr>
              <w:pStyle w:val="Normal"/>
              <w:rPr/>
            </w:pPr>
            <w:r>
              <w:rPr>
                <w:lang w:val="en-US"/>
              </w:rPr>
              <w:t xml:space="preserve">Age </w:t>
            </w:r>
            <w:r>
              <w:rPr>
                <w:i/>
                <w:iCs/>
                <w:lang w:val="en-US"/>
              </w:rPr>
              <w:t>i</w:t>
            </w:r>
          </w:p>
        </w:tc>
        <w:tc>
          <w:tcPr>
            <w:tcW w:w="725" w:type="dxa"/>
            <w:tcBorders/>
            <w:shd w:fill="FFFFFF" w:val="clear"/>
          </w:tcPr>
          <w:p>
            <w:pPr>
              <w:pStyle w:val="Normal"/>
              <w:jc w:val="center"/>
              <w:rPr>
                <w:lang w:val="en-US"/>
              </w:rPr>
            </w:pPr>
            <w:r>
              <w:rPr>
                <w:lang w:val="en-US"/>
              </w:rPr>
              <w:t>years</w:t>
            </w:r>
          </w:p>
        </w:tc>
        <w:tc>
          <w:tcPr>
            <w:tcW w:w="1073" w:type="dxa"/>
            <w:tcBorders/>
            <w:shd w:fill="FFFFFF" w:val="clear"/>
          </w:tcPr>
          <w:p>
            <w:pPr>
              <w:pStyle w:val="Normal"/>
              <w:rPr>
                <w:lang w:val="en-US"/>
              </w:rPr>
            </w:pPr>
            <w:r>
              <w:rPr>
                <w:lang w:val="en-US"/>
              </w:rPr>
              <w:t>Integer</w:t>
            </w:r>
          </w:p>
        </w:tc>
        <w:tc>
          <w:tcPr>
            <w:tcW w:w="1473" w:type="dxa"/>
            <w:tcBorders/>
            <w:shd w:fill="FFFFFF" w:val="clear"/>
          </w:tcPr>
          <w:p>
            <w:pPr>
              <w:pStyle w:val="Normal"/>
              <w:jc w:val="center"/>
              <w:rPr/>
            </w:pPr>
            <w:r>
              <w:rPr/>
              <w:t>0 - 30</w:t>
            </w:r>
          </w:p>
        </w:tc>
      </w:tr>
      <w:tr>
        <w:trPr/>
        <w:tc>
          <w:tcPr>
            <w:tcW w:w="1042" w:type="dxa"/>
            <w:tcBorders/>
            <w:shd w:fill="FFFFFF" w:val="clear"/>
          </w:tcPr>
          <w:p>
            <w:pPr>
              <w:pStyle w:val="Normal"/>
              <w:jc w:val="right"/>
              <w:rPr>
                <w:lang w:val="en-US"/>
              </w:rPr>
            </w:pPr>
            <w:r>
              <w:rPr>
                <w:lang w:val="en-US"/>
              </w:rPr>
              <w:t>6</w:t>
            </w:r>
          </w:p>
        </w:tc>
        <w:tc>
          <w:tcPr>
            <w:tcW w:w="1390" w:type="dxa"/>
            <w:tcBorders/>
            <w:shd w:fill="FFFFFF" w:val="clear"/>
          </w:tcPr>
          <w:p>
            <w:pPr>
              <w:pStyle w:val="Normal"/>
              <w:rPr/>
            </w:pPr>
            <w:r>
              <w:rPr>
                <w:lang w:val="en-US"/>
              </w:rPr>
              <w:t>R</w:t>
            </w:r>
            <w:r>
              <w:rPr>
                <w:vertAlign w:val="subscript"/>
                <w:lang w:val="en-US"/>
              </w:rPr>
              <w:t>i</w:t>
            </w:r>
          </w:p>
        </w:tc>
        <w:tc>
          <w:tcPr>
            <w:tcW w:w="3795" w:type="dxa"/>
            <w:tcBorders/>
            <w:shd w:fill="FFFFFF" w:val="clear"/>
          </w:tcPr>
          <w:p>
            <w:pPr>
              <w:pStyle w:val="Normal"/>
              <w:rPr/>
            </w:pPr>
            <w:r>
              <w:rPr>
                <w:lang w:val="en-US"/>
              </w:rPr>
              <w:t xml:space="preserve">Otolith radius at age </w:t>
            </w:r>
            <w:r>
              <w:rPr>
                <w:i/>
                <w:iCs/>
                <w:lang w:val="en-US"/>
              </w:rPr>
              <w:t>i</w:t>
            </w:r>
          </w:p>
        </w:tc>
        <w:tc>
          <w:tcPr>
            <w:tcW w:w="725" w:type="dxa"/>
            <w:tcBorders/>
            <w:shd w:fill="FFFFFF" w:val="clear"/>
          </w:tcPr>
          <w:p>
            <w:pPr>
              <w:pStyle w:val="Normal"/>
              <w:jc w:val="center"/>
              <w:rPr>
                <w:lang w:val="en-US"/>
              </w:rPr>
            </w:pPr>
            <w:r>
              <w:rPr>
                <w:lang w:val="en-US"/>
              </w:rPr>
              <w:t>mm</w:t>
            </w:r>
          </w:p>
        </w:tc>
        <w:tc>
          <w:tcPr>
            <w:tcW w:w="1073" w:type="dxa"/>
            <w:tcBorders/>
            <w:shd w:fill="FFFFFF" w:val="clear"/>
          </w:tcPr>
          <w:p>
            <w:pPr>
              <w:pStyle w:val="Normal"/>
              <w:rPr>
                <w:lang w:val="en-US"/>
              </w:rPr>
            </w:pPr>
            <w:r>
              <w:rPr>
                <w:lang w:val="en-US"/>
              </w:rPr>
              <w:t>Numeric</w:t>
            </w:r>
          </w:p>
        </w:tc>
        <w:tc>
          <w:tcPr>
            <w:tcW w:w="1473" w:type="dxa"/>
            <w:tcBorders/>
            <w:shd w:fill="FFFFFF" w:val="clear"/>
          </w:tcPr>
          <w:p>
            <w:pPr>
              <w:pStyle w:val="Normal"/>
              <w:jc w:val="center"/>
              <w:rPr/>
            </w:pPr>
            <w:r>
              <w:rPr/>
              <w:t>0.008 - 3.784</w:t>
            </w:r>
          </w:p>
        </w:tc>
      </w:tr>
      <w:tr>
        <w:trPr/>
        <w:tc>
          <w:tcPr>
            <w:tcW w:w="1042" w:type="dxa"/>
            <w:tcBorders/>
            <w:shd w:fill="FFFFFF" w:val="clear"/>
          </w:tcPr>
          <w:p>
            <w:pPr>
              <w:pStyle w:val="Normal"/>
              <w:jc w:val="right"/>
              <w:rPr>
                <w:lang w:val="en-US"/>
              </w:rPr>
            </w:pPr>
            <w:r>
              <w:rPr>
                <w:lang w:val="en-US"/>
              </w:rPr>
              <w:t>7</w:t>
            </w:r>
          </w:p>
        </w:tc>
        <w:tc>
          <w:tcPr>
            <w:tcW w:w="1390" w:type="dxa"/>
            <w:tcBorders/>
            <w:shd w:fill="FFFFFF" w:val="clear"/>
          </w:tcPr>
          <w:p>
            <w:pPr>
              <w:pStyle w:val="Normal"/>
              <w:rPr/>
            </w:pPr>
            <w:r>
              <w:rPr>
                <w:lang w:val="en-US"/>
              </w:rPr>
              <w:t>Age</w:t>
            </w:r>
            <w:r>
              <w:rPr>
                <w:vertAlign w:val="subscript"/>
                <w:lang w:val="en-US"/>
              </w:rPr>
              <w:t>cpt</w:t>
            </w:r>
          </w:p>
        </w:tc>
        <w:tc>
          <w:tcPr>
            <w:tcW w:w="3795" w:type="dxa"/>
            <w:tcBorders/>
            <w:shd w:fill="FFFFFF" w:val="clear"/>
          </w:tcPr>
          <w:p>
            <w:pPr>
              <w:pStyle w:val="Normal"/>
              <w:rPr>
                <w:lang w:val="en-US"/>
              </w:rPr>
            </w:pPr>
            <w:r>
              <w:rPr>
                <w:lang w:val="en-US"/>
              </w:rPr>
              <w:t>Age at capture</w:t>
            </w:r>
          </w:p>
        </w:tc>
        <w:tc>
          <w:tcPr>
            <w:tcW w:w="725" w:type="dxa"/>
            <w:tcBorders/>
            <w:shd w:fill="FFFFFF" w:val="clear"/>
          </w:tcPr>
          <w:p>
            <w:pPr>
              <w:pStyle w:val="Normal"/>
              <w:jc w:val="center"/>
              <w:rPr>
                <w:lang w:val="en-US"/>
              </w:rPr>
            </w:pPr>
            <w:r>
              <w:rPr>
                <w:lang w:val="en-US"/>
              </w:rPr>
              <w:t>years</w:t>
            </w:r>
          </w:p>
        </w:tc>
        <w:tc>
          <w:tcPr>
            <w:tcW w:w="1073" w:type="dxa"/>
            <w:tcBorders/>
            <w:shd w:fill="FFFFFF" w:val="clear"/>
          </w:tcPr>
          <w:p>
            <w:pPr>
              <w:pStyle w:val="Normal"/>
              <w:rPr>
                <w:lang w:val="en-US"/>
              </w:rPr>
            </w:pPr>
            <w:r>
              <w:rPr>
                <w:lang w:val="en-US"/>
              </w:rPr>
              <w:t>Integer</w:t>
            </w:r>
          </w:p>
        </w:tc>
        <w:tc>
          <w:tcPr>
            <w:tcW w:w="1473" w:type="dxa"/>
            <w:tcBorders/>
            <w:shd w:fill="FFFFFF" w:val="clear"/>
          </w:tcPr>
          <w:p>
            <w:pPr>
              <w:pStyle w:val="Normal"/>
              <w:jc w:val="center"/>
              <w:rPr/>
            </w:pPr>
            <w:r>
              <w:rPr/>
              <w:t>0 - 30</w:t>
            </w:r>
          </w:p>
        </w:tc>
      </w:tr>
      <w:tr>
        <w:trPr/>
        <w:tc>
          <w:tcPr>
            <w:tcW w:w="1042" w:type="dxa"/>
            <w:tcBorders/>
            <w:shd w:fill="FFFFFF" w:val="clear"/>
          </w:tcPr>
          <w:p>
            <w:pPr>
              <w:pStyle w:val="Normal"/>
              <w:jc w:val="right"/>
              <w:rPr>
                <w:lang w:val="en-US"/>
              </w:rPr>
            </w:pPr>
            <w:r>
              <w:rPr>
                <w:lang w:val="en-US"/>
              </w:rPr>
              <w:t>8</w:t>
            </w:r>
          </w:p>
        </w:tc>
        <w:tc>
          <w:tcPr>
            <w:tcW w:w="1390" w:type="dxa"/>
            <w:tcBorders/>
            <w:shd w:fill="FFFFFF" w:val="clear"/>
          </w:tcPr>
          <w:p>
            <w:pPr>
              <w:pStyle w:val="Normal"/>
              <w:rPr/>
            </w:pPr>
            <w:r>
              <w:rPr>
                <w:lang w:val="en-US"/>
              </w:rPr>
              <w:t>R</w:t>
            </w:r>
            <w:r>
              <w:rPr>
                <w:vertAlign w:val="subscript"/>
                <w:lang w:val="en-US"/>
              </w:rPr>
              <w:t>cpt</w:t>
            </w:r>
          </w:p>
        </w:tc>
        <w:tc>
          <w:tcPr>
            <w:tcW w:w="3795" w:type="dxa"/>
            <w:tcBorders/>
            <w:shd w:fill="FFFFFF" w:val="clear"/>
          </w:tcPr>
          <w:p>
            <w:pPr>
              <w:pStyle w:val="Normal"/>
              <w:rPr>
                <w:lang w:val="en-US"/>
              </w:rPr>
            </w:pPr>
            <w:r>
              <w:rPr>
                <w:lang w:val="en-US"/>
              </w:rPr>
              <w:t>Otolith radius at capture</w:t>
            </w:r>
          </w:p>
        </w:tc>
        <w:tc>
          <w:tcPr>
            <w:tcW w:w="725" w:type="dxa"/>
            <w:tcBorders/>
            <w:shd w:fill="FFFFFF" w:val="clear"/>
          </w:tcPr>
          <w:p>
            <w:pPr>
              <w:pStyle w:val="Normal"/>
              <w:jc w:val="center"/>
              <w:rPr>
                <w:lang w:val="en-US"/>
              </w:rPr>
            </w:pPr>
            <w:r>
              <w:rPr>
                <w:lang w:val="en-US"/>
              </w:rPr>
              <w:t>mm</w:t>
            </w:r>
          </w:p>
        </w:tc>
        <w:tc>
          <w:tcPr>
            <w:tcW w:w="1073" w:type="dxa"/>
            <w:tcBorders/>
            <w:shd w:fill="FFFFFF" w:val="clear"/>
          </w:tcPr>
          <w:p>
            <w:pPr>
              <w:pStyle w:val="Normal"/>
              <w:rPr>
                <w:lang w:val="en-US"/>
              </w:rPr>
            </w:pPr>
            <w:r>
              <w:rPr>
                <w:lang w:val="en-US"/>
              </w:rPr>
              <w:t>Numeric</w:t>
            </w:r>
          </w:p>
        </w:tc>
        <w:tc>
          <w:tcPr>
            <w:tcW w:w="1473" w:type="dxa"/>
            <w:tcBorders/>
            <w:shd w:fill="FFFFFF" w:val="clear"/>
          </w:tcPr>
          <w:p>
            <w:pPr>
              <w:pStyle w:val="Normal"/>
              <w:jc w:val="center"/>
              <w:rPr/>
            </w:pPr>
            <w:r>
              <w:rPr/>
              <w:t>0.152 - 3.859</w:t>
            </w:r>
          </w:p>
        </w:tc>
      </w:tr>
      <w:tr>
        <w:trPr/>
        <w:tc>
          <w:tcPr>
            <w:tcW w:w="1042" w:type="dxa"/>
            <w:tcBorders/>
            <w:shd w:fill="FFFFFF" w:val="clear"/>
          </w:tcPr>
          <w:p>
            <w:pPr>
              <w:pStyle w:val="Normal"/>
              <w:jc w:val="right"/>
              <w:rPr>
                <w:lang w:val="en-US"/>
              </w:rPr>
            </w:pPr>
            <w:r>
              <w:rPr>
                <w:lang w:val="en-US"/>
              </w:rPr>
              <w:t>9</w:t>
            </w:r>
          </w:p>
        </w:tc>
        <w:tc>
          <w:tcPr>
            <w:tcW w:w="1390" w:type="dxa"/>
            <w:tcBorders/>
            <w:shd w:fill="FFFFFF" w:val="clear"/>
          </w:tcPr>
          <w:p>
            <w:pPr>
              <w:pStyle w:val="Normal"/>
              <w:rPr/>
            </w:pPr>
            <w:r>
              <w:rPr>
                <w:lang w:val="en-US"/>
              </w:rPr>
              <w:t>L</w:t>
            </w:r>
            <w:r>
              <w:rPr>
                <w:vertAlign w:val="subscript"/>
                <w:lang w:val="en-US"/>
              </w:rPr>
              <w:t>cpt</w:t>
            </w:r>
          </w:p>
        </w:tc>
        <w:tc>
          <w:tcPr>
            <w:tcW w:w="3795" w:type="dxa"/>
            <w:tcBorders/>
            <w:shd w:fill="FFFFFF" w:val="clear"/>
          </w:tcPr>
          <w:p>
            <w:pPr>
              <w:pStyle w:val="Normal"/>
              <w:rPr>
                <w:lang w:val="en-US"/>
              </w:rPr>
            </w:pPr>
            <w:r>
              <w:rPr>
                <w:lang w:val="en-US"/>
              </w:rPr>
              <w:t>Total length at capture</w:t>
            </w:r>
          </w:p>
        </w:tc>
        <w:tc>
          <w:tcPr>
            <w:tcW w:w="725" w:type="dxa"/>
            <w:tcBorders/>
            <w:shd w:fill="FFFFFF" w:val="clear"/>
          </w:tcPr>
          <w:p>
            <w:pPr>
              <w:pStyle w:val="Normal"/>
              <w:jc w:val="center"/>
              <w:rPr>
                <w:lang w:val="en-US"/>
              </w:rPr>
            </w:pPr>
            <w:r>
              <w:rPr>
                <w:lang w:val="en-US"/>
              </w:rPr>
              <w:t>mm</w:t>
            </w:r>
          </w:p>
        </w:tc>
        <w:tc>
          <w:tcPr>
            <w:tcW w:w="1073" w:type="dxa"/>
            <w:tcBorders/>
            <w:shd w:fill="FFFFFF" w:val="clear"/>
          </w:tcPr>
          <w:p>
            <w:pPr>
              <w:pStyle w:val="Normal"/>
              <w:rPr>
                <w:lang w:val="en-US"/>
              </w:rPr>
            </w:pPr>
            <w:r>
              <w:rPr>
                <w:lang w:val="en-US"/>
              </w:rPr>
              <w:t>Numeric</w:t>
            </w:r>
          </w:p>
        </w:tc>
        <w:tc>
          <w:tcPr>
            <w:tcW w:w="1473" w:type="dxa"/>
            <w:tcBorders/>
            <w:shd w:fill="FFFFFF" w:val="clear"/>
          </w:tcPr>
          <w:p>
            <w:pPr>
              <w:pStyle w:val="Normal"/>
              <w:jc w:val="center"/>
              <w:rPr/>
            </w:pPr>
            <w:r>
              <w:rPr/>
              <w:t>28.11 - 984.69</w:t>
            </w:r>
          </w:p>
        </w:tc>
      </w:tr>
      <w:tr>
        <w:trPr/>
        <w:tc>
          <w:tcPr>
            <w:tcW w:w="1042" w:type="dxa"/>
            <w:tcBorders/>
            <w:shd w:fill="FFFFFF" w:val="clear"/>
          </w:tcPr>
          <w:p>
            <w:pPr>
              <w:pStyle w:val="Normal"/>
              <w:jc w:val="right"/>
              <w:rPr>
                <w:lang w:val="en-US"/>
              </w:rPr>
            </w:pPr>
            <w:r>
              <w:rPr>
                <w:lang w:val="en-US"/>
              </w:rPr>
              <w:t>10</w:t>
            </w:r>
          </w:p>
        </w:tc>
        <w:tc>
          <w:tcPr>
            <w:tcW w:w="1390" w:type="dxa"/>
            <w:tcBorders/>
            <w:shd w:fill="FFFFFF" w:val="clear"/>
          </w:tcPr>
          <w:p>
            <w:pPr>
              <w:pStyle w:val="Normal"/>
              <w:rPr/>
            </w:pPr>
            <w:r>
              <w:rPr>
                <w:lang w:val="en-US"/>
              </w:rPr>
              <w:t>L</w:t>
            </w:r>
            <w:r>
              <w:rPr>
                <w:vertAlign w:val="subscript"/>
                <w:lang w:val="en-US"/>
              </w:rPr>
              <w:t>0p</w:t>
            </w:r>
          </w:p>
        </w:tc>
        <w:tc>
          <w:tcPr>
            <w:tcW w:w="3795" w:type="dxa"/>
            <w:tcBorders/>
            <w:shd w:fill="FFFFFF" w:val="clear"/>
          </w:tcPr>
          <w:p>
            <w:pPr>
              <w:pStyle w:val="Normal"/>
              <w:rPr>
                <w:lang w:val="en-US"/>
              </w:rPr>
            </w:pPr>
            <w:r>
              <w:rPr>
                <w:lang w:val="en-US"/>
              </w:rPr>
              <w:t>Total length at hatching</w:t>
            </w:r>
          </w:p>
        </w:tc>
        <w:tc>
          <w:tcPr>
            <w:tcW w:w="725" w:type="dxa"/>
            <w:tcBorders/>
            <w:shd w:fill="FFFFFF" w:val="clear"/>
          </w:tcPr>
          <w:p>
            <w:pPr>
              <w:pStyle w:val="Normal"/>
              <w:jc w:val="center"/>
              <w:rPr>
                <w:lang w:val="en-US"/>
              </w:rPr>
            </w:pPr>
            <w:r>
              <w:rPr>
                <w:lang w:val="en-US"/>
              </w:rPr>
              <w:t>mm</w:t>
            </w:r>
          </w:p>
        </w:tc>
        <w:tc>
          <w:tcPr>
            <w:tcW w:w="1073" w:type="dxa"/>
            <w:tcBorders/>
            <w:shd w:fill="FFFFFF" w:val="clear"/>
          </w:tcPr>
          <w:p>
            <w:pPr>
              <w:pStyle w:val="Normal"/>
              <w:rPr>
                <w:lang w:val="en-US"/>
              </w:rPr>
            </w:pPr>
            <w:r>
              <w:rPr>
                <w:lang w:val="en-US"/>
              </w:rPr>
              <w:t>Numeric</w:t>
            </w:r>
          </w:p>
        </w:tc>
        <w:tc>
          <w:tcPr>
            <w:tcW w:w="1473" w:type="dxa"/>
            <w:tcBorders/>
            <w:shd w:fill="FFFFFF" w:val="clear"/>
          </w:tcPr>
          <w:p>
            <w:pPr>
              <w:pStyle w:val="Normal"/>
              <w:jc w:val="center"/>
              <w:rPr/>
            </w:pPr>
            <w:r>
              <w:rPr/>
              <w:t>1.45 - 4.25</w:t>
            </w:r>
          </w:p>
        </w:tc>
      </w:tr>
      <w:tr>
        <w:trPr/>
        <w:tc>
          <w:tcPr>
            <w:tcW w:w="1042" w:type="dxa"/>
            <w:tcBorders/>
            <w:shd w:fill="FFFFFF" w:val="clear"/>
          </w:tcPr>
          <w:p>
            <w:pPr>
              <w:pStyle w:val="Normal"/>
              <w:jc w:val="right"/>
              <w:rPr>
                <w:lang w:val="en-US"/>
              </w:rPr>
            </w:pPr>
            <w:r>
              <w:rPr>
                <w:lang w:val="en-US"/>
              </w:rPr>
              <w:t>11</w:t>
            </w:r>
          </w:p>
        </w:tc>
        <w:tc>
          <w:tcPr>
            <w:tcW w:w="1390" w:type="dxa"/>
            <w:tcBorders/>
            <w:shd w:fill="FFFFFF" w:val="clear"/>
          </w:tcPr>
          <w:p>
            <w:pPr>
              <w:pStyle w:val="Normal"/>
              <w:rPr/>
            </w:pPr>
            <w:r>
              <w:rPr>
                <w:lang w:val="en-US"/>
              </w:rPr>
              <w:t>R</w:t>
            </w:r>
            <w:r>
              <w:rPr>
                <w:vertAlign w:val="subscript"/>
                <w:lang w:val="en-US"/>
              </w:rPr>
              <w:t>0p</w:t>
            </w:r>
          </w:p>
        </w:tc>
        <w:tc>
          <w:tcPr>
            <w:tcW w:w="3795" w:type="dxa"/>
            <w:tcBorders/>
            <w:shd w:fill="FFFFFF" w:val="clear"/>
          </w:tcPr>
          <w:p>
            <w:pPr>
              <w:pStyle w:val="Normal"/>
              <w:rPr>
                <w:lang w:val="en-US"/>
              </w:rPr>
            </w:pPr>
            <w:r>
              <w:rPr>
                <w:lang w:val="en-US"/>
              </w:rPr>
              <w:t>Otolith radius at hatching</w:t>
            </w:r>
          </w:p>
        </w:tc>
        <w:tc>
          <w:tcPr>
            <w:tcW w:w="725" w:type="dxa"/>
            <w:tcBorders/>
            <w:shd w:fill="FFFFFF" w:val="clear"/>
          </w:tcPr>
          <w:p>
            <w:pPr>
              <w:pStyle w:val="Normal"/>
              <w:jc w:val="center"/>
              <w:rPr>
                <w:lang w:val="en-US"/>
              </w:rPr>
            </w:pPr>
            <w:r>
              <w:rPr>
                <w:lang w:val="en-US"/>
              </w:rPr>
              <w:t>mm</w:t>
            </w:r>
          </w:p>
        </w:tc>
        <w:tc>
          <w:tcPr>
            <w:tcW w:w="1073" w:type="dxa"/>
            <w:tcBorders/>
            <w:shd w:fill="FFFFFF" w:val="clear"/>
          </w:tcPr>
          <w:p>
            <w:pPr>
              <w:pStyle w:val="Normal"/>
              <w:rPr>
                <w:lang w:val="en-US"/>
              </w:rPr>
            </w:pPr>
            <w:r>
              <w:rPr>
                <w:lang w:val="en-US"/>
              </w:rPr>
              <w:t>Numeric</w:t>
            </w:r>
          </w:p>
        </w:tc>
        <w:tc>
          <w:tcPr>
            <w:tcW w:w="1473" w:type="dxa"/>
            <w:tcBorders/>
            <w:shd w:fill="FFFFFF" w:val="clear"/>
          </w:tcPr>
          <w:p>
            <w:pPr>
              <w:pStyle w:val="Normal"/>
              <w:jc w:val="center"/>
              <w:rPr/>
            </w:pPr>
            <w:bookmarkStart w:id="70" w:name="_GoBack"/>
            <w:bookmarkEnd w:id="70"/>
            <w:r>
              <w:rPr/>
              <w:t>0.008 - 0.136</w:t>
            </w:r>
          </w:p>
        </w:tc>
      </w:tr>
      <w:tr>
        <w:trPr/>
        <w:tc>
          <w:tcPr>
            <w:tcW w:w="1042" w:type="dxa"/>
            <w:tcBorders/>
            <w:shd w:fill="FFFFFF" w:val="clear"/>
          </w:tcPr>
          <w:p>
            <w:pPr>
              <w:pStyle w:val="Normal"/>
              <w:jc w:val="right"/>
              <w:rPr>
                <w:lang w:val="en-US"/>
              </w:rPr>
            </w:pPr>
            <w:r>
              <w:rPr>
                <w:lang w:val="en-US"/>
              </w:rPr>
              <w:t>12</w:t>
            </w:r>
          </w:p>
        </w:tc>
        <w:tc>
          <w:tcPr>
            <w:tcW w:w="1390" w:type="dxa"/>
            <w:tcBorders/>
            <w:shd w:fill="FFFFFF" w:val="clear"/>
          </w:tcPr>
          <w:p>
            <w:pPr>
              <w:pStyle w:val="Normal"/>
              <w:rPr>
                <w:lang w:val="en-US"/>
              </w:rPr>
            </w:pPr>
            <w:r>
              <w:rPr>
                <w:lang w:val="en-US"/>
              </w:rPr>
              <w:t>Li_sp_m</w:t>
            </w:r>
          </w:p>
        </w:tc>
        <w:tc>
          <w:tcPr>
            <w:tcW w:w="3795" w:type="dxa"/>
            <w:tcBorders/>
            <w:shd w:fill="FFFFFF" w:val="clear"/>
          </w:tcPr>
          <w:p>
            <w:pPr>
              <w:pStyle w:val="Normal"/>
              <w:rPr/>
            </w:pPr>
            <w:r>
              <w:rPr>
                <w:lang w:val="en-US"/>
              </w:rPr>
              <w:t xml:space="preserve">Total length (mean) at age </w:t>
            </w:r>
            <w:r>
              <w:rPr>
                <w:i/>
                <w:iCs/>
                <w:lang w:val="en-US"/>
              </w:rPr>
              <w:t xml:space="preserve">i </w:t>
            </w:r>
            <w:r>
              <w:rPr>
                <w:lang w:val="en-US"/>
              </w:rPr>
              <w:t>calculated by species</w:t>
            </w:r>
          </w:p>
        </w:tc>
        <w:tc>
          <w:tcPr>
            <w:tcW w:w="725" w:type="dxa"/>
            <w:tcBorders/>
            <w:shd w:fill="FFFFFF" w:val="clear"/>
          </w:tcPr>
          <w:p>
            <w:pPr>
              <w:pStyle w:val="Normal"/>
              <w:jc w:val="center"/>
              <w:rPr>
                <w:lang w:val="en-US"/>
              </w:rPr>
            </w:pPr>
            <w:r>
              <w:rPr>
                <w:lang w:val="en-US"/>
              </w:rPr>
              <w:t>mm</w:t>
            </w:r>
          </w:p>
        </w:tc>
        <w:tc>
          <w:tcPr>
            <w:tcW w:w="1073" w:type="dxa"/>
            <w:tcBorders/>
            <w:shd w:fill="FFFFFF" w:val="clear"/>
          </w:tcPr>
          <w:p>
            <w:pPr>
              <w:pStyle w:val="Normal"/>
              <w:rPr>
                <w:lang w:val="en-US"/>
              </w:rPr>
            </w:pPr>
            <w:r>
              <w:rPr>
                <w:lang w:val="en-US"/>
              </w:rPr>
              <w:t>Numeric</w:t>
            </w:r>
          </w:p>
        </w:tc>
        <w:tc>
          <w:tcPr>
            <w:tcW w:w="1473" w:type="dxa"/>
            <w:tcBorders/>
            <w:shd w:fill="FFFFFF" w:val="clear"/>
          </w:tcPr>
          <w:p>
            <w:pPr>
              <w:pStyle w:val="Normal"/>
              <w:jc w:val="center"/>
              <w:rPr/>
            </w:pPr>
            <w:r>
              <w:rPr/>
              <w:t>1.45 - 948.131</w:t>
            </w:r>
          </w:p>
        </w:tc>
      </w:tr>
      <w:tr>
        <w:trPr/>
        <w:tc>
          <w:tcPr>
            <w:tcW w:w="1042" w:type="dxa"/>
            <w:tcBorders/>
            <w:shd w:fill="FFFFFF" w:val="clear"/>
          </w:tcPr>
          <w:p>
            <w:pPr>
              <w:pStyle w:val="Normal"/>
              <w:jc w:val="right"/>
              <w:rPr>
                <w:lang w:val="en-US"/>
              </w:rPr>
            </w:pPr>
            <w:r>
              <w:rPr>
                <w:lang w:val="en-US"/>
              </w:rPr>
              <w:t>13</w:t>
            </w:r>
          </w:p>
        </w:tc>
        <w:tc>
          <w:tcPr>
            <w:tcW w:w="1390" w:type="dxa"/>
            <w:tcBorders/>
            <w:shd w:fill="FFFFFF" w:val="clear"/>
          </w:tcPr>
          <w:p>
            <w:pPr>
              <w:pStyle w:val="Normal"/>
              <w:rPr>
                <w:lang w:val="en-US"/>
              </w:rPr>
            </w:pPr>
            <w:r>
              <w:rPr>
                <w:lang w:val="en-US"/>
              </w:rPr>
              <w:t>Li_sp_sd</w:t>
            </w:r>
          </w:p>
        </w:tc>
        <w:tc>
          <w:tcPr>
            <w:tcW w:w="3795" w:type="dxa"/>
            <w:tcBorders/>
            <w:shd w:fill="FFFFFF" w:val="clear"/>
          </w:tcPr>
          <w:p>
            <w:pPr>
              <w:pStyle w:val="Normal"/>
              <w:rPr>
                <w:lang w:val="en-US"/>
              </w:rPr>
            </w:pPr>
            <w:r>
              <w:rPr>
                <w:lang w:val="en-US"/>
              </w:rPr>
              <w:t>Standard deviation around the value of Li_sp_m</w:t>
            </w:r>
          </w:p>
        </w:tc>
        <w:tc>
          <w:tcPr>
            <w:tcW w:w="725" w:type="dxa"/>
            <w:tcBorders/>
            <w:shd w:fill="FFFFFF" w:val="clear"/>
          </w:tcPr>
          <w:p>
            <w:pPr>
              <w:pStyle w:val="Normal"/>
              <w:jc w:val="center"/>
              <w:rPr>
                <w:lang w:val="en-US"/>
              </w:rPr>
            </w:pPr>
            <w:r>
              <w:rPr>
                <w:lang w:val="en-US"/>
              </w:rPr>
              <w:t>mm</w:t>
            </w:r>
          </w:p>
        </w:tc>
        <w:tc>
          <w:tcPr>
            <w:tcW w:w="1073" w:type="dxa"/>
            <w:tcBorders/>
            <w:shd w:fill="FFFFFF" w:val="clear"/>
          </w:tcPr>
          <w:p>
            <w:pPr>
              <w:pStyle w:val="Normal"/>
              <w:rPr>
                <w:lang w:val="en-US"/>
              </w:rPr>
            </w:pPr>
            <w:r>
              <w:rPr>
                <w:lang w:val="en-US"/>
              </w:rPr>
              <w:t>Numeric</w:t>
            </w:r>
          </w:p>
        </w:tc>
        <w:tc>
          <w:tcPr>
            <w:tcW w:w="1473" w:type="dxa"/>
            <w:tcBorders/>
            <w:shd w:fill="FFFFFF" w:val="clear"/>
          </w:tcPr>
          <w:p>
            <w:pPr>
              <w:pStyle w:val="Normal"/>
              <w:jc w:val="center"/>
              <w:rPr/>
            </w:pPr>
            <w:r>
              <w:rPr/>
              <w:t>0 - 51.27</w:t>
            </w:r>
          </w:p>
        </w:tc>
      </w:tr>
      <w:tr>
        <w:trPr/>
        <w:tc>
          <w:tcPr>
            <w:tcW w:w="1042" w:type="dxa"/>
            <w:tcBorders/>
            <w:shd w:fill="FFFFFF" w:val="clear"/>
          </w:tcPr>
          <w:p>
            <w:pPr>
              <w:pStyle w:val="Normal"/>
              <w:jc w:val="right"/>
              <w:rPr>
                <w:lang w:val="en-US"/>
              </w:rPr>
            </w:pPr>
            <w:r>
              <w:rPr>
                <w:lang w:val="en-US"/>
              </w:rPr>
              <w:t>14</w:t>
            </w:r>
          </w:p>
        </w:tc>
        <w:tc>
          <w:tcPr>
            <w:tcW w:w="1390" w:type="dxa"/>
            <w:tcBorders/>
            <w:shd w:fill="FFFFFF" w:val="clear"/>
          </w:tcPr>
          <w:p>
            <w:pPr>
              <w:pStyle w:val="Normal"/>
              <w:rPr>
                <w:lang w:val="en-US"/>
              </w:rPr>
            </w:pPr>
            <w:r>
              <w:rPr>
                <w:lang w:val="en-US"/>
              </w:rPr>
              <w:t>Li_sploc_m</w:t>
            </w:r>
          </w:p>
        </w:tc>
        <w:tc>
          <w:tcPr>
            <w:tcW w:w="3795" w:type="dxa"/>
            <w:tcBorders/>
            <w:shd w:fill="FFFFFF" w:val="clear"/>
          </w:tcPr>
          <w:p>
            <w:pPr>
              <w:pStyle w:val="Normal"/>
              <w:rPr/>
            </w:pPr>
            <w:r>
              <w:rPr>
                <w:lang w:val="en-US"/>
              </w:rPr>
              <w:t xml:space="preserve">Total length (mean) at age </w:t>
            </w:r>
            <w:r>
              <w:rPr>
                <w:i/>
                <w:iCs/>
                <w:lang w:val="en-US"/>
              </w:rPr>
              <w:t xml:space="preserve">i </w:t>
            </w:r>
            <w:r>
              <w:rPr>
                <w:lang w:val="en-US"/>
              </w:rPr>
              <w:t>calculated by species and location</w:t>
            </w:r>
          </w:p>
        </w:tc>
        <w:tc>
          <w:tcPr>
            <w:tcW w:w="725" w:type="dxa"/>
            <w:tcBorders/>
            <w:shd w:fill="FFFFFF" w:val="clear"/>
          </w:tcPr>
          <w:p>
            <w:pPr>
              <w:pStyle w:val="Normal"/>
              <w:jc w:val="center"/>
              <w:rPr>
                <w:lang w:val="en-US"/>
              </w:rPr>
            </w:pPr>
            <w:r>
              <w:rPr>
                <w:lang w:val="en-US"/>
              </w:rPr>
              <w:t>mm</w:t>
            </w:r>
          </w:p>
        </w:tc>
        <w:tc>
          <w:tcPr>
            <w:tcW w:w="1073" w:type="dxa"/>
            <w:tcBorders/>
            <w:shd w:fill="FFFFFF" w:val="clear"/>
          </w:tcPr>
          <w:p>
            <w:pPr>
              <w:pStyle w:val="Normal"/>
              <w:rPr>
                <w:lang w:val="en-US"/>
              </w:rPr>
            </w:pPr>
            <w:r>
              <w:rPr>
                <w:lang w:val="en-US"/>
              </w:rPr>
              <w:t>Numeric</w:t>
            </w:r>
          </w:p>
        </w:tc>
        <w:tc>
          <w:tcPr>
            <w:tcW w:w="1473" w:type="dxa"/>
            <w:tcBorders/>
            <w:shd w:fill="FFFFFF" w:val="clear"/>
          </w:tcPr>
          <w:p>
            <w:pPr>
              <w:pStyle w:val="Normal"/>
              <w:jc w:val="center"/>
              <w:rPr/>
            </w:pPr>
            <w:r>
              <w:rPr/>
              <w:t>1.45 - 945.55</w:t>
            </w:r>
          </w:p>
        </w:tc>
      </w:tr>
      <w:tr>
        <w:trPr/>
        <w:tc>
          <w:tcPr>
            <w:tcW w:w="1042" w:type="dxa"/>
            <w:tcBorders/>
            <w:shd w:fill="FFFFFF" w:val="clear"/>
          </w:tcPr>
          <w:p>
            <w:pPr>
              <w:pStyle w:val="Normal"/>
              <w:jc w:val="right"/>
              <w:rPr>
                <w:lang w:val="en-US"/>
              </w:rPr>
            </w:pPr>
            <w:r>
              <w:rPr>
                <w:lang w:val="en-US"/>
              </w:rPr>
              <w:t>15</w:t>
            </w:r>
          </w:p>
        </w:tc>
        <w:tc>
          <w:tcPr>
            <w:tcW w:w="1390" w:type="dxa"/>
            <w:tcBorders/>
            <w:shd w:fill="FFFFFF" w:val="clear"/>
          </w:tcPr>
          <w:p>
            <w:pPr>
              <w:pStyle w:val="Normal"/>
              <w:rPr>
                <w:lang w:val="en-US"/>
              </w:rPr>
            </w:pPr>
            <w:r>
              <w:rPr>
                <w:lang w:val="en-US"/>
              </w:rPr>
              <w:t>Li_sploc_sd</w:t>
            </w:r>
          </w:p>
        </w:tc>
        <w:tc>
          <w:tcPr>
            <w:tcW w:w="3795" w:type="dxa"/>
            <w:tcBorders/>
            <w:shd w:fill="FFFFFF" w:val="clear"/>
          </w:tcPr>
          <w:p>
            <w:pPr>
              <w:pStyle w:val="Normal"/>
              <w:rPr>
                <w:lang w:val="en-US"/>
              </w:rPr>
            </w:pPr>
            <w:r>
              <w:rPr>
                <w:lang w:val="en-US"/>
              </w:rPr>
              <w:t>Standard deviation around the value of Li_sploc_m</w:t>
            </w:r>
          </w:p>
        </w:tc>
        <w:tc>
          <w:tcPr>
            <w:tcW w:w="725" w:type="dxa"/>
            <w:tcBorders/>
            <w:shd w:fill="FFFFFF" w:val="clear"/>
          </w:tcPr>
          <w:p>
            <w:pPr>
              <w:pStyle w:val="Normal"/>
              <w:jc w:val="center"/>
              <w:rPr>
                <w:lang w:val="en-US"/>
              </w:rPr>
            </w:pPr>
            <w:r>
              <w:rPr>
                <w:lang w:val="en-US"/>
              </w:rPr>
              <w:t>mm</w:t>
            </w:r>
          </w:p>
        </w:tc>
        <w:tc>
          <w:tcPr>
            <w:tcW w:w="1073" w:type="dxa"/>
            <w:tcBorders/>
            <w:shd w:fill="FFFFFF" w:val="clear"/>
          </w:tcPr>
          <w:p>
            <w:pPr>
              <w:pStyle w:val="Normal"/>
              <w:rPr>
                <w:lang w:val="en-US"/>
              </w:rPr>
            </w:pPr>
            <w:r>
              <w:rPr>
                <w:lang w:val="en-US"/>
              </w:rPr>
              <w:t>Numeric</w:t>
            </w:r>
          </w:p>
        </w:tc>
        <w:tc>
          <w:tcPr>
            <w:tcW w:w="1473" w:type="dxa"/>
            <w:tcBorders/>
            <w:shd w:fill="FFFFFF" w:val="clear"/>
          </w:tcPr>
          <w:p>
            <w:pPr>
              <w:pStyle w:val="Normal"/>
              <w:jc w:val="center"/>
              <w:rPr/>
            </w:pPr>
            <w:r>
              <w:rPr/>
              <w:t>0 - 49.044</w:t>
            </w:r>
          </w:p>
        </w:tc>
      </w:tr>
      <w:tr>
        <w:trPr/>
        <w:tc>
          <w:tcPr>
            <w:tcW w:w="1042" w:type="dxa"/>
            <w:tcBorders/>
            <w:shd w:fill="FFFFFF" w:val="clear"/>
          </w:tcPr>
          <w:p>
            <w:pPr>
              <w:pStyle w:val="Normal"/>
              <w:jc w:val="right"/>
              <w:rPr>
                <w:lang w:val="en-US"/>
              </w:rPr>
            </w:pPr>
            <w:r>
              <w:rPr>
                <w:lang w:val="en-US"/>
              </w:rPr>
              <w:t>16</w:t>
            </w:r>
          </w:p>
        </w:tc>
        <w:tc>
          <w:tcPr>
            <w:tcW w:w="1390" w:type="dxa"/>
            <w:tcBorders/>
            <w:shd w:fill="FFFFFF" w:val="clear"/>
          </w:tcPr>
          <w:p>
            <w:pPr>
              <w:pStyle w:val="Normal"/>
              <w:rPr>
                <w:lang w:val="en-US"/>
              </w:rPr>
            </w:pPr>
            <w:r>
              <w:rPr>
                <w:lang w:val="en-US"/>
              </w:rPr>
              <w:t>Biomass</w:t>
            </w:r>
          </w:p>
        </w:tc>
        <w:tc>
          <w:tcPr>
            <w:tcW w:w="3795" w:type="dxa"/>
            <w:tcBorders/>
            <w:shd w:fill="FFFFFF" w:val="clear"/>
          </w:tcPr>
          <w:p>
            <w:pPr>
              <w:pStyle w:val="Normal"/>
              <w:rPr>
                <w:lang w:val="en-US"/>
              </w:rPr>
            </w:pPr>
            <w:r>
              <w:rPr>
                <w:lang w:val="en-US"/>
              </w:rPr>
              <w:t>Wet body mass at capture</w:t>
            </w:r>
          </w:p>
        </w:tc>
        <w:tc>
          <w:tcPr>
            <w:tcW w:w="725" w:type="dxa"/>
            <w:tcBorders/>
            <w:shd w:fill="FFFFFF" w:val="clear"/>
          </w:tcPr>
          <w:p>
            <w:pPr>
              <w:pStyle w:val="Normal"/>
              <w:jc w:val="center"/>
              <w:rPr>
                <w:lang w:val="en-US"/>
              </w:rPr>
            </w:pPr>
            <w:r>
              <w:rPr>
                <w:lang w:val="en-US"/>
              </w:rPr>
              <w:t>g</w:t>
            </w:r>
          </w:p>
        </w:tc>
        <w:tc>
          <w:tcPr>
            <w:tcW w:w="1073" w:type="dxa"/>
            <w:tcBorders/>
            <w:shd w:fill="FFFFFF" w:val="clear"/>
          </w:tcPr>
          <w:p>
            <w:pPr>
              <w:pStyle w:val="Normal"/>
              <w:rPr>
                <w:lang w:val="en-US"/>
              </w:rPr>
            </w:pPr>
            <w:r>
              <w:rPr>
                <w:lang w:val="en-US"/>
              </w:rPr>
              <w:t>Numeric</w:t>
            </w:r>
          </w:p>
        </w:tc>
        <w:tc>
          <w:tcPr>
            <w:tcW w:w="1473" w:type="dxa"/>
            <w:tcBorders/>
            <w:shd w:fill="FFFFFF" w:val="clear"/>
          </w:tcPr>
          <w:p>
            <w:pPr>
              <w:pStyle w:val="Normal"/>
              <w:jc w:val="center"/>
              <w:rPr/>
            </w:pPr>
            <w:r>
              <w:rPr/>
              <w:t>0.4 - 12950</w:t>
            </w:r>
          </w:p>
        </w:tc>
      </w:tr>
      <w:tr>
        <w:trPr/>
        <w:tc>
          <w:tcPr>
            <w:tcW w:w="1042" w:type="dxa"/>
            <w:tcBorders/>
            <w:shd w:fill="FFFFFF" w:val="clear"/>
          </w:tcPr>
          <w:p>
            <w:pPr>
              <w:pStyle w:val="Normal"/>
              <w:jc w:val="right"/>
              <w:rPr>
                <w:lang w:val="en-US"/>
              </w:rPr>
            </w:pPr>
            <w:r>
              <w:rPr>
                <w:lang w:val="en-US"/>
              </w:rPr>
              <w:t>17</w:t>
            </w:r>
          </w:p>
        </w:tc>
        <w:tc>
          <w:tcPr>
            <w:tcW w:w="1390" w:type="dxa"/>
            <w:tcBorders/>
            <w:shd w:fill="FFFFFF" w:val="clear"/>
          </w:tcPr>
          <w:p>
            <w:pPr>
              <w:pStyle w:val="Normal"/>
              <w:rPr>
                <w:lang w:val="en-US"/>
              </w:rPr>
            </w:pPr>
            <w:r>
              <w:rPr>
                <w:lang w:val="en-US"/>
              </w:rPr>
              <w:t>Location</w:t>
            </w:r>
          </w:p>
        </w:tc>
        <w:tc>
          <w:tcPr>
            <w:tcW w:w="3795" w:type="dxa"/>
            <w:tcBorders/>
            <w:shd w:fill="FFFFFF" w:val="clear"/>
          </w:tcPr>
          <w:p>
            <w:pPr>
              <w:pStyle w:val="Normal"/>
              <w:rPr>
                <w:lang w:val="en-US"/>
              </w:rPr>
            </w:pPr>
            <w:r>
              <w:rPr>
                <w:lang w:val="en-US"/>
              </w:rPr>
              <w:t>Island or archipelago of the sampling</w:t>
            </w:r>
          </w:p>
        </w:tc>
        <w:tc>
          <w:tcPr>
            <w:tcW w:w="725" w:type="dxa"/>
            <w:tcBorders/>
            <w:shd w:fill="FFFFFF" w:val="clear"/>
          </w:tcPr>
          <w:p>
            <w:pPr>
              <w:pStyle w:val="Normal"/>
              <w:jc w:val="center"/>
              <w:rPr>
                <w:lang w:val="en-US"/>
              </w:rPr>
            </w:pPr>
            <w:r>
              <w:rPr>
                <w:lang w:val="en-US"/>
              </w:rPr>
              <w:t>-</w:t>
            </w:r>
          </w:p>
        </w:tc>
        <w:tc>
          <w:tcPr>
            <w:tcW w:w="1073" w:type="dxa"/>
            <w:tcBorders/>
            <w:shd w:fill="FFFFFF" w:val="clear"/>
          </w:tcPr>
          <w:p>
            <w:pPr>
              <w:pStyle w:val="Normal"/>
              <w:rPr>
                <w:lang w:val="en-US"/>
              </w:rPr>
            </w:pPr>
            <w:r>
              <w:rPr>
                <w:lang w:val="en-US"/>
              </w:rPr>
              <w:t>Factor</w:t>
            </w:r>
          </w:p>
        </w:tc>
        <w:tc>
          <w:tcPr>
            <w:tcW w:w="1473" w:type="dxa"/>
            <w:tcBorders/>
            <w:shd w:fill="FFFFFF" w:val="clear"/>
          </w:tcPr>
          <w:p>
            <w:pPr>
              <w:pStyle w:val="Normal"/>
              <w:jc w:val="center"/>
              <w:rPr/>
            </w:pPr>
            <w:r>
              <w:rPr/>
              <w:t>-</w:t>
            </w:r>
          </w:p>
        </w:tc>
      </w:tr>
      <w:tr>
        <w:trPr/>
        <w:tc>
          <w:tcPr>
            <w:tcW w:w="1042" w:type="dxa"/>
            <w:tcBorders>
              <w:bottom w:val="single" w:sz="4" w:space="0" w:color="00000A"/>
              <w:insideH w:val="single" w:sz="4" w:space="0" w:color="00000A"/>
            </w:tcBorders>
            <w:shd w:fill="FFFFFF" w:val="clear"/>
          </w:tcPr>
          <w:p>
            <w:pPr>
              <w:pStyle w:val="Normal"/>
              <w:jc w:val="right"/>
              <w:rPr>
                <w:lang w:val="en-US"/>
              </w:rPr>
            </w:pPr>
            <w:r>
              <w:rPr>
                <w:lang w:val="en-US"/>
              </w:rPr>
              <w:t>18</w:t>
            </w:r>
          </w:p>
        </w:tc>
        <w:tc>
          <w:tcPr>
            <w:tcW w:w="1390" w:type="dxa"/>
            <w:tcBorders>
              <w:bottom w:val="single" w:sz="4" w:space="0" w:color="00000A"/>
              <w:insideH w:val="single" w:sz="4" w:space="0" w:color="00000A"/>
            </w:tcBorders>
            <w:shd w:fill="FFFFFF" w:val="clear"/>
          </w:tcPr>
          <w:p>
            <w:pPr>
              <w:pStyle w:val="Normal"/>
              <w:rPr>
                <w:lang w:val="en-US"/>
              </w:rPr>
            </w:pPr>
            <w:r>
              <w:rPr>
                <w:lang w:val="en-US"/>
              </w:rPr>
              <w:t>Observer</w:t>
            </w:r>
          </w:p>
        </w:tc>
        <w:tc>
          <w:tcPr>
            <w:tcW w:w="3795" w:type="dxa"/>
            <w:tcBorders>
              <w:bottom w:val="single" w:sz="4" w:space="0" w:color="00000A"/>
              <w:insideH w:val="single" w:sz="4" w:space="0" w:color="00000A"/>
            </w:tcBorders>
            <w:shd w:fill="FFFFFF" w:val="clear"/>
          </w:tcPr>
          <w:p>
            <w:pPr>
              <w:pStyle w:val="Normal"/>
              <w:rPr>
                <w:lang w:val="en-US"/>
              </w:rPr>
            </w:pPr>
            <w:r>
              <w:rPr>
                <w:lang w:val="en-US"/>
              </w:rPr>
              <w:t>Name of the person who made the otolith reading</w:t>
            </w:r>
          </w:p>
        </w:tc>
        <w:tc>
          <w:tcPr>
            <w:tcW w:w="725" w:type="dxa"/>
            <w:tcBorders>
              <w:bottom w:val="single" w:sz="4" w:space="0" w:color="00000A"/>
              <w:insideH w:val="single" w:sz="4" w:space="0" w:color="00000A"/>
            </w:tcBorders>
            <w:shd w:fill="FFFFFF" w:val="clear"/>
          </w:tcPr>
          <w:p>
            <w:pPr>
              <w:pStyle w:val="Normal"/>
              <w:jc w:val="center"/>
              <w:rPr>
                <w:lang w:val="en-US"/>
              </w:rPr>
            </w:pPr>
            <w:r>
              <w:rPr>
                <w:lang w:val="en-US"/>
              </w:rPr>
              <w:t>-</w:t>
            </w:r>
          </w:p>
        </w:tc>
        <w:tc>
          <w:tcPr>
            <w:tcW w:w="1073" w:type="dxa"/>
            <w:tcBorders>
              <w:bottom w:val="single" w:sz="4" w:space="0" w:color="00000A"/>
              <w:insideH w:val="single" w:sz="4" w:space="0" w:color="00000A"/>
            </w:tcBorders>
            <w:shd w:fill="FFFFFF" w:val="clear"/>
          </w:tcPr>
          <w:p>
            <w:pPr>
              <w:pStyle w:val="Normal"/>
              <w:rPr>
                <w:lang w:val="en-US"/>
              </w:rPr>
            </w:pPr>
            <w:r>
              <w:rPr>
                <w:lang w:val="en-US"/>
              </w:rPr>
              <w:t>Factor</w:t>
            </w:r>
          </w:p>
        </w:tc>
        <w:tc>
          <w:tcPr>
            <w:tcW w:w="1473" w:type="dxa"/>
            <w:tcBorders>
              <w:bottom w:val="single" w:sz="4" w:space="0" w:color="00000A"/>
              <w:insideH w:val="single" w:sz="4" w:space="0" w:color="00000A"/>
            </w:tcBorders>
            <w:shd w:fill="FFFFFF" w:val="clear"/>
          </w:tcPr>
          <w:p>
            <w:pPr>
              <w:pStyle w:val="Normal"/>
              <w:jc w:val="center"/>
              <w:rPr/>
            </w:pPr>
            <w:r>
              <w:rPr/>
              <w:t>-</w:t>
            </w:r>
          </w:p>
        </w:tc>
      </w:tr>
    </w:tbl>
    <w:p>
      <w:pPr>
        <w:pStyle w:val="Normal"/>
        <w:spacing w:lineRule="auto" w:line="360"/>
        <w:rPr>
          <w:lang w:val="en-US"/>
        </w:rPr>
      </w:pPr>
      <w:r>
        <w:rPr>
          <w:lang w:val="en-US"/>
        </w:rPr>
      </w:r>
    </w:p>
    <w:p>
      <w:pPr>
        <w:pStyle w:val="ListParagraph"/>
        <w:numPr>
          <w:ilvl w:val="0"/>
          <w:numId w:val="5"/>
        </w:numPr>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t>Data anomalies</w:t>
      </w:r>
    </w:p>
    <w:p>
      <w:pPr>
        <w:pStyle w:val="Normal"/>
        <w:spacing w:lineRule="auto" w:line="360"/>
        <w:rPr/>
      </w:pPr>
      <w:r>
        <w:rPr>
          <w:lang w:val="en-US"/>
        </w:rPr>
        <w:t>Within the dataset, ‘NA’ indicates missing values. Missing values are present in the variables ‘R</w:t>
      </w:r>
      <w:r>
        <w:rPr>
          <w:vertAlign w:val="subscript"/>
          <w:lang w:val="en-US"/>
        </w:rPr>
        <w:t>i</w:t>
      </w:r>
      <w:r>
        <w:rPr>
          <w:lang w:val="en-US"/>
        </w:rPr>
        <w:t>’ (n = 377), ‘R</w:t>
      </w:r>
      <w:r>
        <w:rPr>
          <w:vertAlign w:val="subscript"/>
          <w:lang w:val="en-US"/>
        </w:rPr>
        <w:t>0p</w:t>
      </w:r>
      <w:r>
        <w:rPr>
          <w:lang w:val="en-US"/>
        </w:rPr>
        <w:t>’ (n = 2780), ‘Li_sp_m’ (n = 398), ‘Li_sp_sd’ (n = 398), ‘Li_sploc_m’ (n = 745), ‘Lp_sploc_sd’ (n = 745) and ‘Biomass’ (n = 603). For the variable ‘R</w:t>
      </w:r>
      <w:r>
        <w:rPr>
          <w:vertAlign w:val="subscript"/>
          <w:lang w:val="en-US"/>
        </w:rPr>
        <w:t>i</w:t>
      </w:r>
      <w:r>
        <w:rPr>
          <w:lang w:val="en-US"/>
        </w:rPr>
        <w:t>,’ missing values correspond to individuals for whom it was not possible to estimate the radius at hatching from photographs. The ‘R</w:t>
      </w:r>
      <w:r>
        <w:rPr>
          <w:vertAlign w:val="subscript"/>
          <w:lang w:val="en-US"/>
        </w:rPr>
        <w:t>0p</w:t>
      </w:r>
      <w:r>
        <w:rPr>
          <w:lang w:val="en-US"/>
        </w:rPr>
        <w:t>’ values correspond to ‘R</w:t>
      </w:r>
      <w:r>
        <w:rPr>
          <w:vertAlign w:val="subscript"/>
          <w:lang w:val="en-US"/>
        </w:rPr>
        <w:t>i</w:t>
      </w:r>
      <w:r>
        <w:rPr>
          <w:lang w:val="en-US"/>
        </w:rPr>
        <w:t>’ values for whom Age</w:t>
      </w:r>
      <w:r>
        <w:rPr>
          <w:vertAlign w:val="subscript"/>
          <w:lang w:val="en-US"/>
        </w:rPr>
        <w:t>i</w:t>
      </w:r>
      <w:r>
        <w:rPr>
          <w:lang w:val="en-US"/>
        </w:rPr>
        <w:t xml:space="preserve"> is equal to 0. Because the R</w:t>
      </w:r>
      <w:r>
        <w:rPr>
          <w:vertAlign w:val="subscript"/>
          <w:lang w:val="en-US"/>
        </w:rPr>
        <w:t>0p</w:t>
      </w:r>
      <w:r>
        <w:rPr>
          <w:lang w:val="en-US"/>
        </w:rPr>
        <w:t xml:space="preserve"> value is the same for all Age</w:t>
      </w:r>
      <w:r>
        <w:rPr>
          <w:vertAlign w:val="subscript"/>
          <w:lang w:val="en-US"/>
        </w:rPr>
        <w:t>i</w:t>
      </w:r>
      <w:r>
        <w:rPr>
          <w:lang w:val="en-US"/>
        </w:rPr>
        <w:t xml:space="preserve"> of a given individual (‘ID’), it results in a large number of NA as soon as the ‘Ri’ value where Agei is equal to 0 is missing. For the variables ‘Li_sp_m’, ‘Li_sp_sd’, ‘Li_sploc_m’ and ‘Lp_sploc_sd’ missing values correspond to values where the Bayesian model was not able to converge. Logically, the number of NA for variables ‘Li_sp_m’ and ‘Li_sp_sd’ (estimation by species) is lower than the number of NA for variables ‘Li_sploc_m’ and ‘Lp_sploc_sd’ (estimation by species and location). Finally, for the variable ‘Biomass’ missing values are due to no measurement during sampling.</w:t>
      </w:r>
    </w:p>
    <w:p>
      <w:pPr>
        <w:pStyle w:val="Normal"/>
        <w:spacing w:lineRule="auto" w:line="360"/>
        <w:rPr>
          <w:lang w:val="en-US"/>
        </w:rPr>
      </w:pPr>
      <w:r>
        <w:rPr>
          <w:lang w:val="en-US"/>
        </w:rPr>
      </w:r>
    </w:p>
    <w:p>
      <w:pPr>
        <w:pStyle w:val="Normal"/>
        <w:spacing w:lineRule="auto" w:line="360"/>
        <w:rPr>
          <w:b/>
          <w:b/>
          <w:lang w:val="en-US"/>
        </w:rPr>
      </w:pPr>
      <w:r>
        <w:rPr>
          <w:b/>
          <w:lang w:val="en-US"/>
        </w:rPr>
        <w:t>Acknowledgements</w:t>
      </w:r>
    </w:p>
    <w:p>
      <w:pPr>
        <w:pStyle w:val="Normal"/>
        <w:spacing w:lineRule="auto" w:line="360"/>
        <w:rPr>
          <w:lang w:val="en-US"/>
        </w:rPr>
      </w:pPr>
      <w:r>
        <w:rPr>
          <w:lang w:val="en-US"/>
        </w:rPr>
        <w:t>We thank the French Polynesian Urban Planning Department for providing the GIS data for the Polynesian coastline.</w:t>
      </w:r>
    </w:p>
    <w:p>
      <w:pPr>
        <w:pStyle w:val="Normal"/>
        <w:spacing w:lineRule="auto" w:line="360"/>
        <w:rPr>
          <w:lang w:val="en-US"/>
        </w:rPr>
      </w:pPr>
      <w:r>
        <w:rPr>
          <w:lang w:val="en-US"/>
        </w:rPr>
      </w:r>
    </w:p>
    <w:p>
      <w:pPr>
        <w:pStyle w:val="Normal"/>
        <w:spacing w:lineRule="auto" w:line="360"/>
        <w:rPr>
          <w:b/>
          <w:b/>
          <w:lang w:val="en-US"/>
        </w:rPr>
      </w:pPr>
      <w:r>
        <w:rPr>
          <w:b/>
          <w:lang w:val="en-US"/>
        </w:rPr>
        <w:t>References</w:t>
      </w:r>
    </w:p>
    <w:p>
      <w:pPr>
        <w:pStyle w:val="Normal"/>
        <w:spacing w:lineRule="auto" w:line="360"/>
        <w:rPr>
          <w:lang w:val="en-US"/>
        </w:rPr>
      </w:pPr>
      <w:r>
        <w:rPr>
          <w:lang w:val="en-US"/>
        </w:rPr>
      </w:r>
    </w:p>
    <w:p>
      <w:pPr>
        <w:pStyle w:val="EndNoteBibliography"/>
        <w:spacing w:before="0" w:after="0"/>
        <w:ind w:left="720" w:right="0" w:hanging="720"/>
        <w:rPr/>
      </w:pPr>
      <w:r>
        <w:fldChar w:fldCharType="begin"/>
      </w:r>
      <w:r>
        <w:instrText>ADDIN EN.REFLIST</w:instrText>
      </w:r>
      <w:r>
        <w:fldChar w:fldCharType="separate"/>
      </w:r>
      <w:bookmarkStart w:id="71" w:name="__Fieldmark__3379_1243610916"/>
      <w:r>
        <w:rPr/>
        <w:t xml:space="preserve">Barneche, D. R., and A. P. Allen. 2015. Embracing general theory and taxon-level idiosyncrasies to explain nutrient recycling. Proceedings of the National Academy of Sciences </w:t>
      </w:r>
      <w:r>
        <w:rPr>
          <w:b/>
        </w:rPr>
        <w:t>112</w:t>
      </w:r>
      <w:r>
        <w:rPr/>
        <w:t>:6248-6249.</w:t>
      </w:r>
      <w:bookmarkEnd w:id="71"/>
      <w:r>
        <w:rPr/>
      </w:r>
      <w:r>
        <w:fldChar w:fldCharType="end"/>
      </w:r>
    </w:p>
    <w:p>
      <w:pPr>
        <w:pStyle w:val="EndNoteBibliography"/>
        <w:spacing w:before="0" w:after="0"/>
        <w:ind w:left="720" w:right="0" w:hanging="720"/>
        <w:rPr/>
      </w:pPr>
      <w:r>
        <w:rPr/>
        <w:t xml:space="preserve">Barneche, D. R., and A. P. Allen. 2018. The energetics of fish growth and how it constrains food‐web trophic structure. Ecology Letters </w:t>
      </w:r>
      <w:r>
        <w:rPr>
          <w:b/>
        </w:rPr>
        <w:t>21</w:t>
      </w:r>
      <w:r>
        <w:rPr/>
        <w:t>:836-844.</w:t>
      </w:r>
    </w:p>
    <w:p>
      <w:pPr>
        <w:pStyle w:val="EndNoteBibliography"/>
        <w:spacing w:before="0" w:after="0"/>
        <w:ind w:left="720" w:right="0" w:hanging="720"/>
        <w:rPr/>
      </w:pPr>
      <w:r>
        <w:rPr/>
        <w:t xml:space="preserve">Brandl, S. J., L. Tornabene, C. H. Goatley, J. M. Casey, R. A. Morais, I. M. Côté, C. C. Baldwin, V. Parravicini, N. M. Schiettekatte, and D. R. Bellwood. 2019. Demographic dynamics of the smallest marine vertebrates fuel coral reef ecosystem functioning. Science </w:t>
      </w:r>
      <w:r>
        <w:rPr>
          <w:b/>
        </w:rPr>
        <w:t>364</w:t>
      </w:r>
      <w:r>
        <w:rPr/>
        <w:t>:1189-1192.</w:t>
      </w:r>
    </w:p>
    <w:p>
      <w:pPr>
        <w:pStyle w:val="EndNoteBibliography"/>
        <w:spacing w:before="0" w:after="0"/>
        <w:ind w:left="720" w:right="0" w:hanging="720"/>
        <w:rPr/>
      </w:pPr>
      <w:r>
        <w:rPr/>
        <w:t xml:space="preserve">Bryan, P. G., and B. B. Madraisau. 1977. Larval rearing and development of </w:t>
      </w:r>
      <w:r>
        <w:rPr>
          <w:i/>
        </w:rPr>
        <w:t xml:space="preserve">Siganus lineatus </w:t>
      </w:r>
      <w:r>
        <w:rPr/>
        <w:t xml:space="preserve">(Pisces: Siganidae) from hatching through metamorphosis. Aquaculture </w:t>
      </w:r>
      <w:r>
        <w:rPr>
          <w:b/>
        </w:rPr>
        <w:t>10</w:t>
      </w:r>
      <w:r>
        <w:rPr/>
        <w:t>:243-252.</w:t>
      </w:r>
    </w:p>
    <w:p>
      <w:pPr>
        <w:pStyle w:val="EndNoteBibliography"/>
        <w:spacing w:before="0" w:after="0"/>
        <w:ind w:left="720" w:right="0" w:hanging="720"/>
        <w:rPr/>
      </w:pPr>
      <w:r>
        <w:rPr/>
        <w:t xml:space="preserve">Campana, S. 2001. Accuracy, precision and quality control in age determination, including a review of the use and abuse of age validation methods. Journal of Fish Biology </w:t>
      </w:r>
      <w:r>
        <w:rPr>
          <w:b/>
        </w:rPr>
        <w:t>59</w:t>
      </w:r>
      <w:r>
        <w:rPr/>
        <w:t>:197-242.</w:t>
      </w:r>
    </w:p>
    <w:p>
      <w:pPr>
        <w:pStyle w:val="EndNoteBibliography"/>
        <w:spacing w:before="0" w:after="0"/>
        <w:ind w:left="720" w:right="0" w:hanging="720"/>
        <w:rPr/>
      </w:pPr>
      <w:r>
        <w:rPr/>
        <w:t xml:space="preserve">Cheung, W. W., T. J. Pitcher, and D. Pauly. 2005. A fuzzy logic expert system to estimate intrinsic extinction vulnerabilities of marine fishes to fishing. Biological conservation </w:t>
      </w:r>
      <w:r>
        <w:rPr>
          <w:b/>
        </w:rPr>
        <w:t>124</w:t>
      </w:r>
      <w:r>
        <w:rPr/>
        <w:t>:97-111.</w:t>
      </w:r>
    </w:p>
    <w:p>
      <w:pPr>
        <w:pStyle w:val="EndNoteBibliography"/>
        <w:spacing w:before="0" w:after="0"/>
        <w:ind w:left="720" w:right="0" w:hanging="720"/>
        <w:rPr/>
      </w:pPr>
      <w:r>
        <w:rPr/>
        <w:t>Colin, P., C. Koenig, and W. Laroche. 1996. Development from egg to juvenile of the red grouper (</w:t>
      </w:r>
      <w:r>
        <w:rPr>
          <w:i/>
        </w:rPr>
        <w:t>Epinephelus morio</w:t>
      </w:r>
      <w:r>
        <w:rPr/>
        <w:t xml:space="preserve">) (Pisces: Serranidae) in the laboratory. Pages 399-414 </w:t>
      </w:r>
      <w:r>
        <w:rPr>
          <w:i/>
        </w:rPr>
        <w:t>in</w:t>
      </w:r>
      <w:r>
        <w:rPr/>
        <w:t xml:space="preserve"> Biology, fisheries and culture of tropical groupers and snappers. ICLARM Conf. Proc.</w:t>
      </w:r>
    </w:p>
    <w:p>
      <w:pPr>
        <w:pStyle w:val="EndNoteBibliography"/>
        <w:spacing w:before="0" w:after="0"/>
        <w:ind w:left="720" w:right="0" w:hanging="720"/>
        <w:rPr/>
      </w:pPr>
      <w:r>
        <w:rPr/>
        <w:t xml:space="preserve">Depczynski, M., C. J. Fulton, M. J. Marnane, and D. R. Bellwood. 2007. Life history patterns shape energy allocation among fishes on coral reefs. Oecologia </w:t>
      </w:r>
      <w:r>
        <w:rPr>
          <w:b/>
        </w:rPr>
        <w:t>153</w:t>
      </w:r>
      <w:r>
        <w:rPr/>
        <w:t>:111-120.</w:t>
      </w:r>
    </w:p>
    <w:p>
      <w:pPr>
        <w:pStyle w:val="EndNoteBibliography"/>
        <w:spacing w:before="0" w:after="0"/>
        <w:ind w:left="720" w:right="0" w:hanging="720"/>
        <w:rPr/>
      </w:pPr>
      <w:r>
        <w:rPr/>
        <w:t xml:space="preserve">Dulvy, N. K., J. D. Metcalfe, J. Glanville, M. G. Pawson, and J. D. Reynolds. 2000. Fishery stability, local extinctions, and shifts in community structure in skates. Conservation Biology </w:t>
      </w:r>
      <w:r>
        <w:rPr>
          <w:b/>
        </w:rPr>
        <w:t>14</w:t>
      </w:r>
      <w:r>
        <w:rPr/>
        <w:t>:283-293.</w:t>
      </w:r>
    </w:p>
    <w:p>
      <w:pPr>
        <w:pStyle w:val="EndNoteBibliography"/>
        <w:spacing w:before="0" w:after="0"/>
        <w:ind w:left="720" w:right="0" w:hanging="720"/>
        <w:rPr/>
      </w:pPr>
      <w:r>
        <w:rPr/>
        <w:t xml:space="preserve">Dulvy, N. K., Y. Sadovy, and J. D. Reynolds. 2003. Extinction vulnerability in marine populations. Fish and Fisheries </w:t>
      </w:r>
      <w:r>
        <w:rPr>
          <w:b/>
        </w:rPr>
        <w:t>4</w:t>
      </w:r>
      <w:r>
        <w:rPr/>
        <w:t>:25-64.</w:t>
      </w:r>
    </w:p>
    <w:p>
      <w:pPr>
        <w:pStyle w:val="EndNoteBibliography"/>
        <w:spacing w:before="0" w:after="0"/>
        <w:ind w:left="720" w:right="0" w:hanging="720"/>
        <w:rPr/>
      </w:pPr>
      <w:r>
        <w:rPr/>
        <w:t>Duray, M. N., C. B. Estudillo, and L. G. Alpasan. 1996. The effect of background color and rotifer density on rotifer intake, growth and survival of the grouper (</w:t>
      </w:r>
      <w:r>
        <w:rPr>
          <w:i/>
        </w:rPr>
        <w:t>Epinephelus suillus</w:t>
      </w:r>
      <w:r>
        <w:rPr/>
        <w:t xml:space="preserve">) larvae. Aquaculture </w:t>
      </w:r>
      <w:r>
        <w:rPr>
          <w:b/>
        </w:rPr>
        <w:t>146</w:t>
      </w:r>
      <w:r>
        <w:rPr/>
        <w:t>:217-224.</w:t>
      </w:r>
    </w:p>
    <w:p>
      <w:pPr>
        <w:pStyle w:val="EndNoteBibliography"/>
        <w:spacing w:before="0" w:after="0"/>
        <w:ind w:left="720" w:right="0" w:hanging="720"/>
        <w:rPr/>
      </w:pPr>
      <w:r>
        <w:rPr/>
        <w:t xml:space="preserve">Duray, M. N., C. B. Estudillo, and L. G. Alpasan. 1997. Larval rearing of the grouper </w:t>
      </w:r>
      <w:r>
        <w:rPr>
          <w:i/>
        </w:rPr>
        <w:t xml:space="preserve">Epinephelus suillus </w:t>
      </w:r>
      <w:r>
        <w:rPr/>
        <w:t xml:space="preserve">under laboratory conditions. Aquaculture </w:t>
      </w:r>
      <w:r>
        <w:rPr>
          <w:b/>
        </w:rPr>
        <w:t>150</w:t>
      </w:r>
      <w:r>
        <w:rPr/>
        <w:t>:63-76.</w:t>
      </w:r>
    </w:p>
    <w:p>
      <w:pPr>
        <w:pStyle w:val="EndNoteBibliography"/>
        <w:spacing w:before="0" w:after="0"/>
        <w:ind w:left="720" w:right="0" w:hanging="720"/>
        <w:rPr/>
      </w:pPr>
      <w:r>
        <w:rPr/>
        <w:t xml:space="preserve">Emel’yanova, N., D. Pavlov, and L. Thuan. 2009. Hormonal stimulation of maturation and ovulation, gamete morphology, and raising of larvae in </w:t>
      </w:r>
      <w:r>
        <w:rPr>
          <w:i/>
        </w:rPr>
        <w:t xml:space="preserve">Dascyllus trimaculatus </w:t>
      </w:r>
      <w:r>
        <w:rPr/>
        <w:t xml:space="preserve">(Pomacentridae). Journal of ichthyology </w:t>
      </w:r>
      <w:r>
        <w:rPr>
          <w:b/>
        </w:rPr>
        <w:t>49</w:t>
      </w:r>
      <w:r>
        <w:rPr/>
        <w:t>:249-263.</w:t>
      </w:r>
    </w:p>
    <w:p>
      <w:pPr>
        <w:pStyle w:val="EndNoteBibliography"/>
        <w:spacing w:before="0" w:after="0"/>
        <w:ind w:left="720" w:right="0" w:hanging="720"/>
        <w:rPr/>
      </w:pPr>
      <w:r>
        <w:rPr/>
        <w:t xml:space="preserve">Frost, P. C., J. P. Benstead, W. F. Cross, H. Hillebrand, J. H. Larson, M. A. Xenopoulos, and T. Yoshida. 2006. Threshold elemental ratios of carbon and phosphorus in aquatic consumers. Ecology Letters </w:t>
      </w:r>
      <w:r>
        <w:rPr>
          <w:b/>
        </w:rPr>
        <w:t>9</w:t>
      </w:r>
      <w:r>
        <w:rPr/>
        <w:t>:774-779.</w:t>
      </w:r>
    </w:p>
    <w:p>
      <w:pPr>
        <w:pStyle w:val="EndNoteBibliography"/>
        <w:spacing w:before="0" w:after="0"/>
        <w:ind w:left="720" w:right="0" w:hanging="720"/>
        <w:rPr/>
      </w:pPr>
      <w:r>
        <w:rPr/>
        <w:t>Glamuzina, B., N. Glavic, P. Tutman, V. Kozul, and B. Skaramuca. 2000. Egg and early larval development of laboratory reared goldblotch grouper,</w:t>
      </w:r>
      <w:r>
        <w:rPr>
          <w:i/>
        </w:rPr>
        <w:t xml:space="preserve"> Epinephelus costae</w:t>
      </w:r>
      <w:r>
        <w:rPr/>
        <w:t xml:space="preserve"> (Steindachner, 1878)(Pisces, Serranidae). Scientia Marina </w:t>
      </w:r>
      <w:r>
        <w:rPr>
          <w:b/>
        </w:rPr>
        <w:t>64</w:t>
      </w:r>
      <w:r>
        <w:rPr/>
        <w:t>:341-345.</w:t>
      </w:r>
    </w:p>
    <w:p>
      <w:pPr>
        <w:pStyle w:val="EndNoteBibliography"/>
        <w:spacing w:before="0" w:after="0"/>
        <w:ind w:left="720" w:right="0" w:hanging="720"/>
        <w:rPr/>
      </w:pPr>
      <w:r>
        <w:rPr/>
        <w:t xml:space="preserve">Glamuzina, B., B. Skaramuca, N. Glavic, V. Kozvul, J. Dulcic, and M. Kraljevic. 1998. Egg and early larval development of laboratory reared dusky grouper, </w:t>
      </w:r>
      <w:r>
        <w:rPr>
          <w:i/>
        </w:rPr>
        <w:t>Epinephelus marginatus</w:t>
      </w:r>
      <w:r>
        <w:rPr/>
        <w:t xml:space="preserve"> (Lowe, 1834)(Picies, Serranidae). Scientia Marina </w:t>
      </w:r>
      <w:r>
        <w:rPr>
          <w:b/>
        </w:rPr>
        <w:t>62</w:t>
      </w:r>
      <w:r>
        <w:rPr/>
        <w:t>:373-378.</w:t>
      </w:r>
    </w:p>
    <w:p>
      <w:pPr>
        <w:pStyle w:val="EndNoteBibliography"/>
        <w:spacing w:before="0" w:after="0"/>
        <w:ind w:left="720" w:right="0" w:hanging="720"/>
        <w:rPr/>
      </w:pPr>
      <w:r>
        <w:rPr/>
        <w:t xml:space="preserve">Graham, N. a. J., P. Chabanet, R. D. Evans, S. Jennings, Y. Letourneur, M. Aaron Macneil, T. R. Mcclanahan, M. C. Öhman, N. V. C. Polunin, and S. K. Wilson. 2011. Extinction vulnerability of coral reef fishes. Ecology Letters </w:t>
      </w:r>
      <w:r>
        <w:rPr>
          <w:b/>
        </w:rPr>
        <w:t>14</w:t>
      </w:r>
      <w:r>
        <w:rPr/>
        <w:t>:341-348.</w:t>
      </w:r>
    </w:p>
    <w:p>
      <w:pPr>
        <w:pStyle w:val="EndNoteBibliography"/>
        <w:spacing w:before="0" w:after="0"/>
        <w:ind w:left="720" w:right="0" w:hanging="720"/>
        <w:rPr/>
      </w:pPr>
      <w:r>
        <w:rPr/>
        <w:t xml:space="preserve">Hara, S., M. N. Duray, M. Parazo, and Y. Taki. 1986. Year-round spawning and seed production of the rabbitfish, </w:t>
      </w:r>
      <w:r>
        <w:rPr>
          <w:i/>
        </w:rPr>
        <w:t>Siganus guttatus</w:t>
      </w:r>
      <w:r>
        <w:rPr/>
        <w:t xml:space="preserve">. Aquaculture </w:t>
      </w:r>
      <w:r>
        <w:rPr>
          <w:b/>
        </w:rPr>
        <w:t>59</w:t>
      </w:r>
      <w:r>
        <w:rPr/>
        <w:t>:259-272.</w:t>
      </w:r>
    </w:p>
    <w:p>
      <w:pPr>
        <w:pStyle w:val="EndNoteBibliography"/>
        <w:spacing w:before="0" w:after="0"/>
        <w:ind w:left="720" w:right="0" w:hanging="720"/>
        <w:rPr/>
      </w:pPr>
      <w:r>
        <w:rPr/>
        <w:t xml:space="preserve">Hoegh-Guldberg, O., and J. F. Bruno. 2010. The Impact of Climate Change on the World’s Marine Ecosystems. Science </w:t>
      </w:r>
      <w:r>
        <w:rPr>
          <w:b/>
        </w:rPr>
        <w:t>328</w:t>
      </w:r>
      <w:r>
        <w:rPr/>
        <w:t>:1523-1528.</w:t>
      </w:r>
    </w:p>
    <w:p>
      <w:pPr>
        <w:pStyle w:val="EndNoteBibliography"/>
        <w:spacing w:before="0" w:after="0"/>
        <w:ind w:left="720" w:right="0" w:hanging="720"/>
        <w:rPr/>
      </w:pPr>
      <w:r>
        <w:rPr/>
        <w:t xml:space="preserve">Hussain, N. A., and M. Higuchi. 1980. Larval rearing and development of the brown spotted grouper, </w:t>
      </w:r>
      <w:r>
        <w:rPr>
          <w:i/>
        </w:rPr>
        <w:t xml:space="preserve">Epinephelus tauvina </w:t>
      </w:r>
      <w:r>
        <w:rPr/>
        <w:t xml:space="preserve">(Forskål). Aquaculture </w:t>
      </w:r>
      <w:r>
        <w:rPr>
          <w:b/>
        </w:rPr>
        <w:t>19</w:t>
      </w:r>
      <w:r>
        <w:rPr/>
        <w:t>:339-350.</w:t>
      </w:r>
    </w:p>
    <w:p>
      <w:pPr>
        <w:pStyle w:val="EndNoteBibliography"/>
        <w:spacing w:before="0" w:after="0"/>
        <w:ind w:left="720" w:right="0" w:hanging="720"/>
        <w:rPr/>
      </w:pPr>
      <w:r>
        <w:rPr/>
        <w:t xml:space="preserve">Hutapea, J. H., and B. Slamet. 2006. Morphological development of Napoleon wrasse, </w:t>
      </w:r>
      <w:r>
        <w:rPr>
          <w:i/>
        </w:rPr>
        <w:t>Cheilinus undulatus</w:t>
      </w:r>
      <w:r>
        <w:rPr/>
        <w:t xml:space="preserve"> larvae. Indonesian Aquaculture Journal </w:t>
      </w:r>
      <w:r>
        <w:rPr>
          <w:b/>
        </w:rPr>
        <w:t>1</w:t>
      </w:r>
      <w:r>
        <w:rPr/>
        <w:t>:145-151.</w:t>
      </w:r>
    </w:p>
    <w:p>
      <w:pPr>
        <w:pStyle w:val="EndNoteBibliography"/>
        <w:spacing w:before="0" w:after="0"/>
        <w:ind w:left="720" w:right="0" w:hanging="720"/>
        <w:rPr/>
      </w:pPr>
      <w:r>
        <w:rPr/>
        <w:t xml:space="preserve">Jackson, J. B. C., M. X. Kirby, W. H. Berger, K. A. Bjorndal, L. W. Botsford, B. J. Bourque, R. H. Bradbury, R. Cooke, J. Erlandson, J. A. Estes, T. P. Hughes, S. Kidwell, C. B. Lange, H. S. Lenihan, J. M. Pandolfi, C. H. Peterson, R. S. Steneck, M. J. Tegner, and R. R. Warner. 2001. Historical Overfishing and the Recent Collapse of Coastal Ecosystems. Science </w:t>
      </w:r>
      <w:r>
        <w:rPr>
          <w:b/>
        </w:rPr>
        <w:t>293</w:t>
      </w:r>
      <w:r>
        <w:rPr/>
        <w:t>:629-637.</w:t>
      </w:r>
    </w:p>
    <w:p>
      <w:pPr>
        <w:pStyle w:val="EndNoteBibliography"/>
        <w:spacing w:before="0" w:after="0"/>
        <w:ind w:left="720" w:right="0" w:hanging="720"/>
        <w:rPr/>
      </w:pPr>
      <w:r>
        <w:rPr/>
        <w:t xml:space="preserve">Jagadis, I., B. Ignatius, D. Kandasami, and M. A. Khan. 2006. Embryonic and larval development of honeycomb grouper </w:t>
      </w:r>
      <w:r>
        <w:rPr>
          <w:i/>
        </w:rPr>
        <w:t xml:space="preserve">Epinephelus merra </w:t>
      </w:r>
      <w:r>
        <w:rPr/>
        <w:t xml:space="preserve">Bloch. Aquaculture Research </w:t>
      </w:r>
      <w:r>
        <w:rPr>
          <w:b/>
        </w:rPr>
        <w:t>37</w:t>
      </w:r>
      <w:r>
        <w:rPr/>
        <w:t>:1140-1145.</w:t>
      </w:r>
    </w:p>
    <w:p>
      <w:pPr>
        <w:pStyle w:val="EndNoteBibliography"/>
        <w:spacing w:before="0" w:after="0"/>
        <w:ind w:left="720" w:right="0" w:hanging="720"/>
        <w:rPr/>
      </w:pPr>
      <w:r>
        <w:rPr/>
        <w:t xml:space="preserve">James, C., S. Al‐Thobaiti, B. Rasem, and M. Carlos. 1997. Breeding and larval rearing of the camouflage grouper </w:t>
      </w:r>
      <w:r>
        <w:rPr>
          <w:i/>
        </w:rPr>
        <w:t xml:space="preserve">Epinephelus polyphekadion </w:t>
      </w:r>
      <w:r>
        <w:rPr/>
        <w:t xml:space="preserve">(Bleeker) in the hypersaline waters of the Red Sea coast of Saudi Arabia. Aquaculture Research </w:t>
      </w:r>
      <w:r>
        <w:rPr>
          <w:b/>
        </w:rPr>
        <w:t>28</w:t>
      </w:r>
      <w:r>
        <w:rPr/>
        <w:t>:671-681.</w:t>
      </w:r>
    </w:p>
    <w:p>
      <w:pPr>
        <w:pStyle w:val="EndNoteBibliography"/>
        <w:spacing w:before="0" w:after="0"/>
        <w:ind w:left="720" w:right="0" w:hanging="720"/>
        <w:rPr/>
      </w:pPr>
      <w:r>
        <w:rPr/>
        <w:t xml:space="preserve">Jolivet, A., J.-F. Bardeau, R. Fablet, Y.-M. Paulet, and H. De Pontual. 2013. How do the organic and mineral fractions drive the opacity of fish otoliths? Insights using Raman microspectrometry. Canadian Journal of Fisheries and Aquatic Sciences </w:t>
      </w:r>
      <w:r>
        <w:rPr>
          <w:b/>
        </w:rPr>
        <w:t>70</w:t>
      </w:r>
      <w:r>
        <w:rPr/>
        <w:t>:711-719.</w:t>
      </w:r>
    </w:p>
    <w:p>
      <w:pPr>
        <w:pStyle w:val="EndNoteBibliography"/>
        <w:spacing w:before="0" w:after="0"/>
        <w:ind w:left="720" w:right="0" w:hanging="720"/>
        <w:rPr/>
      </w:pPr>
      <w:r>
        <w:rPr/>
        <w:t xml:space="preserve">Jolivet, A., J. Bardeau, R. Fablet, Y. Paulet, and H. D. Pontual. 2008. Understanding otolith biomineralization processes: new insights into mircoscale spatial distribution of organic and mineral fractions from Raman microspectrometry. Anal Bioanal Chem </w:t>
      </w:r>
      <w:r>
        <w:rPr>
          <w:b/>
        </w:rPr>
        <w:t>392</w:t>
      </w:r>
      <w:r>
        <w:rPr/>
        <w:t>:551-560.</w:t>
      </w:r>
    </w:p>
    <w:p>
      <w:pPr>
        <w:pStyle w:val="EndNoteBibliography"/>
        <w:spacing w:before="0" w:after="0"/>
        <w:ind w:left="720" w:right="0" w:hanging="720"/>
        <w:rPr/>
      </w:pPr>
      <w:r>
        <w:rPr/>
        <w:t xml:space="preserve">Kawabe, K., and H. Kohno. 2009. Morphological development of larval and juvenile blacktip grouper, </w:t>
      </w:r>
      <w:r>
        <w:rPr>
          <w:i/>
        </w:rPr>
        <w:t>Epinephelus fasciatus</w:t>
      </w:r>
      <w:r>
        <w:rPr/>
        <w:t xml:space="preserve">. Fisheries Science </w:t>
      </w:r>
      <w:r>
        <w:rPr>
          <w:b/>
        </w:rPr>
        <w:t>75</w:t>
      </w:r>
      <w:r>
        <w:rPr/>
        <w:t>:1239-1251.</w:t>
      </w:r>
    </w:p>
    <w:p>
      <w:pPr>
        <w:pStyle w:val="EndNoteBibliography"/>
        <w:spacing w:before="0" w:after="0"/>
        <w:ind w:left="720" w:right="0" w:hanging="720"/>
        <w:rPr/>
      </w:pPr>
      <w:r>
        <w:rPr/>
        <w:t xml:space="preserve">Kimura, S., and T. Kiriyama. 1993. Development of eggs, larvae and juveniles of the labrid fish, </w:t>
      </w:r>
      <w:r>
        <w:rPr>
          <w:i/>
        </w:rPr>
        <w:t>Halichoeres poecilopterus</w:t>
      </w:r>
      <w:r>
        <w:rPr/>
        <w:t xml:space="preserve">, reared in the laboratory. Japanese Journal of Ichthyology </w:t>
      </w:r>
      <w:r>
        <w:rPr>
          <w:b/>
        </w:rPr>
        <w:t>39</w:t>
      </w:r>
      <w:r>
        <w:rPr/>
        <w:t>:371-377.</w:t>
      </w:r>
    </w:p>
    <w:p>
      <w:pPr>
        <w:pStyle w:val="EndNoteBibliography"/>
        <w:spacing w:before="0" w:after="0"/>
        <w:ind w:left="720" w:right="0" w:hanging="720"/>
        <w:rPr/>
      </w:pPr>
      <w:r>
        <w:rPr/>
        <w:t>Leis, J. M., and B. M. Carson-Ewart. 2000. The larvae of Indo-Pacific coastal fishes: an identification guide to marine fish larvae. Brill.</w:t>
      </w:r>
    </w:p>
    <w:p>
      <w:pPr>
        <w:pStyle w:val="EndNoteBibliography"/>
        <w:spacing w:before="0" w:after="0"/>
        <w:ind w:left="720" w:right="0" w:hanging="720"/>
        <w:rPr/>
      </w:pPr>
      <w:r>
        <w:rPr/>
        <w:t xml:space="preserve">Leu, M.-Y., C.-H. Liou, and L.-S. Fang. 2005. Embryonic and larval development of the malabar grouper, </w:t>
      </w:r>
      <w:r>
        <w:rPr>
          <w:i/>
        </w:rPr>
        <w:t>Epinephelus malabaricus</w:t>
      </w:r>
      <w:r>
        <w:rPr/>
        <w:t xml:space="preserve"> (Pisces: Serranidae). Marine Biological Association of the United Kingdom. Journal of the Marine Biological Association of the United Kingdom </w:t>
      </w:r>
      <w:r>
        <w:rPr>
          <w:b/>
        </w:rPr>
        <w:t>85</w:t>
      </w:r>
      <w:r>
        <w:rPr/>
        <w:t>:1249.</w:t>
      </w:r>
    </w:p>
    <w:p>
      <w:pPr>
        <w:pStyle w:val="EndNoteBibliography"/>
        <w:spacing w:before="0" w:after="0"/>
        <w:ind w:left="720" w:right="0" w:hanging="720"/>
        <w:rPr/>
      </w:pPr>
      <w:r>
        <w:rPr/>
        <w:t xml:space="preserve">Lim, L. 1993. Larviculture of the greasy grouper </w:t>
      </w:r>
      <w:r>
        <w:rPr>
          <w:i/>
        </w:rPr>
        <w:t xml:space="preserve">Epinephelus tauvina </w:t>
      </w:r>
      <w:r>
        <w:rPr/>
        <w:t xml:space="preserve">F. and the brown‐marbled grouper </w:t>
      </w:r>
      <w:r>
        <w:rPr>
          <w:i/>
        </w:rPr>
        <w:t>E. fuscoguttatus</w:t>
      </w:r>
      <w:r>
        <w:rPr/>
        <w:t xml:space="preserve"> F. in Singapore. Journal of the World Aquaculture Society </w:t>
      </w:r>
      <w:r>
        <w:rPr>
          <w:b/>
        </w:rPr>
        <w:t>24</w:t>
      </w:r>
      <w:r>
        <w:rPr/>
        <w:t>:262-274.</w:t>
      </w:r>
    </w:p>
    <w:p>
      <w:pPr>
        <w:pStyle w:val="EndNoteBibliography"/>
        <w:spacing w:before="0" w:after="0"/>
        <w:ind w:left="720" w:right="0" w:hanging="720"/>
        <w:rPr/>
      </w:pPr>
      <w:r>
        <w:rPr/>
        <w:t xml:space="preserve">Ma, Z., H. Guo, N. Zhang, and Z. Bai. 2013. State of art for larval rearing of grouper. International Journal of Aquaculture </w:t>
      </w:r>
      <w:r>
        <w:rPr>
          <w:b/>
        </w:rPr>
        <w:t>3</w:t>
      </w:r>
      <w:r>
        <w:rPr/>
        <w:t>.</w:t>
      </w:r>
    </w:p>
    <w:p>
      <w:pPr>
        <w:pStyle w:val="EndNoteBibliography"/>
        <w:spacing w:before="0" w:after="0"/>
        <w:ind w:left="720" w:right="0" w:hanging="720"/>
        <w:rPr/>
      </w:pPr>
      <w:r>
        <w:rPr/>
        <w:t xml:space="preserve">Masuma, S., N. Tezuka, and K. Teruya. 1993. Embryonic and morphological development of larval and juvenile coral trout, </w:t>
      </w:r>
      <w:r>
        <w:rPr>
          <w:i/>
        </w:rPr>
        <w:t>Plectropomus leopardus</w:t>
      </w:r>
      <w:r>
        <w:rPr/>
        <w:t xml:space="preserve">. Japanese Journal of Ichthyology </w:t>
      </w:r>
      <w:r>
        <w:rPr>
          <w:b/>
        </w:rPr>
        <w:t>40</w:t>
      </w:r>
      <w:r>
        <w:rPr/>
        <w:t>:333-342.</w:t>
      </w:r>
    </w:p>
    <w:p>
      <w:pPr>
        <w:pStyle w:val="EndNoteBibliography"/>
        <w:spacing w:before="0" w:after="0"/>
        <w:ind w:left="720" w:right="0" w:hanging="720"/>
        <w:rPr/>
      </w:pPr>
      <w:r>
        <w:rPr/>
        <w:t xml:space="preserve">May, R. C., D. Popper, and J. P. Mcvey. 1974. Rearing and larval development of </w:t>
      </w:r>
      <w:r>
        <w:rPr>
          <w:i/>
        </w:rPr>
        <w:t xml:space="preserve">Siganus canaliculatus </w:t>
      </w:r>
      <w:r>
        <w:rPr/>
        <w:t xml:space="preserve">(Park)(Pisces: Siganidae). Micronesica </w:t>
      </w:r>
      <w:r>
        <w:rPr>
          <w:b/>
        </w:rPr>
        <w:t>10</w:t>
      </w:r>
      <w:r>
        <w:rPr/>
        <w:t>:285-298.</w:t>
      </w:r>
    </w:p>
    <w:p>
      <w:pPr>
        <w:pStyle w:val="EndNoteBibliography"/>
        <w:spacing w:before="0" w:after="0"/>
        <w:ind w:left="720" w:right="0" w:hanging="720"/>
        <w:rPr/>
      </w:pPr>
      <w:r>
        <w:rPr/>
        <w:t>Mccormick, M. I. 1999. Delayed metamorphosis of a tropical reef fish (</w:t>
      </w:r>
      <w:r>
        <w:rPr>
          <w:i/>
        </w:rPr>
        <w:t>Acanthurus triostegus</w:t>
      </w:r>
      <w:r>
        <w:rPr/>
        <w:t xml:space="preserve">): a field experiment. Marine Ecology Progress Series </w:t>
      </w:r>
      <w:r>
        <w:rPr>
          <w:b/>
        </w:rPr>
        <w:t>176</w:t>
      </w:r>
      <w:r>
        <w:rPr/>
        <w:t>:25-38.</w:t>
      </w:r>
    </w:p>
    <w:p>
      <w:pPr>
        <w:pStyle w:val="EndNoteBibliography"/>
        <w:spacing w:before="0" w:after="0"/>
        <w:ind w:left="720" w:right="0" w:hanging="720"/>
        <w:rPr/>
      </w:pPr>
      <w:r>
        <w:rPr/>
        <w:t xml:space="preserve">Morais, R. A., and D. R. Bellwood. 2019. Pelagic Subsidies Underpin Fish Productivity on a Degraded Coral Reef. Current biology </w:t>
      </w:r>
      <w:r>
        <w:rPr>
          <w:b/>
        </w:rPr>
        <w:t>29</w:t>
      </w:r>
      <w:r>
        <w:rPr/>
        <w:t>:1521-1527. e1526.</w:t>
      </w:r>
    </w:p>
    <w:p>
      <w:pPr>
        <w:pStyle w:val="EndNoteBibliography"/>
        <w:spacing w:before="0" w:after="0"/>
        <w:ind w:left="720" w:right="0" w:hanging="720"/>
        <w:rPr/>
      </w:pPr>
      <w:r>
        <w:rPr/>
        <w:t xml:space="preserve">Panfili, J., H. De Pontual, H. Troadec, and P. J. Wright. </w:t>
      </w:r>
      <w:r>
        <w:rPr>
          <w:lang w:val="fr-FR"/>
        </w:rPr>
        <w:t>2002. Manuel de sclérochronologie des poissons., Coédition Ifremer-IRD, Panfili J, de Pontual H, Troadec H, Wright PJ (eds), France, 464 pp.</w:t>
      </w:r>
    </w:p>
    <w:p>
      <w:pPr>
        <w:pStyle w:val="EndNoteBibliography"/>
        <w:spacing w:before="0" w:after="0"/>
        <w:ind w:left="720" w:right="0" w:hanging="720"/>
        <w:rPr/>
      </w:pPr>
      <w:r>
        <w:rPr/>
        <w:t xml:space="preserve">Pannella, G. 1971. Fish otolith: daily growth layers and periodical patterns. Science </w:t>
      </w:r>
      <w:r>
        <w:rPr>
          <w:b/>
        </w:rPr>
        <w:t>173</w:t>
      </w:r>
      <w:r>
        <w:rPr/>
        <w:t>:1124-1126.</w:t>
      </w:r>
    </w:p>
    <w:p>
      <w:pPr>
        <w:pStyle w:val="EndNoteBibliography"/>
        <w:spacing w:before="0" w:after="0"/>
        <w:ind w:left="720" w:right="0" w:hanging="720"/>
        <w:rPr/>
      </w:pPr>
      <w:r>
        <w:rPr/>
        <w:t xml:space="preserve">Pavlov, D., N. Emel’yanova, L. T. B. Thuan, and V. T. Ha. 2011. Reproduction and initial development of manybar goatfish </w:t>
      </w:r>
      <w:r>
        <w:rPr>
          <w:i/>
        </w:rPr>
        <w:t>Parupeneus multifasciatus</w:t>
      </w:r>
      <w:r>
        <w:rPr/>
        <w:t xml:space="preserve"> (Mullidae). Journal of ichthyology </w:t>
      </w:r>
      <w:r>
        <w:rPr>
          <w:b/>
        </w:rPr>
        <w:t>51</w:t>
      </w:r>
      <w:r>
        <w:rPr/>
        <w:t>:604.</w:t>
      </w:r>
    </w:p>
    <w:p>
      <w:pPr>
        <w:pStyle w:val="EndNoteBibliography"/>
        <w:spacing w:before="0" w:after="0"/>
        <w:ind w:left="720" w:right="0" w:hanging="720"/>
        <w:rPr/>
      </w:pPr>
      <w:r>
        <w:rPr/>
        <w:t xml:space="preserve">Popper, D., R. May, and T. Lichatowich. 1976. An experiment in rearing larval </w:t>
      </w:r>
      <w:r>
        <w:rPr>
          <w:i/>
        </w:rPr>
        <w:t xml:space="preserve">Siganus vermiculatus </w:t>
      </w:r>
      <w:r>
        <w:rPr/>
        <w:t xml:space="preserve">(Valenciennes) and some observations on its spawning cycle. Aquaculture </w:t>
      </w:r>
      <w:r>
        <w:rPr>
          <w:b/>
        </w:rPr>
        <w:t>7</w:t>
      </w:r>
      <w:r>
        <w:rPr/>
        <w:t>:281-290.</w:t>
      </w:r>
    </w:p>
    <w:p>
      <w:pPr>
        <w:pStyle w:val="EndNoteBibliography"/>
        <w:spacing w:before="0" w:after="0"/>
        <w:ind w:left="720" w:right="0" w:hanging="720"/>
        <w:rPr/>
      </w:pPr>
      <w:r>
        <w:rPr/>
        <w:t xml:space="preserve">Schindler, D. E., and L. A. Eby. 1997. Stoichiometry of fishes and their prey: implications for nutrient recycling. Ecology </w:t>
      </w:r>
      <w:r>
        <w:rPr>
          <w:b/>
        </w:rPr>
        <w:t>78</w:t>
      </w:r>
      <w:r>
        <w:rPr/>
        <w:t>:1816-1831.</w:t>
      </w:r>
    </w:p>
    <w:p>
      <w:pPr>
        <w:pStyle w:val="EndNoteBibliography"/>
        <w:spacing w:before="0" w:after="0"/>
        <w:ind w:left="720" w:right="0" w:hanging="720"/>
        <w:rPr/>
      </w:pPr>
      <w:r>
        <w:rPr/>
        <w:t>Schreck, C. B., and P. B. Moyle. 1990. Methods for fish biology. Ameerican fisheries society, Bethesda, Maryland, USA.</w:t>
      </w:r>
    </w:p>
    <w:p>
      <w:pPr>
        <w:pStyle w:val="EndNoteBibliography"/>
        <w:spacing w:before="0" w:after="0"/>
        <w:ind w:left="720" w:right="0" w:hanging="720"/>
        <w:rPr/>
      </w:pPr>
      <w:r>
        <w:rPr/>
        <w:t xml:space="preserve">Shadrin, A., and N. Emel’yanova. 2007. Embryonic-larval development and some data on the reproductive biology of </w:t>
      </w:r>
      <w:r>
        <w:rPr>
          <w:i/>
        </w:rPr>
        <w:t>Abudefduf sexfasciatus</w:t>
      </w:r>
      <w:r>
        <w:rPr/>
        <w:t xml:space="preserve"> (Pomacentridae: Perciformes). Journal of ichthyology </w:t>
      </w:r>
      <w:r>
        <w:rPr>
          <w:b/>
        </w:rPr>
        <w:t>47</w:t>
      </w:r>
      <w:r>
        <w:rPr/>
        <w:t>:67-80.</w:t>
      </w:r>
    </w:p>
    <w:p>
      <w:pPr>
        <w:pStyle w:val="EndNoteBibliography"/>
        <w:spacing w:before="0" w:after="0"/>
        <w:ind w:left="720" w:right="0" w:hanging="720"/>
        <w:rPr/>
      </w:pPr>
      <w:r>
        <w:rPr/>
        <w:t xml:space="preserve">Suzuki, K., and S. Hioki. 1979. Spawning behavior, eggs, and larvae of the lutjanid fish, </w:t>
      </w:r>
      <w:r>
        <w:rPr>
          <w:i/>
        </w:rPr>
        <w:t>Lutjanus kasmira</w:t>
      </w:r>
      <w:r>
        <w:rPr/>
        <w:t xml:space="preserve">, in an aquarium. Japanese Journal of Ichthyology </w:t>
      </w:r>
      <w:r>
        <w:rPr>
          <w:b/>
        </w:rPr>
        <w:t>26</w:t>
      </w:r>
      <w:r>
        <w:rPr/>
        <w:t>:161-166.</w:t>
      </w:r>
    </w:p>
    <w:p>
      <w:pPr>
        <w:pStyle w:val="EndNoteBibliography"/>
        <w:spacing w:before="0" w:after="0"/>
        <w:ind w:left="720" w:right="0" w:hanging="720"/>
        <w:rPr/>
      </w:pPr>
      <w:r>
        <w:rPr/>
        <w:t xml:space="preserve">Taylor, B., K. Rhodes, A. Marshell, and J. Mcilwain. 2014. Age‐based demographic and reproductive assessment of orangespine </w:t>
      </w:r>
      <w:r>
        <w:rPr>
          <w:i/>
        </w:rPr>
        <w:t>Naso lituratus</w:t>
      </w:r>
      <w:r>
        <w:rPr/>
        <w:t xml:space="preserve"> and bluespine </w:t>
      </w:r>
      <w:r>
        <w:rPr>
          <w:i/>
        </w:rPr>
        <w:t>Naso unicornis</w:t>
      </w:r>
      <w:r>
        <w:rPr/>
        <w:t xml:space="preserve"> unicornfishes. Journal of Fish Biology </w:t>
      </w:r>
      <w:r>
        <w:rPr>
          <w:b/>
        </w:rPr>
        <w:t>85</w:t>
      </w:r>
      <w:r>
        <w:rPr/>
        <w:t>:901-916.</w:t>
      </w:r>
    </w:p>
    <w:p>
      <w:pPr>
        <w:pStyle w:val="EndNoteBibliography"/>
        <w:spacing w:before="0" w:after="0"/>
        <w:ind w:left="720" w:right="0" w:hanging="720"/>
        <w:rPr/>
      </w:pPr>
      <w:r>
        <w:rPr/>
        <w:t xml:space="preserve">Tyberghein, L., H. Verbruggen, K. Pauly, C. Troupin, F. Mineur, and O. De Clerck. 2012. Bio‐ORACLE: a global environmental dataset for marine species distribution modelling. Global ecology and biogeography </w:t>
      </w:r>
      <w:r>
        <w:rPr>
          <w:b/>
        </w:rPr>
        <w:t>21</w:t>
      </w:r>
      <w:r>
        <w:rPr/>
        <w:t>:272-281.</w:t>
      </w:r>
    </w:p>
    <w:p>
      <w:pPr>
        <w:pStyle w:val="EndNoteBibliography"/>
        <w:spacing w:before="0" w:after="0"/>
        <w:ind w:left="720" w:right="0" w:hanging="720"/>
        <w:rPr/>
      </w:pPr>
      <w:r>
        <w:rPr/>
        <w:t xml:space="preserve">Ukawa, M., M. Higuchi, and S. Mito. 1966. Spawning habits and early life history of a serranid fish, </w:t>
      </w:r>
      <w:r>
        <w:rPr>
          <w:i/>
        </w:rPr>
        <w:t>Epinephelus akaara</w:t>
      </w:r>
      <w:r>
        <w:rPr/>
        <w:t xml:space="preserve"> (Temminck et Schlegel). Japanese Journal of Ichthyology </w:t>
      </w:r>
      <w:r>
        <w:rPr>
          <w:b/>
        </w:rPr>
        <w:t>13</w:t>
      </w:r>
      <w:r>
        <w:rPr/>
        <w:t>:156-161.</w:t>
      </w:r>
    </w:p>
    <w:p>
      <w:pPr>
        <w:pStyle w:val="EndNoteBibliography"/>
        <w:spacing w:before="0" w:after="0"/>
        <w:ind w:left="720" w:right="0" w:hanging="720"/>
        <w:rPr/>
      </w:pPr>
      <w:r>
        <w:rPr/>
        <w:t xml:space="preserve">Vigliola, L., M. Harmelin-Vivien, and M. G. Meekan. 2000. Comparison of techniques of back-calculation of growth and settlement marks from the otoliths of three species of </w:t>
      </w:r>
      <w:r>
        <w:rPr>
          <w:i/>
        </w:rPr>
        <w:t xml:space="preserve">Diplodus </w:t>
      </w:r>
      <w:r>
        <w:rPr/>
        <w:t xml:space="preserve">from the Mediterranean Sea. Canadian Journal of Fisheries and Aquatic Sciences </w:t>
      </w:r>
      <w:r>
        <w:rPr>
          <w:b/>
        </w:rPr>
        <w:t>57</w:t>
      </w:r>
      <w:r>
        <w:rPr/>
        <w:t>:1291-1299.</w:t>
      </w:r>
    </w:p>
    <w:p>
      <w:pPr>
        <w:pStyle w:val="EndNoteBibliography"/>
        <w:spacing w:before="0" w:after="0"/>
        <w:ind w:left="720" w:right="0" w:hanging="720"/>
        <w:rPr/>
      </w:pPr>
      <w:r>
        <w:rPr/>
        <w:t>Vigliola, L., and M. G. Meekan. 2009. The back-calculation of fish growth from otoliths. Pages 174-211  Tropical fish otoliths: information for assessment, management and ecology. Spinger, Dordrecht.</w:t>
      </w:r>
    </w:p>
    <w:p>
      <w:pPr>
        <w:pStyle w:val="EndNoteBibliography"/>
        <w:spacing w:before="0" w:after="0"/>
        <w:ind w:left="720" w:right="0" w:hanging="720"/>
        <w:rPr/>
      </w:pPr>
      <w:r>
        <w:rPr/>
        <w:t xml:space="preserve">William, W. L. C., W. Reg, M. Telmo, J. P. Tony, and P. Daniel. 2007. Intrinsic vulnerability in the global fish catch. Marine Ecology Progress Series </w:t>
      </w:r>
      <w:r>
        <w:rPr>
          <w:b/>
        </w:rPr>
        <w:t>333</w:t>
      </w:r>
      <w:r>
        <w:rPr/>
        <w:t>:1-12.</w:t>
      </w:r>
    </w:p>
    <w:p>
      <w:pPr>
        <w:pStyle w:val="EndNoteBibliography"/>
        <w:ind w:left="720" w:right="0" w:hanging="720"/>
        <w:rPr/>
      </w:pPr>
      <w:r>
        <w:rPr/>
        <w:t>Yoseda, K., S. Dan, T. Sugaya, K. Yokogi, M. Tanaka, and S. Tawada. 2006. Effects of temperature and delayed initial feeding on the growth of Malabar grouper (</w:t>
      </w:r>
      <w:r>
        <w:rPr>
          <w:i/>
        </w:rPr>
        <w:t>Epinephelus malabaricus</w:t>
      </w:r>
      <w:r>
        <w:rPr/>
        <w:t xml:space="preserve">) larvae. Aquaculture </w:t>
      </w:r>
      <w:r>
        <w:rPr>
          <w:b/>
        </w:rPr>
        <w:t>256</w:t>
      </w:r>
      <w:r>
        <w:rPr/>
        <w:t>:192-200.</w:t>
      </w:r>
    </w:p>
    <w:p>
      <w:pPr>
        <w:pStyle w:val="Normal"/>
        <w:spacing w:lineRule="auto" w:line="360"/>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érémy Wicquart" w:date="2019-10-28T11:59:00Z" w:initials="JW">
    <w:p>
      <w:r>
        <w:rPr>
          <w:rFonts w:ascii="Liberation Serif" w:hAnsi="Liberation Serif" w:eastAsia="DejaVu Sans" w:cs="DejaVu Sans"/>
          <w:lang w:val="en-US" w:eastAsia="en-US" w:bidi="en-US"/>
        </w:rPr>
        <w:t>Étant donné que certains Li sont manquants (car le modèle n’a pas convergé), on n’a moins de « back-calculated size at age » que c’est qui est marqué ici</w:t>
      </w:r>
    </w:p>
  </w:comment>
  <w:comment w:id="1" w:author="Unknown Author" w:date="2019-10-28T15:17:29Z" w:initials="">
    <w:p>
      <w:r>
        <w:rPr>
          <w:rFonts w:cs="DejaVu San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val="en-US" w:eastAsia="en-US" w:bidi="ar-SA"/>
        </w:rPr>
        <w:t>On peut enlever cette partie</w:t>
      </w:r>
    </w:p>
  </w:comment>
  <w:comment w:id="2" w:author="Unknown Author" w:date="2019-10-28T16:26:18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Stan Development Team. 2018. RStan: the R interface to Stan. R package version 2.17.3.   http://mc-stan.org</w:t>
      </w:r>
    </w:p>
  </w:comment>
  <w:comment w:id="3" w:author="Unknown Author" w:date="2019-10-28T16:27:12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Stan Development Team. 2018. Stan Modeling Language Users Guide and Reference Manual, Version 2.18.0.   http://mc-stan.org</w:t>
      </w:r>
    </w:p>
  </w:comment>
  <w:comment w:id="4" w:author="Unknown Author" w:date="2019-10-28T16:30:50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C’est le formule pour a</w:t>
      </w:r>
    </w:p>
  </w:comment>
  <w:comment w:id="5" w:author="Jérémy Wicquart" w:date="2019-10-28T12:03:00Z" w:initials="JW">
    <w:p>
      <w:r>
        <w:rPr>
          <w:rFonts w:ascii="Liberation Serif" w:hAnsi="Liberation Serif" w:eastAsia="DejaVu Sans" w:cs="DejaVu Sans"/>
          <w:lang w:val="en-US" w:eastAsia="en-US" w:bidi="en-US"/>
        </w:rPr>
        <w:t>Je suis pour retirer les lettres en indices, car les noms des variables dans le jeu de données ne contiennent pas de lettres en indice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trackRevisions/>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auto"/>
      <w:sz w:val="24"/>
      <w:szCs w:val="24"/>
      <w:lang w:eastAsia="fr-FR" w:val="fr-FR" w:bidi="ar-SA"/>
    </w:rPr>
  </w:style>
  <w:style w:type="paragraph" w:styleId="Heading3">
    <w:name w:val="Heading 3"/>
    <w:basedOn w:val="Normal"/>
    <w:qFormat/>
    <w:pPr>
      <w:numPr>
        <w:ilvl w:val="0"/>
        <w:numId w:val="0"/>
      </w:numPr>
      <w:spacing w:before="280" w:after="280"/>
      <w:outlineLvl w:val="2"/>
    </w:pPr>
    <w:rPr>
      <w:b/>
      <w:bCs/>
      <w:sz w:val="27"/>
      <w:szCs w:val="27"/>
      <w:lang w:val="en-US" w:eastAsia="en-U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sz w:val="20"/>
      <w:szCs w:val="20"/>
    </w:rPr>
  </w:style>
  <w:style w:type="character" w:styleId="ObjetducommentaireCar">
    <w:name w:val="Objet du commentaire Car"/>
    <w:basedOn w:val="CommentaireCar"/>
    <w:qFormat/>
    <w:rPr>
      <w:b/>
      <w:bCs/>
      <w:sz w:val="20"/>
      <w:szCs w:val="20"/>
    </w:rPr>
  </w:style>
  <w:style w:type="character" w:styleId="TextedebullesCar">
    <w:name w:val="Texte de bulles Car"/>
    <w:basedOn w:val="DefaultParagraphFont"/>
    <w:qFormat/>
    <w:rPr>
      <w:rFonts w:ascii="Segoe UI" w:hAnsi="Segoe UI" w:cs="Segoe UI"/>
      <w:sz w:val="18"/>
      <w:szCs w:val="18"/>
    </w:rPr>
  </w:style>
  <w:style w:type="character" w:styleId="EndNoteBibliographyTitleCar">
    <w:name w:val="EndNote Bibliography Title Car"/>
    <w:basedOn w:val="DefaultParagraphFont"/>
    <w:qFormat/>
    <w:rPr>
      <w:rFonts w:ascii="Times New Roman" w:hAnsi="Times New Roman" w:cs="Times New Roman"/>
      <w:sz w:val="24"/>
      <w:lang w:val="en-US"/>
    </w:rPr>
  </w:style>
  <w:style w:type="character" w:styleId="EndNoteBibliographyCar">
    <w:name w:val="EndNote Bibliography Car"/>
    <w:basedOn w:val="DefaultParagraphFont"/>
    <w:qFormat/>
    <w:rPr>
      <w:rFonts w:ascii="Times New Roman" w:hAnsi="Times New Roman" w:cs="Times New Roman"/>
      <w:sz w:val="24"/>
      <w:lang w:val="en-US"/>
    </w:rPr>
  </w:style>
  <w:style w:type="character" w:styleId="PlaceholderText">
    <w:name w:val="Placeholder Text"/>
    <w:basedOn w:val="DefaultParagraphFont"/>
    <w:qFormat/>
    <w:rPr>
      <w:color w:val="808080"/>
    </w:rPr>
  </w:style>
  <w:style w:type="character" w:styleId="Orcididhttps">
    <w:name w:val="orcid-id-https"/>
    <w:basedOn w:val="DefaultParagraphFont"/>
    <w:qFormat/>
    <w:rPr/>
  </w:style>
  <w:style w:type="character" w:styleId="UnresolvedMention1">
    <w:name w:val="Unresolved Mention1"/>
    <w:basedOn w:val="DefaultParagraphFont"/>
    <w:qFormat/>
    <w:rPr>
      <w:color w:val="605E5C"/>
      <w:highlight w:val="lightGray"/>
    </w:rPr>
  </w:style>
  <w:style w:type="character" w:styleId="Titre3Car">
    <w:name w:val="Titre 3 Car"/>
    <w:basedOn w:val="DefaultParagraphFont"/>
    <w:qFormat/>
    <w:rPr>
      <w:rFonts w:ascii="Times New Roman" w:hAnsi="Times New Roman" w:eastAsia="Times New Roman" w:cs="Times New Roman"/>
      <w:b/>
      <w:bCs/>
      <w:sz w:val="27"/>
      <w:szCs w:val="27"/>
      <w:lang w:val="en-US"/>
    </w:rPr>
  </w:style>
  <w:style w:type="character" w:styleId="FollowedHyperlink">
    <w:name w:val="FollowedHyperlink"/>
    <w:basedOn w:val="DefaultParagraphFont"/>
    <w:qFormat/>
    <w:rPr>
      <w:color w:val="800080"/>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cs="DejaVu Sans"/>
      <w:sz w:val="22"/>
      <w:szCs w:val="22"/>
      <w:lang w:eastAsia="en-US"/>
    </w:rPr>
  </w:style>
  <w:style w:type="paragraph" w:styleId="Annotationtext">
    <w:name w:val="annotation text"/>
    <w:basedOn w:val="Normal"/>
    <w:qFormat/>
    <w:pPr>
      <w:spacing w:before="0" w:after="200"/>
    </w:pPr>
    <w:rPr>
      <w:rFonts w:ascii="Calibri" w:hAnsi="Calibri" w:eastAsia="Calibri" w:cs="DejaVu Sans"/>
      <w:sz w:val="20"/>
      <w:szCs w:val="20"/>
      <w:lang w:eastAsia="en-US"/>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eastAsia="Calibri" w:cs="Segoe UI"/>
      <w:sz w:val="18"/>
      <w:szCs w:val="18"/>
      <w:lang w:eastAsia="en-US"/>
    </w:rPr>
  </w:style>
  <w:style w:type="paragraph" w:styleId="EndNoteBibliographyTitle">
    <w:name w:val="EndNote Bibliography Title"/>
    <w:basedOn w:val="Normal"/>
    <w:qFormat/>
    <w:pPr>
      <w:spacing w:lineRule="auto" w:line="276"/>
      <w:jc w:val="center"/>
    </w:pPr>
    <w:rPr>
      <w:rFonts w:eastAsia="Calibri"/>
      <w:szCs w:val="22"/>
      <w:lang w:val="en-US" w:eastAsia="en-US"/>
    </w:rPr>
  </w:style>
  <w:style w:type="paragraph" w:styleId="EndNoteBibliography">
    <w:name w:val="EndNote Bibliography"/>
    <w:basedOn w:val="Normal"/>
    <w:qFormat/>
    <w:pPr>
      <w:spacing w:before="0" w:after="200"/>
    </w:pPr>
    <w:rPr>
      <w:rFonts w:eastAsia="Calibri"/>
      <w:szCs w:val="22"/>
      <w:lang w:val="en-US" w:eastAsia="en-US"/>
    </w:rPr>
  </w:style>
  <w:style w:type="paragraph" w:styleId="Revision">
    <w:name w:val="Revision"/>
    <w:qFormat/>
    <w:pPr>
      <w:widowControl/>
      <w:kinsoku w:val="true"/>
      <w:overflowPunct w:val="true"/>
      <w:autoSpaceDE w:val="true"/>
      <w:bidi w:val="0"/>
      <w:jc w:val="left"/>
    </w:pPr>
    <w:rPr>
      <w:rFonts w:ascii="Calibri" w:hAnsi="Calibri" w:eastAsia="Calibri"/>
      <w:color w:val="auto"/>
      <w:sz w:val="24"/>
      <w:szCs w:val="22"/>
      <w:lang w:val="fr-FR" w:eastAsia="en-US" w:bidi="ar-SA"/>
    </w:rPr>
  </w:style>
  <w:style w:type="paragraph" w:styleId="NormalWeb">
    <w:name w:val="Normal (Web)"/>
    <w:basedOn w:val="Normal"/>
    <w:qFormat/>
    <w:pPr>
      <w:spacing w:before="280" w:after="28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bien.morat@univ-perp.fr" TargetMode="External"/><Relationship Id="rId3" Type="http://schemas.openxmlformats.org/officeDocument/2006/relationships/hyperlink" Target="mailto:valeriano.parravicini@ephe.psl.eu" TargetMode="External"/><Relationship Id="rId4" Type="http://schemas.openxmlformats.org/officeDocument/2006/relationships/hyperlink" Target="https://orcid.org/0000-0002-9925-1437" TargetMode="External"/><Relationship Id="rId5" Type="http://schemas.openxmlformats.org/officeDocument/2006/relationships/hyperlink" Target="https://orcid.org/0000-0003-3462-3188" TargetMode="External"/><Relationship Id="rId6" Type="http://schemas.openxmlformats.org/officeDocument/2006/relationships/hyperlink" Target="https://orcid.org/0000-0002-6649-2496" TargetMode="External"/><Relationship Id="rId7" Type="http://schemas.openxmlformats.org/officeDocument/2006/relationships/hyperlink" Target="https://orcid.org/0000-0003-0887-8005" TargetMode="External"/><Relationship Id="rId8" Type="http://schemas.openxmlformats.org/officeDocument/2006/relationships/hyperlink" Target="https://orcid.org/0000-0002-2434-7207" TargetMode="External"/><Relationship Id="rId9" Type="http://schemas.openxmlformats.org/officeDocument/2006/relationships/hyperlink" Target="https://orcid.org/0000-0003-3157-1976" TargetMode="External"/><Relationship Id="rId10" Type="http://schemas.openxmlformats.org/officeDocument/2006/relationships/hyperlink" Target="https://orcid.org/0000-0002-1925-3484" TargetMode="External"/><Relationship Id="rId11" Type="http://schemas.openxmlformats.org/officeDocument/2006/relationships/hyperlink" Target="https://orcid.org/0000-0002-3408-1625" TargetMode="External"/><Relationship Id="rId12" Type="http://schemas.openxmlformats.org/officeDocument/2006/relationships/hyperlink" Target="https://orcid.org/0000-0002-2371-6912" TargetMode="External"/><Relationship Id="rId13" Type="http://schemas.openxmlformats.org/officeDocument/2006/relationships/hyperlink" Target="https://orcid.org/0000-0002-3834-4779" TargetMode="External"/><Relationship Id="rId14" Type="http://schemas.openxmlformats.org/officeDocument/2006/relationships/image" Target="media/image1.jpeg"/><Relationship Id="rId15" Type="http://schemas.openxmlformats.org/officeDocument/2006/relationships/hyperlink" Target="http://www.marinespecies.org/index.php" TargetMode="External"/><Relationship Id="rId16" Type="http://schemas.openxmlformats.org/officeDocument/2006/relationships/hyperlink" Target="mailto:fabien.morat@univ-perp.fr" TargetMode="External"/><Relationship Id="rId17" Type="http://schemas.openxmlformats.org/officeDocument/2006/relationships/hyperlink" Target="mailto:valeriano.parravicini@ephe.psl.eu" TargetMode="Externa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577</TotalTime>
  <Application>LibreOffice/5.1.6.2$Linux_X86_64 LibreOffice_project/10m0$Build-2</Application>
  <Pages>19</Pages>
  <Words>5196</Words>
  <Characters>29293</Characters>
  <CharactersWithSpaces>33747</CharactersWithSpaces>
  <Paragraphs>582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2019-10-07T13:59:00Z</dcterms:created>
  <dc:creator>fabien morat</dc:creator>
  <dc:description/>
  <dc:language>en-GB</dc:language>
  <cp:lastModifiedBy/>
  <cp:lastPrinted>2019-09-11T21:22:00Z</cp:lastPrinted>
  <dcterms:modified xsi:type="dcterms:W3CDTF">2019-10-28T16:32:59Z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