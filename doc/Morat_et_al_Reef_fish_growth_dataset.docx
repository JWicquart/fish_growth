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732155" w14:textId="5D46652C" w:rsidR="00411630" w:rsidRPr="00A0525F" w:rsidRDefault="00411630" w:rsidP="00411630">
      <w:pPr>
        <w:jc w:val="center"/>
        <w:rPr>
          <w:rFonts w:ascii="Times New Roman" w:hAnsi="Times New Roman" w:cs="Times New Roman"/>
          <w:b/>
          <w:color w:val="000000" w:themeColor="text1"/>
          <w:sz w:val="24"/>
          <w:szCs w:val="24"/>
          <w:lang w:val="en-US"/>
        </w:rPr>
      </w:pPr>
      <w:proofErr w:type="gramStart"/>
      <w:r w:rsidRPr="00A0525F">
        <w:rPr>
          <w:rFonts w:ascii="Times New Roman" w:hAnsi="Times New Roman" w:cs="Times New Roman"/>
          <w:b/>
          <w:color w:val="000000" w:themeColor="text1"/>
          <w:sz w:val="24"/>
          <w:szCs w:val="24"/>
          <w:lang w:val="en-US"/>
        </w:rPr>
        <w:t>Reef fish growth dataset</w:t>
      </w:r>
      <w:proofErr w:type="gramEnd"/>
      <w:r w:rsidRPr="00A0525F">
        <w:rPr>
          <w:rFonts w:ascii="Times New Roman" w:hAnsi="Times New Roman" w:cs="Times New Roman"/>
          <w:b/>
          <w:color w:val="000000" w:themeColor="text1"/>
          <w:sz w:val="24"/>
          <w:szCs w:val="24"/>
          <w:lang w:val="en-US"/>
        </w:rPr>
        <w:t xml:space="preserve">: a dataset of annual otolith sagittal growth for </w:t>
      </w:r>
      <w:r w:rsidR="00135D7D">
        <w:rPr>
          <w:rFonts w:ascii="Times New Roman" w:hAnsi="Times New Roman" w:cs="Times New Roman"/>
          <w:b/>
          <w:color w:val="000000" w:themeColor="text1"/>
          <w:sz w:val="24"/>
          <w:szCs w:val="24"/>
          <w:highlight w:val="yellow"/>
          <w:lang w:val="en-US"/>
        </w:rPr>
        <w:t>51</w:t>
      </w:r>
      <w:r w:rsidRPr="00A0525F">
        <w:rPr>
          <w:rFonts w:ascii="Times New Roman" w:hAnsi="Times New Roman" w:cs="Times New Roman"/>
          <w:b/>
          <w:color w:val="000000" w:themeColor="text1"/>
          <w:sz w:val="24"/>
          <w:szCs w:val="24"/>
          <w:lang w:val="en-US"/>
        </w:rPr>
        <w:t xml:space="preserve"> reef fish from French Polynesia </w:t>
      </w:r>
    </w:p>
    <w:p w14:paraId="3BD2A03B" w14:textId="77777777" w:rsidR="00411630" w:rsidRPr="00A0525F" w:rsidRDefault="00411630" w:rsidP="00411630">
      <w:pPr>
        <w:jc w:val="center"/>
        <w:rPr>
          <w:rFonts w:ascii="Times New Roman" w:hAnsi="Times New Roman" w:cs="Times New Roman"/>
          <w:sz w:val="24"/>
          <w:szCs w:val="24"/>
          <w:lang w:val="en-US"/>
        </w:rPr>
      </w:pPr>
    </w:p>
    <w:p w14:paraId="1A59D5EC" w14:textId="77777777" w:rsidR="00411630" w:rsidRPr="00A0525F" w:rsidRDefault="00411630" w:rsidP="00411630">
      <w:pPr>
        <w:jc w:val="center"/>
        <w:rPr>
          <w:rFonts w:ascii="Times New Roman" w:hAnsi="Times New Roman" w:cs="Times New Roman"/>
          <w:sz w:val="24"/>
          <w:szCs w:val="24"/>
          <w:lang w:val="en-US"/>
        </w:rPr>
      </w:pPr>
    </w:p>
    <w:p w14:paraId="03707416" w14:textId="77777777" w:rsidR="00411630" w:rsidRPr="00EC2182" w:rsidRDefault="00411630" w:rsidP="00411630">
      <w:pPr>
        <w:jc w:val="center"/>
        <w:rPr>
          <w:rFonts w:ascii="Times New Roman" w:hAnsi="Times New Roman" w:cs="Times New Roman"/>
          <w:sz w:val="24"/>
          <w:szCs w:val="24"/>
          <w:lang w:val="en-US"/>
        </w:rPr>
      </w:pPr>
      <w:r w:rsidRPr="00EC2182">
        <w:rPr>
          <w:rFonts w:ascii="Times New Roman" w:hAnsi="Times New Roman" w:cs="Times New Roman"/>
          <w:sz w:val="24"/>
          <w:szCs w:val="24"/>
          <w:lang w:val="en-US"/>
        </w:rPr>
        <w:t>Fabien</w:t>
      </w:r>
      <w:r w:rsidR="00A0525F"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Morat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Jérémy</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Wicquart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Guillemette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de </w:t>
      </w:r>
      <w:proofErr w:type="spellStart"/>
      <w:r w:rsidR="00EC2182" w:rsidRPr="00EC2182">
        <w:rPr>
          <w:rFonts w:ascii="Times New Roman" w:hAnsi="Times New Roman" w:cs="Times New Roman"/>
          <w:sz w:val="24"/>
          <w:szCs w:val="24"/>
          <w:lang w:val="en-US"/>
        </w:rPr>
        <w:t>Sinéty</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Jean</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Bienvenu</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Simon J.</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Brandl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3</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Jérémy</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Carlot</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Jordan M.</w:t>
      </w:r>
      <w:r w:rsidR="00A0525F" w:rsidRPr="00EC2182">
        <w:rPr>
          <w:rFonts w:ascii="Times New Roman" w:hAnsi="Times New Roman" w:cs="Times New Roman"/>
          <w:sz w:val="24"/>
          <w:szCs w:val="24"/>
          <w:vertAlign w:val="superscript"/>
          <w:lang w:val="en-US"/>
        </w:rPr>
        <w:t xml:space="preserve"> </w:t>
      </w:r>
      <w:r w:rsidR="00EC2182" w:rsidRPr="00EC2182">
        <w:rPr>
          <w:rFonts w:ascii="Times New Roman" w:hAnsi="Times New Roman" w:cs="Times New Roman"/>
          <w:sz w:val="24"/>
          <w:szCs w:val="24"/>
          <w:lang w:val="en-US"/>
        </w:rPr>
        <w:t xml:space="preserve">Casey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Pauline</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Fey </w:t>
      </w:r>
      <w:r w:rsidR="006446A3" w:rsidRPr="00EC2182">
        <w:rPr>
          <w:rFonts w:ascii="Times New Roman" w:hAnsi="Times New Roman" w:cs="Times New Roman"/>
          <w:sz w:val="24"/>
          <w:szCs w:val="24"/>
          <w:vertAlign w:val="superscript"/>
          <w:lang w:val="en-US"/>
        </w:rPr>
        <w:t>4</w:t>
      </w:r>
      <w:r w:rsidRPr="00EC2182">
        <w:rPr>
          <w:rFonts w:ascii="Times New Roman" w:hAnsi="Times New Roman" w:cs="Times New Roman"/>
          <w:sz w:val="24"/>
          <w:szCs w:val="24"/>
          <w:lang w:val="en-US"/>
        </w:rPr>
        <w:t>, René</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Galzin</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Yves</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Letourneur</w:t>
      </w:r>
      <w:proofErr w:type="spellEnd"/>
      <w:r w:rsidR="00EC2182" w:rsidRPr="00EC2182">
        <w:rPr>
          <w:rFonts w:ascii="Times New Roman" w:hAnsi="Times New Roman" w:cs="Times New Roman"/>
          <w:sz w:val="24"/>
          <w:szCs w:val="24"/>
          <w:lang w:val="en-US"/>
        </w:rPr>
        <w:t xml:space="preserve"> </w:t>
      </w:r>
      <w:r w:rsidR="006446A3" w:rsidRPr="00EC2182">
        <w:rPr>
          <w:rFonts w:ascii="Times New Roman" w:hAnsi="Times New Roman" w:cs="Times New Roman"/>
          <w:sz w:val="24"/>
          <w:szCs w:val="24"/>
          <w:vertAlign w:val="superscript"/>
          <w:lang w:val="en-US"/>
        </w:rPr>
        <w:t>4,2</w:t>
      </w:r>
      <w:r w:rsidRPr="00EC2182">
        <w:rPr>
          <w:rFonts w:ascii="Times New Roman" w:hAnsi="Times New Roman" w:cs="Times New Roman"/>
          <w:sz w:val="24"/>
          <w:szCs w:val="24"/>
          <w:lang w:val="en-US"/>
        </w:rPr>
        <w:t>, Pierre</w:t>
      </w:r>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Sasal</w:t>
      </w:r>
      <w:proofErr w:type="spellEnd"/>
      <w:r w:rsidR="00EC2182" w:rsidRPr="00EC2182">
        <w:rPr>
          <w:rFonts w:ascii="Times New Roman" w:hAnsi="Times New Roman" w:cs="Times New Roman"/>
          <w:sz w:val="24"/>
          <w:szCs w:val="24"/>
          <w:lang w:val="en-US"/>
        </w:rPr>
        <w:t xml:space="preserve">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Nina M. D.</w:t>
      </w:r>
      <w:r w:rsidR="00EC2182"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Schiettekatte</w:t>
      </w:r>
      <w:proofErr w:type="spellEnd"/>
      <w:r w:rsidR="00A0525F" w:rsidRPr="00EC2182">
        <w:rPr>
          <w:rFonts w:ascii="Times New Roman" w:hAnsi="Times New Roman" w:cs="Times New Roman"/>
          <w:sz w:val="24"/>
          <w:szCs w:val="24"/>
          <w:vertAlign w:val="superscript"/>
          <w:lang w:val="en-US"/>
        </w:rPr>
        <w:t xml:space="preserve"> 1, 2</w:t>
      </w:r>
      <w:r w:rsidRPr="00EC2182">
        <w:rPr>
          <w:rFonts w:ascii="Times New Roman" w:hAnsi="Times New Roman" w:cs="Times New Roman"/>
          <w:sz w:val="24"/>
          <w:szCs w:val="24"/>
          <w:lang w:val="en-US"/>
        </w:rPr>
        <w:t>, Jason</w:t>
      </w:r>
      <w:r w:rsidR="006446A3" w:rsidRPr="00EC2182">
        <w:rPr>
          <w:rFonts w:ascii="Times New Roman" w:hAnsi="Times New Roman" w:cs="Times New Roman"/>
          <w:sz w:val="24"/>
          <w:szCs w:val="24"/>
          <w:lang w:val="en-US"/>
        </w:rPr>
        <w:t xml:space="preserve"> </w:t>
      </w:r>
      <w:r w:rsidR="00EC2182" w:rsidRPr="00EC2182">
        <w:rPr>
          <w:rFonts w:ascii="Times New Roman" w:hAnsi="Times New Roman" w:cs="Times New Roman"/>
          <w:sz w:val="24"/>
          <w:szCs w:val="24"/>
          <w:lang w:val="en-US"/>
        </w:rPr>
        <w:t xml:space="preserve">Vii </w:t>
      </w:r>
      <w:r w:rsidR="00A0525F" w:rsidRPr="00EC2182">
        <w:rPr>
          <w:rFonts w:ascii="Times New Roman" w:hAnsi="Times New Roman" w:cs="Times New Roman"/>
          <w:sz w:val="24"/>
          <w:szCs w:val="24"/>
          <w:vertAlign w:val="superscript"/>
          <w:lang w:val="en-US"/>
        </w:rPr>
        <w:t>1, 2</w:t>
      </w:r>
      <w:r w:rsidRPr="00EC2182">
        <w:rPr>
          <w:rFonts w:ascii="Times New Roman" w:hAnsi="Times New Roman" w:cs="Times New Roman"/>
          <w:sz w:val="24"/>
          <w:szCs w:val="24"/>
          <w:lang w:val="en-US"/>
        </w:rPr>
        <w:t xml:space="preserve">, </w:t>
      </w:r>
      <w:proofErr w:type="spellStart"/>
      <w:r w:rsidRPr="00EC2182">
        <w:rPr>
          <w:rFonts w:ascii="Times New Roman" w:hAnsi="Times New Roman" w:cs="Times New Roman"/>
          <w:sz w:val="24"/>
          <w:szCs w:val="24"/>
          <w:lang w:val="en-US"/>
        </w:rPr>
        <w:t>Valériano</w:t>
      </w:r>
      <w:proofErr w:type="spellEnd"/>
      <w:r w:rsidR="006446A3" w:rsidRPr="00EC2182">
        <w:rPr>
          <w:rFonts w:ascii="Times New Roman" w:hAnsi="Times New Roman" w:cs="Times New Roman"/>
          <w:sz w:val="24"/>
          <w:szCs w:val="24"/>
          <w:lang w:val="en-US"/>
        </w:rPr>
        <w:t xml:space="preserve"> </w:t>
      </w:r>
      <w:proofErr w:type="spellStart"/>
      <w:r w:rsidR="00EC2182" w:rsidRPr="00EC2182">
        <w:rPr>
          <w:rFonts w:ascii="Times New Roman" w:hAnsi="Times New Roman" w:cs="Times New Roman"/>
          <w:sz w:val="24"/>
          <w:szCs w:val="24"/>
          <w:lang w:val="en-US"/>
        </w:rPr>
        <w:t>Parravicini</w:t>
      </w:r>
      <w:proofErr w:type="spellEnd"/>
      <w:r w:rsidR="00EC2182" w:rsidRPr="00EC2182">
        <w:rPr>
          <w:rFonts w:ascii="Times New Roman" w:hAnsi="Times New Roman" w:cs="Times New Roman"/>
          <w:sz w:val="24"/>
          <w:szCs w:val="24"/>
          <w:vertAlign w:val="superscript"/>
          <w:lang w:val="en-US"/>
        </w:rPr>
        <w:t xml:space="preserve"> </w:t>
      </w:r>
      <w:r w:rsidR="00A0525F" w:rsidRPr="00EC2182">
        <w:rPr>
          <w:rFonts w:ascii="Times New Roman" w:hAnsi="Times New Roman" w:cs="Times New Roman"/>
          <w:sz w:val="24"/>
          <w:szCs w:val="24"/>
          <w:vertAlign w:val="superscript"/>
          <w:lang w:val="en-US"/>
        </w:rPr>
        <w:t>1, 2</w:t>
      </w:r>
    </w:p>
    <w:p w14:paraId="0C22300F" w14:textId="77777777" w:rsidR="00411630" w:rsidRPr="00A0525F" w:rsidRDefault="00411630" w:rsidP="00EC2182">
      <w:pPr>
        <w:rPr>
          <w:rFonts w:ascii="Times New Roman" w:hAnsi="Times New Roman" w:cs="Times New Roman"/>
          <w:sz w:val="24"/>
          <w:szCs w:val="24"/>
          <w:lang w:val="en-US"/>
        </w:rPr>
      </w:pPr>
      <w:r w:rsidRPr="00A0525F">
        <w:rPr>
          <w:rFonts w:ascii="Times New Roman" w:hAnsi="Times New Roman" w:cs="Times New Roman"/>
          <w:sz w:val="24"/>
          <w:szCs w:val="24"/>
          <w:lang w:val="en-US"/>
        </w:rPr>
        <w:t xml:space="preserve">Corresponding author e-mail: </w:t>
      </w:r>
      <w:hyperlink r:id="rId6" w:history="1">
        <w:r w:rsidRPr="00A0525F">
          <w:rPr>
            <w:rStyle w:val="Lienhypertexte"/>
            <w:rFonts w:ascii="Times New Roman" w:hAnsi="Times New Roman" w:cs="Times New Roman"/>
            <w:sz w:val="24"/>
            <w:szCs w:val="24"/>
            <w:lang w:val="en-US"/>
          </w:rPr>
          <w:t>fabien.morat@univ-perp.fr</w:t>
        </w:r>
      </w:hyperlink>
      <w:r w:rsidRPr="00A0525F">
        <w:rPr>
          <w:rFonts w:ascii="Times New Roman" w:hAnsi="Times New Roman" w:cs="Times New Roman"/>
          <w:sz w:val="24"/>
          <w:szCs w:val="24"/>
          <w:lang w:val="en-US"/>
        </w:rPr>
        <w:t xml:space="preserve">; </w:t>
      </w:r>
      <w:hyperlink r:id="rId7" w:history="1">
        <w:r w:rsidRPr="00A0525F">
          <w:rPr>
            <w:rStyle w:val="Lienhypertexte"/>
            <w:rFonts w:ascii="Times New Roman" w:hAnsi="Times New Roman" w:cs="Times New Roman"/>
            <w:sz w:val="24"/>
            <w:szCs w:val="24"/>
            <w:lang w:val="en-US"/>
          </w:rPr>
          <w:t>valeriano.parravicini@ephe.psl.eu</w:t>
        </w:r>
      </w:hyperlink>
    </w:p>
    <w:p w14:paraId="169A6E8B" w14:textId="77777777" w:rsidR="00411630" w:rsidRPr="00A0525F" w:rsidRDefault="00EC2182" w:rsidP="00411630">
      <w:pPr>
        <w:rPr>
          <w:rFonts w:ascii="Times New Roman" w:hAnsi="Times New Roman" w:cs="Times New Roman"/>
          <w:sz w:val="24"/>
          <w:szCs w:val="24"/>
          <w:lang w:val="en-US"/>
        </w:rPr>
      </w:pPr>
      <w:r>
        <w:rPr>
          <w:rFonts w:ascii="Times New Roman" w:hAnsi="Times New Roman" w:cs="Times New Roman"/>
          <w:sz w:val="24"/>
          <w:szCs w:val="24"/>
          <w:lang w:val="en-US"/>
        </w:rPr>
        <w:t xml:space="preserve">Fabien Morat and </w:t>
      </w:r>
      <w:proofErr w:type="spellStart"/>
      <w:r>
        <w:rPr>
          <w:rFonts w:ascii="Times New Roman" w:hAnsi="Times New Roman" w:cs="Times New Roman"/>
          <w:sz w:val="24"/>
          <w:szCs w:val="24"/>
          <w:lang w:val="en-US"/>
        </w:rPr>
        <w:t>Jérémy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Wicquart</w:t>
      </w:r>
      <w:proofErr w:type="spellEnd"/>
      <w:r>
        <w:rPr>
          <w:rFonts w:ascii="Times New Roman" w:hAnsi="Times New Roman" w:cs="Times New Roman"/>
          <w:sz w:val="24"/>
          <w:szCs w:val="24"/>
          <w:lang w:val="en-US"/>
        </w:rPr>
        <w:t xml:space="preserve"> equally contributed to the paper and share first authorship.</w:t>
      </w:r>
    </w:p>
    <w:p w14:paraId="3D8F7BB9" w14:textId="77777777" w:rsidR="00EC2182" w:rsidRPr="00EC2182" w:rsidRDefault="00EC2182" w:rsidP="00EC2182">
      <w:pPr>
        <w:rPr>
          <w:rFonts w:ascii="Times New Roman" w:eastAsia="Times New Roman" w:hAnsi="Times New Roman" w:cs="Times New Roman"/>
          <w:i/>
          <w:sz w:val="24"/>
          <w:szCs w:val="24"/>
        </w:rPr>
      </w:pPr>
      <w:r w:rsidRPr="00EC2182">
        <w:rPr>
          <w:rFonts w:ascii="Times New Roman" w:hAnsi="Times New Roman" w:cs="Times New Roman"/>
          <w:i/>
          <w:sz w:val="24"/>
          <w:szCs w:val="24"/>
        </w:rPr>
        <w:t xml:space="preserve">1 </w:t>
      </w: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66860 Perpignan Cedex, France</w:t>
      </w:r>
    </w:p>
    <w:p w14:paraId="448A4F02" w14:textId="77777777" w:rsidR="00EC2182" w:rsidRPr="00EC2182" w:rsidRDefault="00EC2182" w:rsidP="00EC2182">
      <w:pPr>
        <w:rPr>
          <w:rFonts w:ascii="Times New Roman" w:eastAsia="Times New Roman" w:hAnsi="Times New Roman" w:cs="Times New Roman"/>
          <w:i/>
          <w:sz w:val="24"/>
          <w:szCs w:val="24"/>
          <w:lang w:val="en-US"/>
        </w:rPr>
      </w:pPr>
      <w:proofErr w:type="gramStart"/>
      <w:r w:rsidRPr="00EC2182">
        <w:rPr>
          <w:rFonts w:ascii="Times New Roman" w:eastAsia="Times New Roman" w:hAnsi="Times New Roman" w:cs="Times New Roman"/>
          <w:i/>
          <w:sz w:val="24"/>
          <w:szCs w:val="24"/>
          <w:lang w:val="en-US"/>
        </w:rPr>
        <w:t>2</w:t>
      </w:r>
      <w:proofErr w:type="gramEnd"/>
      <w:r w:rsidRPr="00EC2182">
        <w:rPr>
          <w:rFonts w:ascii="Times New Roman" w:eastAsia="Times New Roman" w:hAnsi="Times New Roman" w:cs="Times New Roman"/>
          <w:i/>
          <w:sz w:val="24"/>
          <w:szCs w:val="24"/>
          <w:lang w:val="en-US"/>
        </w:rPr>
        <w:t xml:space="preserve"> </w:t>
      </w:r>
      <w:proofErr w:type="spellStart"/>
      <w:r w:rsidRPr="00EC2182">
        <w:rPr>
          <w:rFonts w:ascii="Times New Roman" w:eastAsia="Times New Roman" w:hAnsi="Times New Roman" w:cs="Times New Roman"/>
          <w:i/>
          <w:sz w:val="24"/>
          <w:szCs w:val="24"/>
          <w:lang w:val="en-US"/>
        </w:rPr>
        <w:t>Laboratoire</w:t>
      </w:r>
      <w:proofErr w:type="spellEnd"/>
      <w:r w:rsidRPr="00EC2182">
        <w:rPr>
          <w:rFonts w:ascii="Times New Roman" w:eastAsia="Times New Roman" w:hAnsi="Times New Roman" w:cs="Times New Roman"/>
          <w:i/>
          <w:sz w:val="24"/>
          <w:szCs w:val="24"/>
          <w:lang w:val="en-US"/>
        </w:rPr>
        <w:t xml:space="preserve"> </w:t>
      </w:r>
      <w:proofErr w:type="spellStart"/>
      <w:r w:rsidRPr="00EC2182">
        <w:rPr>
          <w:rFonts w:ascii="Times New Roman" w:eastAsia="Times New Roman" w:hAnsi="Times New Roman" w:cs="Times New Roman"/>
          <w:i/>
          <w:sz w:val="24"/>
          <w:szCs w:val="24"/>
          <w:lang w:val="en-US"/>
        </w:rPr>
        <w:t>d’Excellence</w:t>
      </w:r>
      <w:proofErr w:type="spellEnd"/>
      <w:r w:rsidRPr="00EC2182">
        <w:rPr>
          <w:rFonts w:ascii="Times New Roman" w:eastAsia="Times New Roman" w:hAnsi="Times New Roman" w:cs="Times New Roman"/>
          <w:i/>
          <w:sz w:val="24"/>
          <w:szCs w:val="24"/>
          <w:lang w:val="en-US"/>
        </w:rPr>
        <w:t xml:space="preserve"> « CORAIL »</w:t>
      </w:r>
    </w:p>
    <w:p w14:paraId="0905E1A9" w14:textId="77777777" w:rsidR="00EC2182" w:rsidRPr="00EC2182" w:rsidRDefault="00EC2182" w:rsidP="00EC2182">
      <w:pPr>
        <w:rPr>
          <w:rFonts w:ascii="Times New Roman" w:hAnsi="Times New Roman" w:cs="Times New Roman"/>
          <w:i/>
          <w:sz w:val="24"/>
          <w:szCs w:val="24"/>
          <w:lang w:val="en-US"/>
        </w:rPr>
      </w:pPr>
      <w:proofErr w:type="gramStart"/>
      <w:r w:rsidRPr="00EC2182">
        <w:rPr>
          <w:rFonts w:ascii="Times New Roman" w:hAnsi="Times New Roman" w:cs="Times New Roman"/>
          <w:i/>
          <w:sz w:val="24"/>
          <w:szCs w:val="24"/>
          <w:lang w:val="en-US"/>
        </w:rPr>
        <w:t>3</w:t>
      </w:r>
      <w:proofErr w:type="gramEnd"/>
      <w:r w:rsidRPr="00EC2182">
        <w:rPr>
          <w:rFonts w:ascii="Times New Roman" w:hAnsi="Times New Roman" w:cs="Times New Roman"/>
          <w:i/>
          <w:sz w:val="24"/>
          <w:szCs w:val="24"/>
          <w:lang w:val="en-US"/>
        </w:rPr>
        <w:t xml:space="preserve"> Department of Biological Sciences, Simon Fraser University, Burnaby, BC V5A 1S6, Canada</w:t>
      </w:r>
    </w:p>
    <w:p w14:paraId="41AED361" w14:textId="77777777" w:rsidR="00EC2182" w:rsidRDefault="00EC2182" w:rsidP="00EC2182">
      <w:pPr>
        <w:rPr>
          <w:rFonts w:ascii="Times New Roman" w:hAnsi="Times New Roman" w:cs="Times New Roman"/>
          <w:i/>
          <w:sz w:val="24"/>
          <w:szCs w:val="24"/>
        </w:rPr>
      </w:pPr>
      <w:r w:rsidRPr="00EC2182">
        <w:rPr>
          <w:rFonts w:ascii="Times New Roman" w:hAnsi="Times New Roman" w:cs="Times New Roman"/>
          <w:i/>
          <w:sz w:val="24"/>
          <w:szCs w:val="24"/>
        </w:rPr>
        <w:t xml:space="preserve">4 Université de la Nouvelle-Calédonie, Institut ISEA, Nouméa Cedex, New </w:t>
      </w:r>
      <w:proofErr w:type="spellStart"/>
      <w:r w:rsidRPr="00EC2182">
        <w:rPr>
          <w:rFonts w:ascii="Times New Roman" w:hAnsi="Times New Roman" w:cs="Times New Roman"/>
          <w:i/>
          <w:sz w:val="24"/>
          <w:szCs w:val="24"/>
        </w:rPr>
        <w:t>Caledonia</w:t>
      </w:r>
      <w:proofErr w:type="spellEnd"/>
    </w:p>
    <w:p w14:paraId="6AF018E9" w14:textId="77777777" w:rsidR="00EC2182" w:rsidRPr="00EC2182" w:rsidRDefault="00EC2182" w:rsidP="00EC2182">
      <w:pPr>
        <w:rPr>
          <w:rFonts w:ascii="Times New Roman" w:hAnsi="Times New Roman" w:cs="Times New Roman"/>
          <w:i/>
          <w:sz w:val="24"/>
          <w:szCs w:val="24"/>
        </w:rPr>
      </w:pPr>
    </w:p>
    <w:p w14:paraId="17F89955" w14:textId="77777777" w:rsidR="00411630" w:rsidRPr="00EF5B25" w:rsidRDefault="00EC2182" w:rsidP="00411630">
      <w:pPr>
        <w:spacing w:line="360" w:lineRule="auto"/>
        <w:rPr>
          <w:rFonts w:ascii="Times New Roman" w:hAnsi="Times New Roman" w:cs="Times New Roman"/>
          <w:b/>
          <w:sz w:val="24"/>
          <w:szCs w:val="24"/>
          <w:lang w:val="en-US"/>
        </w:rPr>
      </w:pPr>
      <w:r w:rsidRPr="00EF5B25">
        <w:rPr>
          <w:rFonts w:ascii="Times New Roman" w:hAnsi="Times New Roman" w:cs="Times New Roman"/>
          <w:b/>
          <w:sz w:val="24"/>
          <w:szCs w:val="24"/>
          <w:lang w:val="en-US"/>
        </w:rPr>
        <w:t>Introduction</w:t>
      </w:r>
    </w:p>
    <w:p w14:paraId="371F20EE" w14:textId="77777777" w:rsidR="00EC2182" w:rsidRPr="00EF5B25" w:rsidRDefault="00EC2182" w:rsidP="00411630">
      <w:pPr>
        <w:spacing w:line="360" w:lineRule="auto"/>
        <w:rPr>
          <w:rFonts w:ascii="Times New Roman" w:hAnsi="Times New Roman" w:cs="Times New Roman"/>
          <w:sz w:val="24"/>
          <w:szCs w:val="24"/>
          <w:lang w:val="en-US"/>
        </w:rPr>
      </w:pPr>
    </w:p>
    <w:p w14:paraId="403F1624" w14:textId="77777777" w:rsidR="003064D1"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Metadata</w:t>
      </w:r>
    </w:p>
    <w:p w14:paraId="4F412816" w14:textId="77777777" w:rsidR="00411630"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Class I. Data set descriptors</w:t>
      </w:r>
    </w:p>
    <w:p w14:paraId="11ABB900" w14:textId="77777777" w:rsidR="00411630" w:rsidRPr="00EC2182" w:rsidRDefault="00411630" w:rsidP="00411630">
      <w:pPr>
        <w:spacing w:line="360" w:lineRule="auto"/>
        <w:rPr>
          <w:rFonts w:ascii="Times New Roman" w:hAnsi="Times New Roman" w:cs="Times New Roman"/>
          <w:b/>
          <w:sz w:val="24"/>
          <w:szCs w:val="24"/>
          <w:lang w:val="en-US"/>
        </w:rPr>
      </w:pPr>
      <w:r w:rsidRPr="00EC2182">
        <w:rPr>
          <w:rFonts w:ascii="Times New Roman" w:hAnsi="Times New Roman" w:cs="Times New Roman"/>
          <w:b/>
          <w:sz w:val="24"/>
          <w:szCs w:val="24"/>
          <w:lang w:val="en-US"/>
        </w:rPr>
        <w:t>A. Data set identity</w:t>
      </w:r>
    </w:p>
    <w:p w14:paraId="03E4E2C9" w14:textId="10DCACCA" w:rsidR="00411630" w:rsidRDefault="00EC2182" w:rsidP="00EC2182">
      <w:pPr>
        <w:spacing w:line="360" w:lineRule="auto"/>
        <w:rPr>
          <w:rFonts w:ascii="Times New Roman" w:hAnsi="Times New Roman" w:cs="Times New Roman"/>
          <w:color w:val="000000" w:themeColor="text1"/>
          <w:sz w:val="24"/>
          <w:szCs w:val="24"/>
          <w:lang w:val="en-US"/>
        </w:rPr>
      </w:pPr>
      <w:r w:rsidRPr="00EC2182">
        <w:rPr>
          <w:rFonts w:ascii="Times New Roman" w:hAnsi="Times New Roman" w:cs="Times New Roman"/>
          <w:b/>
          <w:sz w:val="24"/>
          <w:szCs w:val="24"/>
          <w:lang w:val="en-US"/>
        </w:rPr>
        <w:t>Title:</w:t>
      </w:r>
      <w:r>
        <w:rPr>
          <w:rFonts w:ascii="Times New Roman" w:hAnsi="Times New Roman" w:cs="Times New Roman"/>
          <w:sz w:val="24"/>
          <w:szCs w:val="24"/>
          <w:lang w:val="en-US"/>
        </w:rPr>
        <w:t xml:space="preserve"> </w:t>
      </w:r>
      <w:r w:rsidRPr="00EC2182">
        <w:rPr>
          <w:rFonts w:ascii="Times New Roman" w:hAnsi="Times New Roman" w:cs="Times New Roman"/>
          <w:color w:val="000000" w:themeColor="text1"/>
          <w:sz w:val="24"/>
          <w:szCs w:val="24"/>
          <w:lang w:val="en-US"/>
        </w:rPr>
        <w:t xml:space="preserve">Reef fish growth dataset: a dataset of annual otolith sagittal growth for </w:t>
      </w:r>
      <w:r w:rsidR="00135D7D">
        <w:rPr>
          <w:rFonts w:ascii="Times New Roman" w:hAnsi="Times New Roman" w:cs="Times New Roman"/>
          <w:color w:val="000000" w:themeColor="text1"/>
          <w:sz w:val="24"/>
          <w:szCs w:val="24"/>
          <w:lang w:val="en-US"/>
        </w:rPr>
        <w:t>51</w:t>
      </w:r>
      <w:r w:rsidRPr="00EC2182">
        <w:rPr>
          <w:rFonts w:ascii="Times New Roman" w:hAnsi="Times New Roman" w:cs="Times New Roman"/>
          <w:color w:val="000000" w:themeColor="text1"/>
          <w:sz w:val="24"/>
          <w:szCs w:val="24"/>
          <w:lang w:val="en-US"/>
        </w:rPr>
        <w:t xml:space="preserve"> reef fish from French Polynesia</w:t>
      </w:r>
    </w:p>
    <w:p w14:paraId="7EDCEBD1" w14:textId="77777777" w:rsidR="008D0606" w:rsidRPr="008D0606" w:rsidRDefault="008D0606" w:rsidP="00EC2182">
      <w:pPr>
        <w:spacing w:line="360" w:lineRule="auto"/>
        <w:rPr>
          <w:rFonts w:ascii="Times New Roman" w:hAnsi="Times New Roman" w:cs="Times New Roman"/>
          <w:b/>
          <w:color w:val="000000" w:themeColor="text1"/>
          <w:sz w:val="24"/>
          <w:szCs w:val="24"/>
        </w:rPr>
      </w:pPr>
      <w:r w:rsidRPr="008D0606">
        <w:rPr>
          <w:rFonts w:ascii="Times New Roman" w:hAnsi="Times New Roman" w:cs="Times New Roman"/>
          <w:b/>
          <w:color w:val="000000" w:themeColor="text1"/>
          <w:sz w:val="24"/>
          <w:szCs w:val="24"/>
        </w:rPr>
        <w:t>B. Data set identification code</w:t>
      </w:r>
    </w:p>
    <w:p w14:paraId="7C4FB6F8" w14:textId="77777777" w:rsidR="008D0606" w:rsidRPr="008D0606" w:rsidRDefault="008D0606" w:rsidP="00EC2182">
      <w:pPr>
        <w:spacing w:line="360" w:lineRule="auto"/>
        <w:rPr>
          <w:rFonts w:ascii="Times New Roman" w:hAnsi="Times New Roman" w:cs="Times New Roman"/>
          <w:sz w:val="24"/>
          <w:szCs w:val="24"/>
        </w:rPr>
      </w:pPr>
      <w:r w:rsidRPr="008D0606">
        <w:rPr>
          <w:rFonts w:ascii="Times New Roman" w:hAnsi="Times New Roman" w:cs="Times New Roman"/>
          <w:sz w:val="24"/>
          <w:szCs w:val="24"/>
        </w:rPr>
        <w:t>Nom du fichier</w:t>
      </w:r>
    </w:p>
    <w:p w14:paraId="192B46A6" w14:textId="77777777" w:rsidR="008D0606" w:rsidRPr="008D0606" w:rsidRDefault="008D0606" w:rsidP="00EC2182">
      <w:pPr>
        <w:spacing w:line="360" w:lineRule="auto"/>
        <w:rPr>
          <w:rFonts w:ascii="Times New Roman" w:hAnsi="Times New Roman" w:cs="Times New Roman"/>
          <w:b/>
          <w:sz w:val="24"/>
          <w:szCs w:val="24"/>
        </w:rPr>
      </w:pPr>
      <w:r w:rsidRPr="008D0606">
        <w:rPr>
          <w:rFonts w:ascii="Times New Roman" w:hAnsi="Times New Roman" w:cs="Times New Roman"/>
          <w:b/>
          <w:sz w:val="24"/>
          <w:szCs w:val="24"/>
        </w:rPr>
        <w:t>C. Data set description</w:t>
      </w:r>
    </w:p>
    <w:p w14:paraId="2C422034" w14:textId="77777777" w:rsidR="008D0606" w:rsidRPr="009B47E7" w:rsidRDefault="009B47E7" w:rsidP="00EC218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sidR="008D0606" w:rsidRPr="009B47E7">
        <w:rPr>
          <w:rFonts w:ascii="Times New Roman" w:hAnsi="Times New Roman" w:cs="Times New Roman"/>
          <w:b/>
          <w:sz w:val="24"/>
          <w:szCs w:val="24"/>
        </w:rPr>
        <w:t xml:space="preserve">Principal </w:t>
      </w:r>
      <w:proofErr w:type="spellStart"/>
      <w:r w:rsidR="008D0606" w:rsidRPr="009B47E7">
        <w:rPr>
          <w:rFonts w:ascii="Times New Roman" w:hAnsi="Times New Roman" w:cs="Times New Roman"/>
          <w:b/>
          <w:sz w:val="24"/>
          <w:szCs w:val="24"/>
        </w:rPr>
        <w:t>Investigators</w:t>
      </w:r>
      <w:proofErr w:type="spellEnd"/>
    </w:p>
    <w:p w14:paraId="7FDA32D1" w14:textId="77777777" w:rsidR="008D0606" w:rsidRDefault="009B47E7" w:rsidP="00EC218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70DC8A83" w14:textId="77777777" w:rsidR="009B47E7" w:rsidRPr="009B47E7" w:rsidRDefault="009B47E7" w:rsidP="009B47E7">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57BAB6E7" w14:textId="12299186" w:rsidR="009B47E7" w:rsidRPr="009B47E7" w:rsidRDefault="00ED58B1" w:rsidP="00EC2182">
      <w:pPr>
        <w:spacing w:line="360" w:lineRule="auto"/>
        <w:rPr>
          <w:rFonts w:ascii="Times New Roman" w:hAnsi="Times New Roman" w:cs="Times New Roman"/>
          <w:sz w:val="24"/>
          <w:szCs w:val="24"/>
          <w:lang w:val="en-US"/>
        </w:rPr>
      </w:pPr>
      <w:proofErr w:type="gramStart"/>
      <w:r>
        <w:rPr>
          <w:rFonts w:ascii="Times New Roman" w:hAnsi="Times New Roman" w:cs="Times New Roman"/>
          <w:sz w:val="24"/>
          <w:szCs w:val="24"/>
          <w:highlight w:val="yellow"/>
          <w:lang w:val="en-US"/>
        </w:rPr>
        <w:t xml:space="preserve">Fabien </w:t>
      </w:r>
      <w:r w:rsidR="009B47E7" w:rsidRPr="009E2A2D">
        <w:rPr>
          <w:rFonts w:ascii="Times New Roman" w:hAnsi="Times New Roman" w:cs="Times New Roman"/>
          <w:sz w:val="24"/>
          <w:szCs w:val="24"/>
          <w:highlight w:val="yellow"/>
          <w:lang w:val="en-US"/>
        </w:rPr>
        <w:t>???</w:t>
      </w:r>
      <w:proofErr w:type="gramEnd"/>
    </w:p>
    <w:p w14:paraId="3107AABD" w14:textId="77777777" w:rsidR="009B47E7" w:rsidRPr="009B47E7" w:rsidRDefault="009B47E7" w:rsidP="009B47E7">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2. </w:t>
      </w:r>
      <w:r w:rsidRPr="009B47E7">
        <w:rPr>
          <w:rFonts w:ascii="Times New Roman" w:hAnsi="Times New Roman" w:cs="Times New Roman"/>
          <w:b/>
          <w:sz w:val="24"/>
          <w:szCs w:val="24"/>
          <w:lang w:val="en-US"/>
        </w:rPr>
        <w:t>Abstract</w:t>
      </w:r>
    </w:p>
    <w:p w14:paraId="0E2DE0F1" w14:textId="3D03E256" w:rsidR="009B47E7" w:rsidRPr="009B47E7" w:rsidRDefault="009B47E7" w:rsidP="009B47E7">
      <w:pPr>
        <w:jc w:val="both"/>
        <w:rPr>
          <w:rFonts w:ascii="Times New Roman" w:hAnsi="Times New Roman" w:cs="Times New Roman"/>
          <w:lang w:val="en-US"/>
        </w:rPr>
      </w:pPr>
      <w:r w:rsidRPr="009B47E7">
        <w:rPr>
          <w:rFonts w:ascii="Times New Roman" w:hAnsi="Times New Roman" w:cs="Times New Roman"/>
          <w:lang w:val="en-US"/>
        </w:rPr>
        <w:t xml:space="preserve">Somatic growth, i.e. the increment in body mass across time is an important ecological trait, which is pivotal for the assessment of physiological as well as population to ecosystem-level processes. Indeed, the rate of somatic growth </w:t>
      </w:r>
      <w:proofErr w:type="gramStart"/>
      <w:r w:rsidRPr="009B47E7">
        <w:rPr>
          <w:rFonts w:ascii="Times New Roman" w:hAnsi="Times New Roman" w:cs="Times New Roman"/>
          <w:lang w:val="en-US"/>
        </w:rPr>
        <w:t>is directly correlated</w:t>
      </w:r>
      <w:proofErr w:type="gramEnd"/>
      <w:r w:rsidRPr="009B47E7">
        <w:rPr>
          <w:rFonts w:ascii="Times New Roman" w:hAnsi="Times New Roman" w:cs="Times New Roman"/>
          <w:lang w:val="en-US"/>
        </w:rPr>
        <w:t xml:space="preserve"> to the energetic demand of organisms, their metabolism the influence they may have on important ecological processes such as the nutrients cycling. As such, the rate of somatic growth is one of the basic information that feeds </w:t>
      </w:r>
      <w:proofErr w:type="spellStart"/>
      <w:r w:rsidRPr="009B47E7">
        <w:rPr>
          <w:rFonts w:ascii="Times New Roman" w:hAnsi="Times New Roman" w:cs="Times New Roman"/>
          <w:lang w:val="en-US"/>
        </w:rPr>
        <w:t>bioenergetic</w:t>
      </w:r>
      <w:proofErr w:type="spellEnd"/>
      <w:r w:rsidRPr="009B47E7">
        <w:rPr>
          <w:rFonts w:ascii="Times New Roman" w:hAnsi="Times New Roman" w:cs="Times New Roman"/>
          <w:lang w:val="en-US"/>
        </w:rPr>
        <w:t xml:space="preserve"> models, one of the main tools to quantify fluxes at individual to the ecosystem level. However, for marine fishes this information is available mainly for those species targeted by commercial fisheries and aquaculture often limiting our capacity to perform analysis at community level, on a large number of species in coastal areas. This is partly </w:t>
      </w:r>
      <w:proofErr w:type="gramStart"/>
      <w:r w:rsidRPr="009B47E7">
        <w:rPr>
          <w:rFonts w:ascii="Times New Roman" w:hAnsi="Times New Roman" w:cs="Times New Roman"/>
          <w:lang w:val="en-US"/>
        </w:rPr>
        <w:t>due to the fact that</w:t>
      </w:r>
      <w:proofErr w:type="gramEnd"/>
      <w:r w:rsidRPr="009B47E7">
        <w:rPr>
          <w:rFonts w:ascii="Times New Roman" w:hAnsi="Times New Roman" w:cs="Times New Roman"/>
          <w:lang w:val="en-US"/>
        </w:rPr>
        <w:t xml:space="preserve"> somatic growth can hardly be estimated in aquaria due to a general loss of weight of individuals kept in captivity. The analysis of the sagittal growth of fish otolith, a calcium carbonate structure in the inner ear, has shown as a powerful tool to estimate individual growth. However, this type of data is rarely available because of the extremely time-consuming nature of the otolith processing. This is especially true for coral reef fishes whose commercial importance mainly relies on local subsistence fisheries and whose large diversity often discourage assessments over a large number of species. Here we report information on the sagittal otolith growth of </w:t>
      </w:r>
      <w:r w:rsidRPr="009B47E7">
        <w:rPr>
          <w:rFonts w:ascii="Times New Roman" w:hAnsi="Times New Roman" w:cs="Times New Roman"/>
          <w:highlight w:val="yellow"/>
          <w:lang w:val="en-US"/>
        </w:rPr>
        <w:t>XX</w:t>
      </w:r>
      <w:r w:rsidRPr="009B47E7">
        <w:rPr>
          <w:rFonts w:ascii="Times New Roman" w:hAnsi="Times New Roman" w:cs="Times New Roman"/>
          <w:lang w:val="en-US"/>
        </w:rPr>
        <w:t xml:space="preserve"> individuals belonging to </w:t>
      </w:r>
      <w:r w:rsidR="00135D7D">
        <w:rPr>
          <w:rFonts w:ascii="Times New Roman" w:hAnsi="Times New Roman" w:cs="Times New Roman"/>
          <w:lang w:val="en-US"/>
        </w:rPr>
        <w:t>51</w:t>
      </w:r>
      <w:r w:rsidRPr="009B47E7">
        <w:rPr>
          <w:rFonts w:ascii="Times New Roman" w:hAnsi="Times New Roman" w:cs="Times New Roman"/>
          <w:lang w:val="en-US"/>
        </w:rPr>
        <w:t xml:space="preserve"> species of coral reef fishes. Individuals </w:t>
      </w:r>
      <w:proofErr w:type="gramStart"/>
      <w:r w:rsidRPr="009B47E7">
        <w:rPr>
          <w:rFonts w:ascii="Times New Roman" w:hAnsi="Times New Roman" w:cs="Times New Roman"/>
          <w:lang w:val="en-US"/>
        </w:rPr>
        <w:t>were caught in French Polynesia in different islands belonging to different archipelagoes and subjected to different temperatures (</w:t>
      </w:r>
      <w:commentRangeStart w:id="0"/>
      <w:r w:rsidRPr="009B47E7">
        <w:rPr>
          <w:rFonts w:ascii="Times New Roman" w:hAnsi="Times New Roman" w:cs="Times New Roman"/>
          <w:lang w:val="en-US"/>
        </w:rPr>
        <w:t xml:space="preserve">Moorea, </w:t>
      </w:r>
      <w:proofErr w:type="spellStart"/>
      <w:r w:rsidRPr="009B47E7">
        <w:rPr>
          <w:rFonts w:ascii="Times New Roman" w:hAnsi="Times New Roman" w:cs="Times New Roman"/>
          <w:lang w:val="en-US"/>
        </w:rPr>
        <w:t>Mataiva</w:t>
      </w:r>
      <w:proofErr w:type="spellEnd"/>
      <w:r w:rsidRPr="009B47E7">
        <w:rPr>
          <w:rFonts w:ascii="Times New Roman" w:hAnsi="Times New Roman" w:cs="Times New Roman"/>
          <w:lang w:val="en-US"/>
        </w:rPr>
        <w:t xml:space="preserve">, </w:t>
      </w:r>
      <w:proofErr w:type="spellStart"/>
      <w:r w:rsidRPr="009B47E7">
        <w:rPr>
          <w:rFonts w:ascii="Times New Roman" w:hAnsi="Times New Roman" w:cs="Times New Roman"/>
          <w:lang w:val="en-US"/>
        </w:rPr>
        <w:t>Hao</w:t>
      </w:r>
      <w:proofErr w:type="spellEnd"/>
      <w:r w:rsidRPr="009B47E7">
        <w:rPr>
          <w:rFonts w:ascii="Times New Roman" w:hAnsi="Times New Roman" w:cs="Times New Roman"/>
          <w:lang w:val="en-US"/>
        </w:rPr>
        <w:t xml:space="preserve"> and Mangareva</w:t>
      </w:r>
      <w:commentRangeEnd w:id="0"/>
      <w:r w:rsidR="00620C74">
        <w:rPr>
          <w:rStyle w:val="Marquedecommentaire"/>
        </w:rPr>
        <w:commentReference w:id="0"/>
      </w:r>
      <w:r w:rsidRPr="009B47E7">
        <w:rPr>
          <w:rFonts w:ascii="Times New Roman" w:hAnsi="Times New Roman" w:cs="Times New Roman"/>
          <w:lang w:val="en-US"/>
        </w:rPr>
        <w:t>)</w:t>
      </w:r>
      <w:proofErr w:type="gramEnd"/>
      <w:r w:rsidRPr="009B47E7">
        <w:rPr>
          <w:rFonts w:ascii="Times New Roman" w:hAnsi="Times New Roman" w:cs="Times New Roman"/>
          <w:lang w:val="en-US"/>
        </w:rPr>
        <w:t>. No copyright or proprietary restrictions are associated with the use of this data set other than citation of this Data Paper.</w:t>
      </w:r>
    </w:p>
    <w:p w14:paraId="111B2D95" w14:textId="77777777" w:rsidR="009B47E7" w:rsidRPr="00EF5B25" w:rsidRDefault="009B47E7" w:rsidP="00EC2182">
      <w:pPr>
        <w:spacing w:line="360" w:lineRule="auto"/>
        <w:rPr>
          <w:rFonts w:ascii="Times New Roman" w:hAnsi="Times New Roman" w:cs="Times New Roman"/>
          <w:sz w:val="24"/>
          <w:szCs w:val="24"/>
          <w:lang w:val="en-US"/>
        </w:rPr>
      </w:pPr>
    </w:p>
    <w:p w14:paraId="5AB0712A" w14:textId="77777777" w:rsidR="009B47E7" w:rsidRPr="00620C74" w:rsidRDefault="009B47E7" w:rsidP="00EC2182">
      <w:pPr>
        <w:spacing w:line="360" w:lineRule="auto"/>
        <w:rPr>
          <w:rFonts w:ascii="Times New Roman" w:hAnsi="Times New Roman" w:cs="Times New Roman"/>
          <w:b/>
          <w:sz w:val="24"/>
          <w:szCs w:val="24"/>
          <w:lang w:val="en-US"/>
        </w:rPr>
      </w:pPr>
      <w:r w:rsidRPr="00620C74">
        <w:rPr>
          <w:rFonts w:ascii="Times New Roman" w:hAnsi="Times New Roman" w:cs="Times New Roman"/>
          <w:b/>
          <w:sz w:val="24"/>
          <w:szCs w:val="24"/>
          <w:lang w:val="en-US"/>
        </w:rPr>
        <w:t>D. Key words</w:t>
      </w:r>
    </w:p>
    <w:p w14:paraId="3DF22F66" w14:textId="2CB7762D" w:rsidR="009B47E7" w:rsidRDefault="00620C74" w:rsidP="00EC2182">
      <w:pPr>
        <w:spacing w:line="360" w:lineRule="auto"/>
        <w:rPr>
          <w:rFonts w:ascii="Times New Roman" w:hAnsi="Times New Roman" w:cs="Times New Roman"/>
          <w:sz w:val="24"/>
          <w:szCs w:val="24"/>
          <w:lang w:val="en-US"/>
        </w:rPr>
      </w:pPr>
      <w:r w:rsidRPr="00620C74">
        <w:rPr>
          <w:rFonts w:ascii="Times New Roman" w:hAnsi="Times New Roman" w:cs="Times New Roman"/>
          <w:sz w:val="24"/>
          <w:szCs w:val="24"/>
          <w:lang w:val="en-US"/>
        </w:rPr>
        <w:t>French Polyn</w:t>
      </w:r>
      <w:r>
        <w:rPr>
          <w:rFonts w:ascii="Times New Roman" w:hAnsi="Times New Roman" w:cs="Times New Roman"/>
          <w:sz w:val="24"/>
          <w:szCs w:val="24"/>
          <w:lang w:val="en-US"/>
        </w:rPr>
        <w:t>esia</w:t>
      </w:r>
      <w:r w:rsidRPr="00620C74">
        <w:rPr>
          <w:rFonts w:ascii="Times New Roman" w:hAnsi="Times New Roman" w:cs="Times New Roman"/>
          <w:sz w:val="24"/>
          <w:szCs w:val="24"/>
          <w:lang w:val="en-US"/>
        </w:rPr>
        <w:t xml:space="preserve">, </w:t>
      </w:r>
      <w:r>
        <w:rPr>
          <w:rFonts w:ascii="Times New Roman" w:hAnsi="Times New Roman" w:cs="Times New Roman"/>
          <w:sz w:val="24"/>
          <w:szCs w:val="24"/>
          <w:lang w:val="en-US"/>
        </w:rPr>
        <w:t>fish, otolith</w:t>
      </w:r>
      <w:r w:rsidR="00ED58B1">
        <w:rPr>
          <w:rFonts w:ascii="Times New Roman" w:hAnsi="Times New Roman" w:cs="Times New Roman"/>
          <w:sz w:val="24"/>
          <w:szCs w:val="24"/>
          <w:lang w:val="en-US"/>
        </w:rPr>
        <w:t>, back-calculation</w:t>
      </w:r>
      <w:r>
        <w:rPr>
          <w:rFonts w:ascii="Times New Roman" w:hAnsi="Times New Roman" w:cs="Times New Roman"/>
          <w:sz w:val="24"/>
          <w:szCs w:val="24"/>
          <w:lang w:val="en-US"/>
        </w:rPr>
        <w:t xml:space="preserve"> </w:t>
      </w:r>
    </w:p>
    <w:p w14:paraId="0F113F6A" w14:textId="77777777" w:rsidR="00620C74" w:rsidRDefault="00620C74" w:rsidP="00EC2182">
      <w:pPr>
        <w:spacing w:line="360" w:lineRule="auto"/>
        <w:rPr>
          <w:rFonts w:ascii="Times New Roman" w:hAnsi="Times New Roman" w:cs="Times New Roman"/>
          <w:sz w:val="24"/>
          <w:szCs w:val="24"/>
          <w:lang w:val="en-US"/>
        </w:rPr>
      </w:pPr>
    </w:p>
    <w:p w14:paraId="23BA7371"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Class II. Research origin descriptors</w:t>
      </w:r>
    </w:p>
    <w:p w14:paraId="42EB76CA" w14:textId="77777777" w:rsidR="00620C74" w:rsidRPr="00D21D90" w:rsidRDefault="00620C74" w:rsidP="00EC2182">
      <w:pPr>
        <w:spacing w:line="360" w:lineRule="auto"/>
        <w:rPr>
          <w:rFonts w:ascii="Times New Roman" w:hAnsi="Times New Roman" w:cs="Times New Roman"/>
          <w:b/>
          <w:sz w:val="24"/>
          <w:szCs w:val="24"/>
          <w:lang w:val="en-US"/>
        </w:rPr>
      </w:pPr>
      <w:r w:rsidRPr="00D21D90">
        <w:rPr>
          <w:rFonts w:ascii="Times New Roman" w:hAnsi="Times New Roman" w:cs="Times New Roman"/>
          <w:b/>
          <w:sz w:val="24"/>
          <w:szCs w:val="24"/>
          <w:lang w:val="en-US"/>
        </w:rPr>
        <w:t>A. “Overall” project description</w:t>
      </w:r>
    </w:p>
    <w:p w14:paraId="5E38FAD3" w14:textId="6CA8AC89" w:rsidR="00620C74" w:rsidRPr="00D21D90" w:rsidRDefault="00EF5B25" w:rsidP="00EC2182">
      <w:pPr>
        <w:spacing w:line="360" w:lineRule="auto"/>
        <w:rPr>
          <w:rFonts w:ascii="Times New Roman" w:hAnsi="Times New Roman" w:cs="Times New Roman"/>
          <w:b/>
          <w:sz w:val="24"/>
          <w:szCs w:val="24"/>
        </w:rPr>
      </w:pPr>
      <w:r w:rsidRPr="00D21D90">
        <w:rPr>
          <w:rFonts w:ascii="Times New Roman" w:hAnsi="Times New Roman" w:cs="Times New Roman"/>
          <w:b/>
          <w:sz w:val="24"/>
          <w:szCs w:val="24"/>
        </w:rPr>
        <w:t xml:space="preserve">1. </w:t>
      </w:r>
      <w:proofErr w:type="spellStart"/>
      <w:r w:rsidRPr="00D21D90">
        <w:rPr>
          <w:rFonts w:ascii="Times New Roman" w:hAnsi="Times New Roman" w:cs="Times New Roman"/>
          <w:b/>
          <w:sz w:val="24"/>
          <w:szCs w:val="24"/>
        </w:rPr>
        <w:t>Identity</w:t>
      </w:r>
      <w:proofErr w:type="spellEnd"/>
    </w:p>
    <w:p w14:paraId="1DEFE9D3" w14:textId="49F5A17C" w:rsidR="00EF5B25" w:rsidRPr="00D21D90" w:rsidRDefault="00D21D90" w:rsidP="00EC2182">
      <w:pPr>
        <w:spacing w:line="360" w:lineRule="auto"/>
        <w:rPr>
          <w:rFonts w:ascii="Times New Roman" w:hAnsi="Times New Roman" w:cs="Times New Roman"/>
          <w:sz w:val="24"/>
          <w:szCs w:val="24"/>
        </w:rPr>
      </w:pPr>
      <w:r w:rsidRPr="005F2A35">
        <w:rPr>
          <w:rFonts w:ascii="Times New Roman" w:hAnsi="Times New Roman" w:cs="Times New Roman"/>
          <w:sz w:val="24"/>
          <w:szCs w:val="24"/>
          <w:highlight w:val="yellow"/>
        </w:rPr>
        <w:t>Titre du projet</w:t>
      </w:r>
      <w:r w:rsidR="00DF0C64" w:rsidRPr="005F2A35">
        <w:rPr>
          <w:rFonts w:ascii="Times New Roman" w:hAnsi="Times New Roman" w:cs="Times New Roman"/>
          <w:sz w:val="24"/>
          <w:szCs w:val="24"/>
          <w:highlight w:val="yellow"/>
        </w:rPr>
        <w:t> : REEFSERVICES ??</w:t>
      </w:r>
    </w:p>
    <w:p w14:paraId="40BC087E" w14:textId="0492AE8B" w:rsidR="00D21D90" w:rsidRPr="00DF0C64" w:rsidRDefault="00D21D90" w:rsidP="00EC2182">
      <w:pPr>
        <w:spacing w:line="360" w:lineRule="auto"/>
        <w:rPr>
          <w:rFonts w:ascii="Times New Roman" w:hAnsi="Times New Roman" w:cs="Times New Roman"/>
          <w:b/>
          <w:sz w:val="24"/>
          <w:szCs w:val="24"/>
        </w:rPr>
      </w:pPr>
      <w:r w:rsidRPr="00DF0C64">
        <w:rPr>
          <w:rFonts w:ascii="Times New Roman" w:hAnsi="Times New Roman" w:cs="Times New Roman"/>
          <w:b/>
          <w:sz w:val="24"/>
          <w:szCs w:val="24"/>
        </w:rPr>
        <w:lastRenderedPageBreak/>
        <w:t xml:space="preserve">2. </w:t>
      </w:r>
      <w:proofErr w:type="spellStart"/>
      <w:r w:rsidRPr="00DF0C64">
        <w:rPr>
          <w:rFonts w:ascii="Times New Roman" w:hAnsi="Times New Roman" w:cs="Times New Roman"/>
          <w:b/>
          <w:sz w:val="24"/>
          <w:szCs w:val="24"/>
        </w:rPr>
        <w:t>Originator</w:t>
      </w:r>
      <w:proofErr w:type="spellEnd"/>
      <w:r w:rsidRPr="00DF0C64">
        <w:rPr>
          <w:rFonts w:ascii="Times New Roman" w:hAnsi="Times New Roman" w:cs="Times New Roman"/>
          <w:b/>
          <w:sz w:val="24"/>
          <w:szCs w:val="24"/>
        </w:rPr>
        <w:t>(s)</w:t>
      </w:r>
    </w:p>
    <w:p w14:paraId="56E776DC" w14:textId="77777777" w:rsidR="00D21D90" w:rsidRDefault="00D21D90" w:rsidP="00D21D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Valeriano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Parravicini</w:t>
      </w:r>
      <w:proofErr w:type="spellEnd"/>
      <w:r>
        <w:rPr>
          <w:rFonts w:ascii="Times New Roman" w:hAnsi="Times New Roman" w:cs="Times New Roman"/>
          <w:sz w:val="24"/>
          <w:szCs w:val="24"/>
        </w:rPr>
        <w:t xml:space="preserve"> </w:t>
      </w:r>
    </w:p>
    <w:p w14:paraId="08C7C74B" w14:textId="77777777" w:rsidR="00D21D90" w:rsidRPr="009B47E7" w:rsidRDefault="00D21D90" w:rsidP="00D21D90">
      <w:pPr>
        <w:rPr>
          <w:rFonts w:ascii="Times New Roman" w:eastAsia="Times New Roman" w:hAnsi="Times New Roman" w:cs="Times New Roman"/>
          <w:i/>
          <w:sz w:val="24"/>
          <w:szCs w:val="24"/>
        </w:rPr>
      </w:pPr>
      <w:r w:rsidRPr="00EC2182">
        <w:rPr>
          <w:rFonts w:ascii="Times New Roman" w:eastAsia="Times New Roman" w:hAnsi="Times New Roman" w:cs="Times New Roman"/>
          <w:i/>
          <w:sz w:val="24"/>
          <w:szCs w:val="24"/>
        </w:rPr>
        <w:t xml:space="preserve">PSL Université Paris: EPHE-UPVD-CNRS, USR 3278 CRIOBE, Université de Perpignan, 52 Avenue Paul </w:t>
      </w:r>
      <w:proofErr w:type="spellStart"/>
      <w:r w:rsidRPr="00EC2182">
        <w:rPr>
          <w:rFonts w:ascii="Times New Roman" w:eastAsia="Times New Roman" w:hAnsi="Times New Roman" w:cs="Times New Roman"/>
          <w:i/>
          <w:sz w:val="24"/>
          <w:szCs w:val="24"/>
        </w:rPr>
        <w:t>Alduy</w:t>
      </w:r>
      <w:proofErr w:type="spellEnd"/>
      <w:r w:rsidRPr="00EC2182">
        <w:rPr>
          <w:rFonts w:ascii="Times New Roman" w:eastAsia="Times New Roman" w:hAnsi="Times New Roman" w:cs="Times New Roman"/>
          <w:i/>
          <w:sz w:val="24"/>
          <w:szCs w:val="24"/>
        </w:rPr>
        <w:t xml:space="preserve">, 66860 Perpignan Cedex, </w:t>
      </w:r>
      <w:r>
        <w:rPr>
          <w:rFonts w:ascii="Times New Roman" w:eastAsia="Times New Roman" w:hAnsi="Times New Roman" w:cs="Times New Roman"/>
          <w:i/>
          <w:sz w:val="24"/>
          <w:szCs w:val="24"/>
        </w:rPr>
        <w:t xml:space="preserve">France, </w:t>
      </w:r>
      <w:r w:rsidRPr="009B47E7">
        <w:rPr>
          <w:rFonts w:ascii="Times New Roman" w:eastAsia="Times New Roman" w:hAnsi="Times New Roman" w:cs="Times New Roman"/>
          <w:i/>
          <w:sz w:val="24"/>
          <w:szCs w:val="24"/>
        </w:rPr>
        <w:t>Laboratoire d’Excellence « CORAIL »</w:t>
      </w:r>
    </w:p>
    <w:p w14:paraId="0A3EAF4A" w14:textId="334515F6" w:rsidR="00D21D90" w:rsidRPr="005F2A35" w:rsidRDefault="00D21D90" w:rsidP="00EC2182">
      <w:pPr>
        <w:spacing w:line="360" w:lineRule="auto"/>
        <w:rPr>
          <w:rFonts w:ascii="Times New Roman" w:hAnsi="Times New Roman" w:cs="Times New Roman"/>
          <w:b/>
          <w:sz w:val="24"/>
          <w:szCs w:val="24"/>
          <w:lang w:val="en-US"/>
        </w:rPr>
      </w:pPr>
      <w:r w:rsidRPr="005F2A35">
        <w:rPr>
          <w:rFonts w:ascii="Times New Roman" w:hAnsi="Times New Roman" w:cs="Times New Roman"/>
          <w:b/>
          <w:sz w:val="24"/>
          <w:szCs w:val="24"/>
          <w:lang w:val="en-US"/>
        </w:rPr>
        <w:t>3. Period of study</w:t>
      </w:r>
    </w:p>
    <w:p w14:paraId="7C684732" w14:textId="3778C889" w:rsidR="00D21D90" w:rsidRPr="00923D70" w:rsidRDefault="00923D70" w:rsidP="00EC2182">
      <w:pPr>
        <w:spacing w:line="360" w:lineRule="auto"/>
        <w:rPr>
          <w:rFonts w:ascii="Times New Roman" w:hAnsi="Times New Roman" w:cs="Times New Roman"/>
          <w:sz w:val="24"/>
          <w:szCs w:val="24"/>
          <w:lang w:val="en-US"/>
        </w:rPr>
      </w:pPr>
      <w:r w:rsidRPr="00923D70">
        <w:rPr>
          <w:rFonts w:ascii="Times New Roman" w:hAnsi="Times New Roman" w:cs="Times New Roman"/>
          <w:sz w:val="24"/>
          <w:szCs w:val="24"/>
          <w:lang w:val="en-US"/>
        </w:rPr>
        <w:t>The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started in March 2016 by the NECTAR proje</w:t>
      </w:r>
      <w:r>
        <w:rPr>
          <w:rFonts w:ascii="Times New Roman" w:hAnsi="Times New Roman" w:cs="Times New Roman"/>
          <w:sz w:val="24"/>
          <w:szCs w:val="24"/>
          <w:lang w:val="en-US"/>
        </w:rPr>
        <w:t>c</w:t>
      </w:r>
      <w:r w:rsidRPr="00923D70">
        <w:rPr>
          <w:rFonts w:ascii="Times New Roman" w:hAnsi="Times New Roman" w:cs="Times New Roman"/>
          <w:sz w:val="24"/>
          <w:szCs w:val="24"/>
          <w:lang w:val="en-US"/>
        </w:rPr>
        <w:t>t (Funding by the LABEX CORAIL) and continued by the REEF SERVICE project since 2017</w:t>
      </w:r>
    </w:p>
    <w:p w14:paraId="66E6DA69" w14:textId="61FE82A9" w:rsidR="00D21D90" w:rsidRDefault="00D21D90" w:rsidP="00EC2182">
      <w:pPr>
        <w:spacing w:line="360" w:lineRule="auto"/>
        <w:rPr>
          <w:rFonts w:ascii="Times New Roman" w:hAnsi="Times New Roman" w:cs="Times New Roman"/>
          <w:sz w:val="24"/>
          <w:szCs w:val="24"/>
          <w:lang w:val="en-US"/>
        </w:rPr>
      </w:pPr>
      <w:r w:rsidRPr="00DF0C64">
        <w:rPr>
          <w:rFonts w:ascii="Times New Roman" w:hAnsi="Times New Roman" w:cs="Times New Roman"/>
          <w:sz w:val="24"/>
          <w:szCs w:val="24"/>
          <w:lang w:val="en-US"/>
        </w:rPr>
        <w:t xml:space="preserve">The research started in March 2016 and </w:t>
      </w:r>
      <w:r w:rsidR="00DF0C64">
        <w:rPr>
          <w:rFonts w:ascii="Times New Roman" w:hAnsi="Times New Roman" w:cs="Times New Roman"/>
          <w:sz w:val="24"/>
          <w:szCs w:val="24"/>
          <w:lang w:val="en-US"/>
        </w:rPr>
        <w:t>finished in November 2018.</w:t>
      </w:r>
    </w:p>
    <w:p w14:paraId="7BE76B80" w14:textId="2AC5D3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4. Objectives</w:t>
      </w:r>
    </w:p>
    <w:p w14:paraId="0243A5B1" w14:textId="0A2B8DC0" w:rsidR="00DF0C64" w:rsidRDefault="00DF0C6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Reef services aims to collect important ecological data to understand how climate change is </w:t>
      </w:r>
      <w:proofErr w:type="gramStart"/>
      <w:r>
        <w:rPr>
          <w:rFonts w:ascii="Times New Roman" w:hAnsi="Times New Roman" w:cs="Times New Roman"/>
          <w:sz w:val="24"/>
          <w:szCs w:val="24"/>
          <w:lang w:val="en-US"/>
        </w:rPr>
        <w:t>impacting</w:t>
      </w:r>
      <w:proofErr w:type="gramEnd"/>
      <w:r>
        <w:rPr>
          <w:rFonts w:ascii="Times New Roman" w:hAnsi="Times New Roman" w:cs="Times New Roman"/>
          <w:sz w:val="24"/>
          <w:szCs w:val="24"/>
          <w:lang w:val="en-US"/>
        </w:rPr>
        <w:t xml:space="preserve"> ecosystem processes and key services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food provisioning, coastal protection) to humans.</w:t>
      </w:r>
    </w:p>
    <w:p w14:paraId="6D19526E" w14:textId="1A881E65" w:rsidR="00DF0C64" w:rsidRPr="005F2A35" w:rsidRDefault="00DF0C64" w:rsidP="00EC2182">
      <w:pPr>
        <w:spacing w:line="360" w:lineRule="auto"/>
        <w:rPr>
          <w:rFonts w:ascii="Times New Roman" w:hAnsi="Times New Roman" w:cs="Times New Roman"/>
          <w:b/>
          <w:sz w:val="24"/>
          <w:szCs w:val="24"/>
        </w:rPr>
      </w:pPr>
      <w:r w:rsidRPr="005F2A35">
        <w:rPr>
          <w:rFonts w:ascii="Times New Roman" w:hAnsi="Times New Roman" w:cs="Times New Roman"/>
          <w:b/>
          <w:sz w:val="24"/>
          <w:szCs w:val="24"/>
          <w:highlight w:val="yellow"/>
        </w:rPr>
        <w:t>5. Abstract</w:t>
      </w:r>
    </w:p>
    <w:p w14:paraId="1F5D73FE" w14:textId="5405D183" w:rsidR="00DF0C64" w:rsidRPr="005F2A35" w:rsidRDefault="005604CE" w:rsidP="00EC2182">
      <w:pPr>
        <w:spacing w:line="360" w:lineRule="auto"/>
        <w:rPr>
          <w:rFonts w:ascii="Times New Roman" w:hAnsi="Times New Roman" w:cs="Times New Roman"/>
          <w:sz w:val="24"/>
          <w:szCs w:val="24"/>
        </w:rPr>
      </w:pPr>
      <w:proofErr w:type="spellStart"/>
      <w:r w:rsidRPr="005F2A35">
        <w:rPr>
          <w:rFonts w:ascii="Times New Roman" w:hAnsi="Times New Roman" w:cs="Times New Roman"/>
          <w:sz w:val="24"/>
          <w:szCs w:val="24"/>
        </w:rPr>
        <w:t>Resumé</w:t>
      </w:r>
      <w:proofErr w:type="spellEnd"/>
      <w:r w:rsidRPr="005F2A35">
        <w:rPr>
          <w:rFonts w:ascii="Times New Roman" w:hAnsi="Times New Roman" w:cs="Times New Roman"/>
          <w:sz w:val="24"/>
          <w:szCs w:val="24"/>
        </w:rPr>
        <w:t xml:space="preserve"> de projet </w:t>
      </w:r>
      <w:proofErr w:type="spellStart"/>
      <w:r w:rsidRPr="005F2A35">
        <w:rPr>
          <w:rFonts w:ascii="Times New Roman" w:hAnsi="Times New Roman" w:cs="Times New Roman"/>
          <w:sz w:val="24"/>
          <w:szCs w:val="24"/>
        </w:rPr>
        <w:t>Reef</w:t>
      </w:r>
      <w:proofErr w:type="spellEnd"/>
      <w:r w:rsidRPr="005F2A35">
        <w:rPr>
          <w:rFonts w:ascii="Times New Roman" w:hAnsi="Times New Roman" w:cs="Times New Roman"/>
          <w:sz w:val="24"/>
          <w:szCs w:val="24"/>
        </w:rPr>
        <w:t xml:space="preserve"> service. </w:t>
      </w:r>
    </w:p>
    <w:p w14:paraId="7302D86A" w14:textId="78383530" w:rsidR="00DF0C64" w:rsidRPr="00DF0C64" w:rsidRDefault="00DF0C64" w:rsidP="00EC2182">
      <w:pPr>
        <w:spacing w:line="360" w:lineRule="auto"/>
        <w:rPr>
          <w:rFonts w:ascii="Times New Roman" w:hAnsi="Times New Roman" w:cs="Times New Roman"/>
          <w:b/>
          <w:sz w:val="24"/>
          <w:szCs w:val="24"/>
          <w:lang w:val="en-US"/>
        </w:rPr>
      </w:pPr>
      <w:r w:rsidRPr="00DF0C64">
        <w:rPr>
          <w:rFonts w:ascii="Times New Roman" w:hAnsi="Times New Roman" w:cs="Times New Roman"/>
          <w:b/>
          <w:sz w:val="24"/>
          <w:szCs w:val="24"/>
          <w:lang w:val="en-US"/>
        </w:rPr>
        <w:t>6. Sources of founding</w:t>
      </w:r>
    </w:p>
    <w:p w14:paraId="22D6F01A" w14:textId="1EB5DE47" w:rsidR="00DF0C64" w:rsidRDefault="00DF0C64" w:rsidP="00EC2182">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The project was supported by the BNP PARIBAS foundation</w:t>
      </w:r>
      <w:r w:rsidR="005F2A35">
        <w:rPr>
          <w:rFonts w:ascii="Times New Roman" w:hAnsi="Times New Roman" w:cs="Times New Roman"/>
          <w:sz w:val="24"/>
          <w:szCs w:val="24"/>
          <w:lang w:val="en-US"/>
        </w:rPr>
        <w:t xml:space="preserve"> (REEF SERVICES Project)</w:t>
      </w:r>
      <w:r>
        <w:rPr>
          <w:rFonts w:ascii="Times New Roman" w:hAnsi="Times New Roman" w:cs="Times New Roman"/>
          <w:sz w:val="24"/>
          <w:szCs w:val="24"/>
          <w:lang w:val="en-US"/>
        </w:rPr>
        <w:t xml:space="preserve">, </w:t>
      </w:r>
      <w:r w:rsidR="009E2A2D">
        <w:rPr>
          <w:rFonts w:ascii="Times New Roman" w:hAnsi="Times New Roman" w:cs="Times New Roman"/>
          <w:sz w:val="24"/>
          <w:szCs w:val="24"/>
          <w:lang w:val="en-US"/>
        </w:rPr>
        <w:t>the French national Agency for research (ANR</w:t>
      </w:r>
      <w:r w:rsidR="005F2A35">
        <w:rPr>
          <w:rFonts w:ascii="Times New Roman" w:hAnsi="Times New Roman" w:cs="Times New Roman"/>
          <w:sz w:val="24"/>
          <w:szCs w:val="24"/>
          <w:lang w:val="en-US"/>
        </w:rPr>
        <w:t>-17-CE32-006</w:t>
      </w:r>
      <w:r w:rsidR="009E2A2D">
        <w:rPr>
          <w:rFonts w:ascii="Times New Roman" w:hAnsi="Times New Roman" w:cs="Times New Roman"/>
          <w:sz w:val="24"/>
          <w:szCs w:val="24"/>
          <w:lang w:val="en-US"/>
        </w:rPr>
        <w:t xml:space="preserve">), the </w:t>
      </w:r>
      <w:proofErr w:type="spellStart"/>
      <w:r w:rsidR="009E2A2D">
        <w:rPr>
          <w:rFonts w:ascii="Times New Roman" w:hAnsi="Times New Roman" w:cs="Times New Roman"/>
          <w:sz w:val="24"/>
          <w:szCs w:val="24"/>
          <w:lang w:val="en-US"/>
        </w:rPr>
        <w:t>Fondation</w:t>
      </w:r>
      <w:proofErr w:type="spellEnd"/>
      <w:r w:rsidR="009E2A2D">
        <w:rPr>
          <w:rFonts w:ascii="Times New Roman" w:hAnsi="Times New Roman" w:cs="Times New Roman"/>
          <w:sz w:val="24"/>
          <w:szCs w:val="24"/>
          <w:lang w:val="en-US"/>
        </w:rPr>
        <w:t xml:space="preserve"> de France and the French Polynesia</w:t>
      </w:r>
      <w:commentRangeEnd w:id="1"/>
      <w:r w:rsidR="009E2A2D">
        <w:rPr>
          <w:rStyle w:val="Marquedecommentaire"/>
        </w:rPr>
        <w:commentReference w:id="1"/>
      </w:r>
      <w:r w:rsidR="009E2A2D">
        <w:rPr>
          <w:rFonts w:ascii="Times New Roman" w:hAnsi="Times New Roman" w:cs="Times New Roman"/>
          <w:sz w:val="24"/>
          <w:szCs w:val="24"/>
          <w:lang w:val="en-US"/>
        </w:rPr>
        <w:t xml:space="preserve">. </w:t>
      </w:r>
    </w:p>
    <w:p w14:paraId="2BD3FC46" w14:textId="401409A5" w:rsidR="009E2A2D" w:rsidRPr="00D21D90" w:rsidRDefault="009E2A2D" w:rsidP="009E2A2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w:t>
      </w:r>
      <w:r w:rsidRPr="00D21D90">
        <w:rPr>
          <w:rFonts w:ascii="Times New Roman" w:hAnsi="Times New Roman" w:cs="Times New Roman"/>
          <w:b/>
          <w:sz w:val="24"/>
          <w:szCs w:val="24"/>
          <w:lang w:val="en-US"/>
        </w:rPr>
        <w:t>. “</w:t>
      </w:r>
      <w:r>
        <w:rPr>
          <w:rFonts w:ascii="Times New Roman" w:hAnsi="Times New Roman" w:cs="Times New Roman"/>
          <w:b/>
          <w:sz w:val="24"/>
          <w:szCs w:val="24"/>
          <w:lang w:val="en-US"/>
        </w:rPr>
        <w:t>Specific</w:t>
      </w:r>
      <w:r w:rsidRPr="00D21D90">
        <w:rPr>
          <w:rFonts w:ascii="Times New Roman" w:hAnsi="Times New Roman" w:cs="Times New Roman"/>
          <w:b/>
          <w:sz w:val="24"/>
          <w:szCs w:val="24"/>
          <w:lang w:val="en-US"/>
        </w:rPr>
        <w:t xml:space="preserve"> </w:t>
      </w:r>
      <w:r>
        <w:rPr>
          <w:rFonts w:ascii="Times New Roman" w:hAnsi="Times New Roman" w:cs="Times New Roman"/>
          <w:b/>
          <w:sz w:val="24"/>
          <w:szCs w:val="24"/>
          <w:lang w:val="en-US"/>
        </w:rPr>
        <w:t>sub</w:t>
      </w:r>
      <w:r w:rsidRPr="00D21D90">
        <w:rPr>
          <w:rFonts w:ascii="Times New Roman" w:hAnsi="Times New Roman" w:cs="Times New Roman"/>
          <w:b/>
          <w:sz w:val="24"/>
          <w:szCs w:val="24"/>
          <w:lang w:val="en-US"/>
        </w:rPr>
        <w:t>project</w:t>
      </w:r>
      <w:r>
        <w:rPr>
          <w:rFonts w:ascii="Times New Roman" w:hAnsi="Times New Roman" w:cs="Times New Roman"/>
          <w:b/>
          <w:sz w:val="24"/>
          <w:szCs w:val="24"/>
          <w:lang w:val="en-US"/>
        </w:rPr>
        <w:t>”</w:t>
      </w:r>
      <w:r w:rsidRPr="00D21D90">
        <w:rPr>
          <w:rFonts w:ascii="Times New Roman" w:hAnsi="Times New Roman" w:cs="Times New Roman"/>
          <w:b/>
          <w:sz w:val="24"/>
          <w:szCs w:val="24"/>
          <w:lang w:val="en-US"/>
        </w:rPr>
        <w:t xml:space="preserve"> description</w:t>
      </w:r>
    </w:p>
    <w:p w14:paraId="7B7C4E14" w14:textId="20A251E6"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Site description</w:t>
      </w:r>
    </w:p>
    <w:p w14:paraId="6E642EAC" w14:textId="77777777" w:rsidR="00CB295E"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a. Site type</w:t>
      </w:r>
      <w:r w:rsidR="00DF1C8B" w:rsidRPr="00CB295E">
        <w:rPr>
          <w:rFonts w:ascii="Times New Roman" w:hAnsi="Times New Roman" w:cs="Times New Roman"/>
          <w:sz w:val="24"/>
          <w:szCs w:val="24"/>
          <w:highlight w:val="yellow"/>
          <w:lang w:val="en-US"/>
        </w:rPr>
        <w:t xml:space="preserve"> </w:t>
      </w:r>
    </w:p>
    <w:p w14:paraId="0E2CAAFE" w14:textId="353286A5" w:rsidR="009E2A2D" w:rsidRDefault="00DF1C8B"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52B3239D" w14:textId="2494F83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 Geography </w:t>
      </w:r>
    </w:p>
    <w:p w14:paraId="0203CBD3" w14:textId="5A97B5C2"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sites sampled during this study covered different island in French Polynesia.</w:t>
      </w:r>
    </w:p>
    <w:p w14:paraId="429CC7C0" w14:textId="0924BBA1"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 Habitat</w:t>
      </w:r>
    </w:p>
    <w:p w14:paraId="613ED565" w14:textId="69B4E93A" w:rsidR="00DF1C8B" w:rsidRDefault="00DF1C8B"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Fish were collected in lagoon </w:t>
      </w:r>
      <w:r w:rsidR="00AE5CF4">
        <w:rPr>
          <w:rFonts w:ascii="Times New Roman" w:hAnsi="Times New Roman" w:cs="Times New Roman"/>
          <w:sz w:val="24"/>
          <w:szCs w:val="24"/>
          <w:lang w:val="en-US"/>
        </w:rPr>
        <w:t>and/</w:t>
      </w:r>
      <w:r>
        <w:rPr>
          <w:rFonts w:ascii="Times New Roman" w:hAnsi="Times New Roman" w:cs="Times New Roman"/>
          <w:sz w:val="24"/>
          <w:szCs w:val="24"/>
          <w:lang w:val="en-US"/>
        </w:rPr>
        <w:t xml:space="preserve">or </w:t>
      </w:r>
      <w:r w:rsidR="00AE5CF4">
        <w:rPr>
          <w:rFonts w:ascii="Times New Roman" w:hAnsi="Times New Roman" w:cs="Times New Roman"/>
          <w:sz w:val="24"/>
          <w:szCs w:val="24"/>
          <w:lang w:val="en-US"/>
        </w:rPr>
        <w:t xml:space="preserve">in </w:t>
      </w:r>
      <w:r>
        <w:rPr>
          <w:rFonts w:ascii="Times New Roman" w:hAnsi="Times New Roman" w:cs="Times New Roman"/>
          <w:sz w:val="24"/>
          <w:szCs w:val="24"/>
          <w:lang w:val="en-US"/>
        </w:rPr>
        <w:t>the outer slope of the reefs.</w:t>
      </w:r>
    </w:p>
    <w:p w14:paraId="1118F318" w14:textId="5C6445C9"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d. Geology, landform</w:t>
      </w:r>
    </w:p>
    <w:p w14:paraId="0DD6298E" w14:textId="15A6AE5D" w:rsidR="00AE5CF4" w:rsidRDefault="00AE5CF4"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w:t>
      </w:r>
    </w:p>
    <w:p w14:paraId="650E0195" w14:textId="474DBC64" w:rsidR="009E2A2D" w:rsidRPr="00CB295E" w:rsidRDefault="009E2A2D"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e. Watersheds, hydrology</w:t>
      </w:r>
    </w:p>
    <w:p w14:paraId="0C41331B" w14:textId="3C524011" w:rsidR="00AE5CF4" w:rsidRPr="00CB295E" w:rsidRDefault="00AE5CF4" w:rsidP="00EC2182">
      <w:pPr>
        <w:spacing w:line="360" w:lineRule="auto"/>
        <w:rPr>
          <w:rFonts w:ascii="Times New Roman" w:hAnsi="Times New Roman" w:cs="Times New Roman"/>
          <w:sz w:val="24"/>
          <w:szCs w:val="24"/>
          <w:highlight w:val="yellow"/>
          <w:lang w:val="en-US"/>
        </w:rPr>
      </w:pPr>
      <w:r w:rsidRPr="00CB295E">
        <w:rPr>
          <w:rFonts w:ascii="Times New Roman" w:hAnsi="Times New Roman" w:cs="Times New Roman"/>
          <w:sz w:val="24"/>
          <w:szCs w:val="24"/>
          <w:highlight w:val="yellow"/>
          <w:lang w:val="en-US"/>
        </w:rPr>
        <w:t>?</w:t>
      </w:r>
    </w:p>
    <w:p w14:paraId="01C34E05" w14:textId="3A709AED" w:rsidR="009E2A2D" w:rsidRDefault="009E2A2D" w:rsidP="00EC2182">
      <w:pPr>
        <w:spacing w:line="360" w:lineRule="auto"/>
        <w:rPr>
          <w:rFonts w:ascii="Times New Roman" w:hAnsi="Times New Roman" w:cs="Times New Roman"/>
          <w:sz w:val="24"/>
          <w:szCs w:val="24"/>
          <w:lang w:val="en-US"/>
        </w:rPr>
      </w:pPr>
      <w:r w:rsidRPr="00CB295E">
        <w:rPr>
          <w:rFonts w:ascii="Times New Roman" w:hAnsi="Times New Roman" w:cs="Times New Roman"/>
          <w:sz w:val="24"/>
          <w:szCs w:val="24"/>
          <w:highlight w:val="yellow"/>
          <w:lang w:val="en-US"/>
        </w:rPr>
        <w:t>f. Site history</w:t>
      </w:r>
      <w:r>
        <w:rPr>
          <w:rFonts w:ascii="Times New Roman" w:hAnsi="Times New Roman" w:cs="Times New Roman"/>
          <w:sz w:val="24"/>
          <w:szCs w:val="24"/>
          <w:lang w:val="en-US"/>
        </w:rPr>
        <w:t xml:space="preserve"> </w:t>
      </w:r>
    </w:p>
    <w:p w14:paraId="0CF44C45" w14:textId="131EA233" w:rsidR="00AE5CF4" w:rsidRDefault="00AE5CF4"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14:paraId="0737EF17" w14:textId="1C341EFC" w:rsidR="009E2A2D" w:rsidRDefault="009E2A2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 Climate</w:t>
      </w:r>
    </w:p>
    <w:p w14:paraId="16956365" w14:textId="4BDBDBDE" w:rsidR="009E2A2D" w:rsidRDefault="00CB295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the French Polynesia </w:t>
      </w:r>
      <w:r w:rsidR="00241142">
        <w:rPr>
          <w:rFonts w:ascii="Times New Roman" w:hAnsi="Times New Roman" w:cs="Times New Roman"/>
          <w:sz w:val="24"/>
          <w:szCs w:val="24"/>
          <w:lang w:val="en-US"/>
        </w:rPr>
        <w:t xml:space="preserve">is in tropical climate. The </w:t>
      </w:r>
      <w:r w:rsidR="005F2A35">
        <w:rPr>
          <w:rFonts w:ascii="Times New Roman" w:hAnsi="Times New Roman" w:cs="Times New Roman"/>
          <w:sz w:val="24"/>
          <w:szCs w:val="24"/>
          <w:lang w:val="en-US"/>
        </w:rPr>
        <w:t xml:space="preserve">see surface temperature varied from the East to West and from the North to South. The table xx show the sea surface temperature (SST) recorded around each </w:t>
      </w:r>
      <w:commentRangeStart w:id="2"/>
      <w:r w:rsidR="005F2A35">
        <w:rPr>
          <w:rFonts w:ascii="Times New Roman" w:hAnsi="Times New Roman" w:cs="Times New Roman"/>
          <w:sz w:val="24"/>
          <w:szCs w:val="24"/>
          <w:lang w:val="en-US"/>
        </w:rPr>
        <w:t>island</w:t>
      </w:r>
      <w:commentRangeEnd w:id="2"/>
      <w:r w:rsidR="005F2A35">
        <w:rPr>
          <w:rStyle w:val="Marquedecommentaire"/>
        </w:rPr>
        <w:commentReference w:id="2"/>
      </w:r>
      <w:r w:rsidR="005F2A35">
        <w:rPr>
          <w:rFonts w:ascii="Times New Roman" w:hAnsi="Times New Roman" w:cs="Times New Roman"/>
          <w:sz w:val="24"/>
          <w:szCs w:val="24"/>
          <w:lang w:val="en-US"/>
        </w:rPr>
        <w:t xml:space="preserve">. </w:t>
      </w:r>
    </w:p>
    <w:p w14:paraId="11614EAE" w14:textId="70638240" w:rsidR="009E2A2D" w:rsidRDefault="009E2A2D" w:rsidP="00EC2182">
      <w:pPr>
        <w:spacing w:line="360" w:lineRule="auto"/>
        <w:rPr>
          <w:rFonts w:ascii="Times New Roman" w:hAnsi="Times New Roman" w:cs="Times New Roman"/>
          <w:sz w:val="24"/>
          <w:szCs w:val="24"/>
          <w:lang w:val="en-US"/>
        </w:rPr>
      </w:pPr>
    </w:p>
    <w:p w14:paraId="3488B9C7" w14:textId="188796CD" w:rsidR="00046F91" w:rsidRDefault="00046F91"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 Experimental or sampling design</w:t>
      </w:r>
    </w:p>
    <w:p w14:paraId="24B0F171" w14:textId="581D03F2"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a. Design characteristics</w:t>
      </w:r>
    </w:p>
    <w:p w14:paraId="6C2D39D9" w14:textId="59E92DB4" w:rsidR="00046F91" w:rsidRPr="00ED58B1" w:rsidRDefault="00046F91" w:rsidP="00EC2182">
      <w:pPr>
        <w:spacing w:line="360" w:lineRule="auto"/>
        <w:rPr>
          <w:rFonts w:ascii="Times New Roman" w:hAnsi="Times New Roman" w:cs="Times New Roman"/>
          <w:sz w:val="24"/>
          <w:szCs w:val="24"/>
          <w:highlight w:val="yellow"/>
          <w:lang w:val="en-US"/>
        </w:rPr>
      </w:pPr>
      <w:r w:rsidRPr="00ED58B1">
        <w:rPr>
          <w:rFonts w:ascii="Times New Roman" w:hAnsi="Times New Roman" w:cs="Times New Roman"/>
          <w:sz w:val="24"/>
          <w:szCs w:val="24"/>
          <w:highlight w:val="yellow"/>
          <w:lang w:val="en-US"/>
        </w:rPr>
        <w:t xml:space="preserve">b. Permanent plots </w:t>
      </w:r>
    </w:p>
    <w:p w14:paraId="618B34EB" w14:textId="47A54299" w:rsidR="00046F91" w:rsidRDefault="00046F91" w:rsidP="00EC2182">
      <w:pPr>
        <w:spacing w:line="360" w:lineRule="auto"/>
        <w:rPr>
          <w:rFonts w:ascii="Times New Roman" w:hAnsi="Times New Roman" w:cs="Times New Roman"/>
          <w:sz w:val="24"/>
          <w:szCs w:val="24"/>
          <w:lang w:val="en-US"/>
        </w:rPr>
      </w:pPr>
      <w:r w:rsidRPr="00ED58B1">
        <w:rPr>
          <w:rFonts w:ascii="Times New Roman" w:hAnsi="Times New Roman" w:cs="Times New Roman"/>
          <w:sz w:val="24"/>
          <w:szCs w:val="24"/>
          <w:highlight w:val="yellow"/>
          <w:lang w:val="en-US"/>
        </w:rPr>
        <w:t>c. Data collection period, frequency etc.</w:t>
      </w:r>
      <w:r>
        <w:rPr>
          <w:rFonts w:ascii="Times New Roman" w:hAnsi="Times New Roman" w:cs="Times New Roman"/>
          <w:sz w:val="24"/>
          <w:szCs w:val="24"/>
          <w:lang w:val="en-US"/>
        </w:rPr>
        <w:t xml:space="preserve"> </w:t>
      </w:r>
    </w:p>
    <w:p w14:paraId="29F8CFF5" w14:textId="11AAFD6A" w:rsidR="00046F91" w:rsidRDefault="00046F91" w:rsidP="00EC2182">
      <w:pPr>
        <w:spacing w:line="360" w:lineRule="auto"/>
        <w:rPr>
          <w:rFonts w:ascii="Times New Roman" w:hAnsi="Times New Roman" w:cs="Times New Roman"/>
          <w:sz w:val="24"/>
          <w:szCs w:val="24"/>
          <w:lang w:val="en-US"/>
        </w:rPr>
      </w:pPr>
    </w:p>
    <w:p w14:paraId="67C874A4" w14:textId="3595420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 Research methods</w:t>
      </w:r>
    </w:p>
    <w:p w14:paraId="3A139F9A" w14:textId="51B15016" w:rsidR="009F279E"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Field/Laboratory</w:t>
      </w:r>
    </w:p>
    <w:p w14:paraId="66904D6F" w14:textId="77777777" w:rsidR="00451FE6" w:rsidRDefault="0003577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Fish from Moorea </w:t>
      </w:r>
      <w:r w:rsidR="00451FE6">
        <w:rPr>
          <w:rFonts w:ascii="Times New Roman" w:hAnsi="Times New Roman" w:cs="Times New Roman"/>
          <w:sz w:val="24"/>
          <w:szCs w:val="24"/>
          <w:lang w:val="en-US"/>
        </w:rPr>
        <w:t xml:space="preserve">(Society Island) </w:t>
      </w:r>
      <w:r>
        <w:rPr>
          <w:rFonts w:ascii="Times New Roman" w:hAnsi="Times New Roman" w:cs="Times New Roman"/>
          <w:sz w:val="24"/>
          <w:szCs w:val="24"/>
          <w:lang w:val="en-US"/>
        </w:rPr>
        <w:t xml:space="preserve">and </w:t>
      </w:r>
      <w:proofErr w:type="spellStart"/>
      <w:r w:rsidR="00451FE6">
        <w:rPr>
          <w:rFonts w:ascii="Times New Roman" w:hAnsi="Times New Roman" w:cs="Times New Roman"/>
          <w:sz w:val="24"/>
          <w:szCs w:val="24"/>
          <w:lang w:val="en-US"/>
        </w:rPr>
        <w:t>Nuku</w:t>
      </w:r>
      <w:proofErr w:type="spellEnd"/>
      <w:r w:rsidR="00451FE6">
        <w:rPr>
          <w:rFonts w:ascii="Times New Roman" w:hAnsi="Times New Roman" w:cs="Times New Roman"/>
          <w:sz w:val="24"/>
          <w:szCs w:val="24"/>
          <w:lang w:val="en-US"/>
        </w:rPr>
        <w:t xml:space="preserve"> </w:t>
      </w:r>
      <w:proofErr w:type="spellStart"/>
      <w:r w:rsidR="00451FE6">
        <w:rPr>
          <w:rFonts w:ascii="Times New Roman" w:hAnsi="Times New Roman" w:cs="Times New Roman"/>
          <w:sz w:val="24"/>
          <w:szCs w:val="24"/>
          <w:lang w:val="en-US"/>
        </w:rPr>
        <w:t>Hiva</w:t>
      </w:r>
      <w:proofErr w:type="spellEnd"/>
      <w:r w:rsidR="00451FE6">
        <w:rPr>
          <w:rFonts w:ascii="Times New Roman" w:hAnsi="Times New Roman" w:cs="Times New Roman"/>
          <w:sz w:val="24"/>
          <w:szCs w:val="24"/>
          <w:lang w:val="en-US"/>
        </w:rPr>
        <w:t xml:space="preserve"> (</w:t>
      </w:r>
      <w:r>
        <w:rPr>
          <w:rFonts w:ascii="Times New Roman" w:hAnsi="Times New Roman" w:cs="Times New Roman"/>
          <w:sz w:val="24"/>
          <w:szCs w:val="24"/>
          <w:lang w:val="en-US"/>
        </w:rPr>
        <w:t>Marquesas</w:t>
      </w:r>
      <w:r w:rsidR="00451FE6">
        <w:rPr>
          <w:rFonts w:ascii="Times New Roman" w:hAnsi="Times New Roman" w:cs="Times New Roman"/>
          <w:sz w:val="24"/>
          <w:szCs w:val="24"/>
          <w:lang w:val="en-US"/>
        </w:rPr>
        <w:t>)</w:t>
      </w:r>
      <w:r>
        <w:rPr>
          <w:rFonts w:ascii="Times New Roman" w:hAnsi="Times New Roman" w:cs="Times New Roman"/>
          <w:sz w:val="24"/>
          <w:szCs w:val="24"/>
          <w:lang w:val="en-US"/>
        </w:rPr>
        <w:t xml:space="preserve"> were collected using spear gun or clove oil depending on size; those from HAO</w:t>
      </w:r>
      <w:r w:rsidR="00451FE6">
        <w:rPr>
          <w:rFonts w:ascii="Times New Roman" w:hAnsi="Times New Roman" w:cs="Times New Roman"/>
          <w:sz w:val="24"/>
          <w:szCs w:val="24"/>
          <w:lang w:val="en-US"/>
        </w:rPr>
        <w:t xml:space="preserve"> (Tuamotu) and Mangareva (Gambier) </w:t>
      </w:r>
      <w:proofErr w:type="gramStart"/>
      <w:r w:rsidR="00451FE6">
        <w:rPr>
          <w:rFonts w:ascii="Times New Roman" w:hAnsi="Times New Roman" w:cs="Times New Roman"/>
          <w:sz w:val="24"/>
          <w:szCs w:val="24"/>
          <w:lang w:val="en-US"/>
        </w:rPr>
        <w:t>were collected</w:t>
      </w:r>
      <w:proofErr w:type="gramEnd"/>
      <w:r w:rsidR="00451FE6">
        <w:rPr>
          <w:rFonts w:ascii="Times New Roman" w:hAnsi="Times New Roman" w:cs="Times New Roman"/>
          <w:sz w:val="24"/>
          <w:szCs w:val="24"/>
          <w:lang w:val="en-US"/>
        </w:rPr>
        <w:t xml:space="preserve"> by </w:t>
      </w:r>
      <w:r>
        <w:rPr>
          <w:rFonts w:ascii="Times New Roman" w:hAnsi="Times New Roman" w:cs="Times New Roman"/>
          <w:sz w:val="24"/>
          <w:szCs w:val="24"/>
          <w:lang w:val="en-US"/>
        </w:rPr>
        <w:t xml:space="preserve">spearfishing; those from Tuamotu Archipelago were bought on the fish market of Tahiti. </w:t>
      </w:r>
    </w:p>
    <w:p w14:paraId="1A5A2A5F" w14:textId="73AA0E6C" w:rsidR="00035776"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laboratory, t</w:t>
      </w:r>
      <w:r w:rsidR="00035776">
        <w:rPr>
          <w:rFonts w:ascii="Times New Roman" w:hAnsi="Times New Roman" w:cs="Times New Roman"/>
          <w:sz w:val="24"/>
          <w:szCs w:val="24"/>
          <w:lang w:val="en-US"/>
        </w:rPr>
        <w:t>otal fish length</w:t>
      </w:r>
      <w:r>
        <w:rPr>
          <w:rFonts w:ascii="Times New Roman" w:hAnsi="Times New Roman" w:cs="Times New Roman"/>
          <w:sz w:val="24"/>
          <w:szCs w:val="24"/>
          <w:lang w:val="en-US"/>
        </w:rPr>
        <w:t xml:space="preserve"> (TL)</w:t>
      </w:r>
      <w:r w:rsidR="00035776">
        <w:rPr>
          <w:rFonts w:ascii="Times New Roman" w:hAnsi="Times New Roman" w:cs="Times New Roman"/>
          <w:sz w:val="24"/>
          <w:szCs w:val="24"/>
          <w:lang w:val="en-US"/>
        </w:rPr>
        <w:t xml:space="preserve"> were measured to the nearest millimeter and pairs of </w:t>
      </w:r>
      <w:proofErr w:type="spellStart"/>
      <w:r w:rsidR="00035776">
        <w:rPr>
          <w:rFonts w:ascii="Times New Roman" w:hAnsi="Times New Roman" w:cs="Times New Roman"/>
          <w:sz w:val="24"/>
          <w:szCs w:val="24"/>
          <w:lang w:val="en-US"/>
        </w:rPr>
        <w:t>sagittae</w:t>
      </w:r>
      <w:proofErr w:type="spellEnd"/>
      <w:r w:rsidR="00035776">
        <w:rPr>
          <w:rFonts w:ascii="Times New Roman" w:hAnsi="Times New Roman" w:cs="Times New Roman"/>
          <w:sz w:val="24"/>
          <w:szCs w:val="24"/>
          <w:lang w:val="en-US"/>
        </w:rPr>
        <w:t xml:space="preserve"> </w:t>
      </w:r>
      <w:r w:rsidR="007F6042">
        <w:rPr>
          <w:rFonts w:ascii="Times New Roman" w:hAnsi="Times New Roman" w:cs="Times New Roman"/>
          <w:sz w:val="24"/>
          <w:szCs w:val="24"/>
          <w:lang w:val="en-US"/>
        </w:rPr>
        <w:t xml:space="preserve">(largest otolith of the fish inner ear) </w:t>
      </w:r>
      <w:r w:rsidR="00035776">
        <w:rPr>
          <w:rFonts w:ascii="Times New Roman" w:hAnsi="Times New Roman" w:cs="Times New Roman"/>
          <w:sz w:val="24"/>
          <w:szCs w:val="24"/>
          <w:lang w:val="en-US"/>
        </w:rPr>
        <w:t xml:space="preserve">were extracted, cleaned with distilled water, died and stored in </w:t>
      </w:r>
      <w:proofErr w:type="spellStart"/>
      <w:r w:rsidR="00035776">
        <w:rPr>
          <w:rFonts w:ascii="Times New Roman" w:hAnsi="Times New Roman" w:cs="Times New Roman"/>
          <w:sz w:val="24"/>
          <w:szCs w:val="24"/>
          <w:lang w:val="en-US"/>
        </w:rPr>
        <w:t>microtubes</w:t>
      </w:r>
      <w:proofErr w:type="spellEnd"/>
      <w:r w:rsidR="00035776">
        <w:rPr>
          <w:rFonts w:ascii="Times New Roman" w:hAnsi="Times New Roman" w:cs="Times New Roman"/>
          <w:sz w:val="24"/>
          <w:szCs w:val="24"/>
          <w:lang w:val="en-US"/>
        </w:rPr>
        <w:t>.</w:t>
      </w:r>
    </w:p>
    <w:p w14:paraId="365FA772" w14:textId="54F34E3C" w:rsidR="00035776" w:rsidRDefault="007F6042"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each species, otolith </w:t>
      </w:r>
      <w:proofErr w:type="gramStart"/>
      <w:r>
        <w:rPr>
          <w:rFonts w:ascii="Times New Roman" w:hAnsi="Times New Roman" w:cs="Times New Roman"/>
          <w:sz w:val="24"/>
          <w:szCs w:val="24"/>
          <w:lang w:val="en-US"/>
        </w:rPr>
        <w:t>were cut</w:t>
      </w:r>
      <w:proofErr w:type="gramEnd"/>
      <w:r>
        <w:rPr>
          <w:rFonts w:ascii="Times New Roman" w:hAnsi="Times New Roman" w:cs="Times New Roman"/>
          <w:sz w:val="24"/>
          <w:szCs w:val="24"/>
          <w:lang w:val="en-US"/>
        </w:rPr>
        <w:t xml:space="preserve"> transversely, using a diamond disc saw (</w:t>
      </w:r>
      <w:proofErr w:type="spellStart"/>
      <w:r>
        <w:rPr>
          <w:rFonts w:ascii="Times New Roman" w:hAnsi="Times New Roman" w:cs="Times New Roman"/>
          <w:sz w:val="24"/>
          <w:szCs w:val="24"/>
          <w:lang w:val="en-US"/>
        </w:rPr>
        <w:t>Presi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Mecatome</w:t>
      </w:r>
      <w:proofErr w:type="spellEnd"/>
      <w:r>
        <w:rPr>
          <w:rFonts w:ascii="Times New Roman" w:hAnsi="Times New Roman" w:cs="Times New Roman"/>
          <w:sz w:val="24"/>
          <w:szCs w:val="24"/>
          <w:lang w:val="en-US"/>
        </w:rPr>
        <w:t xml:space="preserve"> T210) to obtain a section of 500 µm. Sections were then fixed on a glass side with a thermoplastic glue (</w:t>
      </w:r>
      <w:proofErr w:type="spellStart"/>
      <w:r>
        <w:rPr>
          <w:rFonts w:ascii="Times New Roman" w:hAnsi="Times New Roman" w:cs="Times New Roman"/>
          <w:sz w:val="24"/>
          <w:szCs w:val="24"/>
          <w:lang w:val="en-US"/>
        </w:rPr>
        <w:t>Crystalbond</w:t>
      </w:r>
      <w:proofErr w:type="spellEnd"/>
      <w:r>
        <w:rPr>
          <w:rFonts w:ascii="Times New Roman" w:hAnsi="Times New Roman" w:cs="Times New Roman"/>
          <w:sz w:val="24"/>
          <w:szCs w:val="24"/>
          <w:lang w:val="en-US"/>
        </w:rPr>
        <w:t xml:space="preserve"> TM). Sections of small otolith were obtain by sanding both side. </w:t>
      </w:r>
      <w:r w:rsidR="008C17D7">
        <w:rPr>
          <w:rFonts w:ascii="Times New Roman" w:hAnsi="Times New Roman" w:cs="Times New Roman"/>
          <w:sz w:val="24"/>
          <w:szCs w:val="24"/>
          <w:lang w:val="en-US"/>
        </w:rPr>
        <w:t>Otolith were sanded with abrasive disc of decreasing grain size (2 400, 1 200 grains cm</w:t>
      </w:r>
      <w:r w:rsidR="008C17D7" w:rsidRPr="008C17D7">
        <w:rPr>
          <w:rFonts w:ascii="Times New Roman" w:hAnsi="Times New Roman" w:cs="Times New Roman"/>
          <w:sz w:val="24"/>
          <w:szCs w:val="24"/>
          <w:vertAlign w:val="superscript"/>
          <w:lang w:val="en-US"/>
        </w:rPr>
        <w:t>-</w:t>
      </w:r>
      <w:r w:rsidR="008C17D7">
        <w:rPr>
          <w:rFonts w:ascii="Times New Roman" w:hAnsi="Times New Roman" w:cs="Times New Roman"/>
          <w:sz w:val="24"/>
          <w:szCs w:val="24"/>
          <w:lang w:val="en-US"/>
        </w:rPr>
        <w:t xml:space="preserve">²) and polished with 0.25 µm diameter diamonds suspension in order to be closest to the nucleus. </w:t>
      </w:r>
      <w:r w:rsidR="00BD343C">
        <w:rPr>
          <w:rFonts w:ascii="Times New Roman" w:hAnsi="Times New Roman" w:cs="Times New Roman"/>
          <w:sz w:val="24"/>
          <w:szCs w:val="24"/>
          <w:lang w:val="en-US"/>
        </w:rPr>
        <w:t xml:space="preserve">All sections </w:t>
      </w:r>
      <w:proofErr w:type="gramStart"/>
      <w:r w:rsidR="00BD343C">
        <w:rPr>
          <w:rFonts w:ascii="Times New Roman" w:hAnsi="Times New Roman" w:cs="Times New Roman"/>
          <w:sz w:val="24"/>
          <w:szCs w:val="24"/>
          <w:lang w:val="en-US"/>
        </w:rPr>
        <w:t>were photographed</w:t>
      </w:r>
      <w:proofErr w:type="gramEnd"/>
      <w:r w:rsidR="00BD343C">
        <w:rPr>
          <w:rFonts w:ascii="Times New Roman" w:hAnsi="Times New Roman" w:cs="Times New Roman"/>
          <w:sz w:val="24"/>
          <w:szCs w:val="24"/>
          <w:lang w:val="en-US"/>
        </w:rPr>
        <w:t xml:space="preserve"> under Leica DM750 light microscope with Leica ICC50 HD microscope camera and LAS software (Leia Microsystems). When section were too large, multiple photographs </w:t>
      </w:r>
      <w:proofErr w:type="gramStart"/>
      <w:r w:rsidR="00BD343C">
        <w:rPr>
          <w:rFonts w:ascii="Times New Roman" w:hAnsi="Times New Roman" w:cs="Times New Roman"/>
          <w:sz w:val="24"/>
          <w:szCs w:val="24"/>
          <w:lang w:val="en-US"/>
        </w:rPr>
        <w:t xml:space="preserve">were taken and assembled in one with </w:t>
      </w:r>
      <w:proofErr w:type="spellStart"/>
      <w:r w:rsidR="00BD343C">
        <w:rPr>
          <w:rFonts w:ascii="Times New Roman" w:hAnsi="Times New Roman" w:cs="Times New Roman"/>
          <w:sz w:val="24"/>
          <w:szCs w:val="24"/>
          <w:lang w:val="en-US"/>
        </w:rPr>
        <w:t>Photostitch</w:t>
      </w:r>
      <w:proofErr w:type="spellEnd"/>
      <w:r w:rsidR="00BD343C">
        <w:rPr>
          <w:rFonts w:ascii="Times New Roman" w:hAnsi="Times New Roman" w:cs="Times New Roman"/>
          <w:sz w:val="24"/>
          <w:szCs w:val="24"/>
          <w:lang w:val="en-US"/>
        </w:rPr>
        <w:t xml:space="preserve"> software (Canon)</w:t>
      </w:r>
      <w:proofErr w:type="gramEnd"/>
      <w:r w:rsidR="00BD343C">
        <w:rPr>
          <w:rFonts w:ascii="Times New Roman" w:hAnsi="Times New Roman" w:cs="Times New Roman"/>
          <w:sz w:val="24"/>
          <w:szCs w:val="24"/>
          <w:lang w:val="en-US"/>
        </w:rPr>
        <w:t>.</w:t>
      </w:r>
    </w:p>
    <w:p w14:paraId="150D2433" w14:textId="5B69818B" w:rsidR="00BD343C" w:rsidRDefault="00BD343C"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each species, a reading transect was chosen and distances between annual growth increments were measured with Image J software. </w:t>
      </w:r>
      <w:proofErr w:type="gramStart"/>
      <w:r w:rsidR="00CB7D1C">
        <w:rPr>
          <w:rFonts w:ascii="Times New Roman" w:hAnsi="Times New Roman" w:cs="Times New Roman"/>
          <w:sz w:val="24"/>
          <w:szCs w:val="24"/>
          <w:lang w:val="en-US"/>
        </w:rPr>
        <w:t>This procedure was done twice by two readers</w:t>
      </w:r>
      <w:proofErr w:type="gramEnd"/>
      <w:r w:rsidR="00CB7D1C">
        <w:rPr>
          <w:rFonts w:ascii="Times New Roman" w:hAnsi="Times New Roman" w:cs="Times New Roman"/>
          <w:sz w:val="24"/>
          <w:szCs w:val="24"/>
          <w:lang w:val="en-US"/>
        </w:rPr>
        <w:t xml:space="preserve"> in order to limit observer bias on age estimation. When the coefficient of variation </w:t>
      </w:r>
      <w:r w:rsidR="00CB7D1C">
        <w:rPr>
          <w:rFonts w:ascii="Times New Roman" w:hAnsi="Times New Roman" w:cs="Times New Roman"/>
          <w:sz w:val="24"/>
          <w:szCs w:val="24"/>
          <w:lang w:val="en-US"/>
        </w:rPr>
        <w:fldChar w:fldCharType="begin"/>
      </w:r>
      <w:r w:rsidR="00CB7D1C">
        <w:rPr>
          <w:rFonts w:ascii="Times New Roman" w:hAnsi="Times New Roman" w:cs="Times New Roman"/>
          <w:sz w:val="24"/>
          <w:szCs w:val="24"/>
          <w:lang w:val="en-US"/>
        </w:rPr>
        <w:instrText xml:space="preserve"> ADDIN EN.CITE &lt;EndNote&gt;&lt;Cite&gt;&lt;Author&gt;Panfili&lt;/Author&gt;&lt;Year&gt;2002&lt;/Year&gt;&lt;RecNum&gt;245&lt;/RecNum&gt;&lt;DisplayText&gt;(Panfili&lt;style face="italic"&gt; et al.&lt;/style&gt;, 2002)&lt;/DisplayText&gt;&lt;record&gt;&lt;rec-number&gt;245&lt;/rec-number&gt;&lt;foreign-keys&gt;&lt;key app="EN" db-id="5ffdt2ttwsr9d8ex25r55we4zea52d9az00x" timestamp="1250601117"&gt;245&lt;/key&gt;&lt;/foreign-keys&gt;&lt;ref-type name="Book"&gt;6&lt;/ref-type&gt;&lt;contributors&gt;&lt;authors&gt;&lt;author&gt;Panfili, J.&lt;/author&gt;&lt;author&gt;de Pontual, H. &lt;/author&gt;&lt;author&gt;Troadec, H.&lt;/author&gt;&lt;author&gt;Wright, P.J.&lt;/author&gt;&lt;/authors&gt;&lt;/contributors&gt;&lt;titles&gt;&lt;title&gt;Manuel de sclérochronologie des poissons.&lt;/title&gt;&lt;/titles&gt;&lt;pages&gt;464&lt;/pages&gt;&lt;dates&gt;&lt;year&gt;2002&lt;/year&gt;&lt;/dates&gt;&lt;pub-location&gt;Coédition Ifremer-IRD, Panfili J, de Pontual H, Troadec H, Wright PJ (eds), France, 464 pp&lt;/pub-location&gt;&lt;urls&gt;&lt;/urls&gt;&lt;/record&gt;&lt;/Cite&gt;&lt;/EndNote&gt;</w:instrText>
      </w:r>
      <w:r w:rsidR="00CB7D1C">
        <w:rPr>
          <w:rFonts w:ascii="Times New Roman" w:hAnsi="Times New Roman" w:cs="Times New Roman"/>
          <w:sz w:val="24"/>
          <w:szCs w:val="24"/>
          <w:lang w:val="en-US"/>
        </w:rPr>
        <w:fldChar w:fldCharType="separate"/>
      </w:r>
      <w:r w:rsidR="00CB7D1C">
        <w:rPr>
          <w:rFonts w:ascii="Times New Roman" w:hAnsi="Times New Roman" w:cs="Times New Roman"/>
          <w:noProof/>
          <w:sz w:val="24"/>
          <w:szCs w:val="24"/>
          <w:lang w:val="en-US"/>
        </w:rPr>
        <w:t>(Panfili</w:t>
      </w:r>
      <w:r w:rsidR="00CB7D1C" w:rsidRPr="00CB7D1C">
        <w:rPr>
          <w:rFonts w:ascii="Times New Roman" w:hAnsi="Times New Roman" w:cs="Times New Roman"/>
          <w:i/>
          <w:noProof/>
          <w:sz w:val="24"/>
          <w:szCs w:val="24"/>
          <w:lang w:val="en-US"/>
        </w:rPr>
        <w:t xml:space="preserve"> et al.</w:t>
      </w:r>
      <w:r w:rsidR="00CB7D1C">
        <w:rPr>
          <w:rFonts w:ascii="Times New Roman" w:hAnsi="Times New Roman" w:cs="Times New Roman"/>
          <w:noProof/>
          <w:sz w:val="24"/>
          <w:szCs w:val="24"/>
          <w:lang w:val="en-US"/>
        </w:rPr>
        <w:t>, 2002)</w:t>
      </w:r>
      <w:r w:rsidR="00CB7D1C">
        <w:rPr>
          <w:rFonts w:ascii="Times New Roman" w:hAnsi="Times New Roman" w:cs="Times New Roman"/>
          <w:sz w:val="24"/>
          <w:szCs w:val="24"/>
          <w:lang w:val="en-US"/>
        </w:rPr>
        <w:fldChar w:fldCharType="end"/>
      </w:r>
      <w:r w:rsidR="00CB7D1C">
        <w:rPr>
          <w:rFonts w:ascii="Times New Roman" w:hAnsi="Times New Roman" w:cs="Times New Roman"/>
          <w:sz w:val="24"/>
          <w:szCs w:val="24"/>
          <w:lang w:val="en-US"/>
        </w:rPr>
        <w:t xml:space="preserve"> between observers was greater than 5 % a common reading was assessed. The measurements realized by the two readers </w:t>
      </w:r>
      <w:proofErr w:type="gramStart"/>
      <w:r w:rsidR="00CB7D1C">
        <w:rPr>
          <w:rFonts w:ascii="Times New Roman" w:hAnsi="Times New Roman" w:cs="Times New Roman"/>
          <w:sz w:val="24"/>
          <w:szCs w:val="24"/>
          <w:lang w:val="en-US"/>
        </w:rPr>
        <w:t>were averaged</w:t>
      </w:r>
      <w:proofErr w:type="gramEnd"/>
      <w:r w:rsidR="00CB7D1C">
        <w:rPr>
          <w:rFonts w:ascii="Times New Roman" w:hAnsi="Times New Roman" w:cs="Times New Roman"/>
          <w:sz w:val="24"/>
          <w:szCs w:val="24"/>
          <w:lang w:val="en-US"/>
        </w:rPr>
        <w:t xml:space="preserve"> for each section. </w:t>
      </w:r>
    </w:p>
    <w:p w14:paraId="799BA8A1" w14:textId="52A73C34" w:rsidR="00CB7D1C" w:rsidRDefault="00451FE6"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back-calculation procedure, proposed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AuthorYear="1"&gt;&lt;Author&gt;Vigliola&lt;/Author&gt;&lt;Year&gt;2009&lt;/Year&gt;&lt;RecNum&gt;1770&lt;/RecNum&gt;&lt;DisplayText&gt;Vigliola and Meekan (2009)&lt;/DisplayText&gt;&lt;record&gt;&lt;rec-number&gt;1770&lt;/rec-number&gt;&lt;foreign-keys&gt;&lt;key app="EN" db-id="5ffdt2ttwsr9d8ex25r55we4zea52d9az00x" timestamp="1512729049"&gt;1770&lt;/key&gt;&lt;/foreign-keys&gt;&lt;ref-type name="Journal Article"&gt;17&lt;/ref-type&gt;&lt;contributors&gt;&lt;authors&gt;&lt;author&gt;Vigliola, Laurent&lt;/author&gt;&lt;author&gt;Meekan, Mark G&lt;/author&gt;&lt;/authors&gt;&lt;/contributors&gt;&lt;titles&gt;&lt;title&gt;The back-calculation of fish growth from otoliths&lt;/title&gt;&lt;secondary-title&gt;Tropical fish otoliths: information for assessment, management and ecology&lt;/secondary-title&gt;&lt;/titles&gt;&lt;periodical&gt;&lt;full-title&gt;Tropical fish otoliths: information for assessment, management and ecology&lt;/full-title&gt;&lt;/periodical&gt;&lt;pages&gt;174-211&lt;/pages&gt;&lt;dates&gt;&lt;year&gt;2009&lt;/year&gt;&lt;/dates&gt;&lt;urls&gt;&lt;/urls&gt;&lt;/record&gt;&lt;/Cite&gt;&lt;/EndNote&gt;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Vigliola and Meekan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was used to estimate the fish length at previous ages. </w:t>
      </w:r>
      <w:r w:rsidR="00F85473">
        <w:rPr>
          <w:rFonts w:ascii="Times New Roman" w:hAnsi="Times New Roman" w:cs="Times New Roman"/>
          <w:sz w:val="24"/>
          <w:szCs w:val="24"/>
          <w:lang w:val="en-US"/>
        </w:rPr>
        <w:t xml:space="preserve">This </w:t>
      </w:r>
      <w:r w:rsidR="00766382">
        <w:rPr>
          <w:rFonts w:ascii="Times New Roman" w:hAnsi="Times New Roman" w:cs="Times New Roman"/>
          <w:sz w:val="24"/>
          <w:szCs w:val="24"/>
          <w:lang w:val="en-US"/>
        </w:rPr>
        <w:t xml:space="preserve">method requires </w:t>
      </w:r>
      <w:proofErr w:type="gramStart"/>
      <w:r w:rsidR="00766382">
        <w:rPr>
          <w:rFonts w:ascii="Times New Roman" w:hAnsi="Times New Roman" w:cs="Times New Roman"/>
          <w:sz w:val="24"/>
          <w:szCs w:val="24"/>
          <w:lang w:val="en-US"/>
        </w:rPr>
        <w:t>to examine</w:t>
      </w:r>
      <w:proofErr w:type="gramEnd"/>
      <w:r w:rsidR="00766382">
        <w:rPr>
          <w:rFonts w:ascii="Times New Roman" w:hAnsi="Times New Roman" w:cs="Times New Roman"/>
          <w:sz w:val="24"/>
          <w:szCs w:val="24"/>
          <w:lang w:val="en-US"/>
        </w:rPr>
        <w:t xml:space="preserve"> the </w:t>
      </w:r>
      <w:r w:rsidR="00F85473">
        <w:rPr>
          <w:rFonts w:ascii="Times New Roman" w:hAnsi="Times New Roman" w:cs="Times New Roman"/>
          <w:sz w:val="24"/>
          <w:szCs w:val="24"/>
          <w:lang w:val="en-US"/>
        </w:rPr>
        <w:t xml:space="preserve">shape of the relationship </w:t>
      </w:r>
      <w:r w:rsidR="00766382">
        <w:rPr>
          <w:rFonts w:ascii="Times New Roman" w:hAnsi="Times New Roman" w:cs="Times New Roman"/>
          <w:sz w:val="24"/>
          <w:szCs w:val="24"/>
          <w:lang w:val="en-US"/>
        </w:rPr>
        <w:t>(</w:t>
      </w:r>
      <w:proofErr w:type="spellStart"/>
      <w:r w:rsidR="00766382">
        <w:rPr>
          <w:rFonts w:ascii="Times New Roman" w:hAnsi="Times New Roman" w:cs="Times New Roman"/>
          <w:sz w:val="24"/>
          <w:szCs w:val="24"/>
          <w:lang w:val="en-US"/>
        </w:rPr>
        <w:t>allometric</w:t>
      </w:r>
      <w:proofErr w:type="spellEnd"/>
      <w:r w:rsidR="00766382">
        <w:rPr>
          <w:rFonts w:ascii="Times New Roman" w:hAnsi="Times New Roman" w:cs="Times New Roman"/>
          <w:sz w:val="24"/>
          <w:szCs w:val="24"/>
          <w:lang w:val="en-US"/>
        </w:rPr>
        <w:t xml:space="preserve"> or isometric) </w:t>
      </w:r>
      <w:r w:rsidR="00F85473">
        <w:rPr>
          <w:rFonts w:ascii="Times New Roman" w:hAnsi="Times New Roman" w:cs="Times New Roman"/>
          <w:sz w:val="24"/>
          <w:szCs w:val="24"/>
          <w:lang w:val="en-US"/>
        </w:rPr>
        <w:t xml:space="preserve">between the length at capture </w:t>
      </w:r>
      <w:r w:rsidR="00766382">
        <w:rPr>
          <w:rFonts w:ascii="Times New Roman" w:hAnsi="Times New Roman" w:cs="Times New Roman"/>
          <w:sz w:val="24"/>
          <w:szCs w:val="24"/>
          <w:lang w:val="en-US"/>
        </w:rPr>
        <w:t>(</w:t>
      </w:r>
      <w:proofErr w:type="spellStart"/>
      <w:r w:rsidR="00766382">
        <w:rPr>
          <w:rFonts w:ascii="Times New Roman" w:hAnsi="Times New Roman" w:cs="Times New Roman"/>
          <w:sz w:val="24"/>
          <w:szCs w:val="24"/>
          <w:lang w:val="en-US"/>
        </w:rPr>
        <w:t>L</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xml:space="preserve">) </w:t>
      </w:r>
      <w:r w:rsidR="00F85473">
        <w:rPr>
          <w:rFonts w:ascii="Times New Roman" w:hAnsi="Times New Roman" w:cs="Times New Roman"/>
          <w:sz w:val="24"/>
          <w:szCs w:val="24"/>
          <w:lang w:val="en-US"/>
        </w:rPr>
        <w:t xml:space="preserve">and the radius of otolith </w:t>
      </w:r>
      <w:r w:rsidR="00766382">
        <w:rPr>
          <w:rFonts w:ascii="Times New Roman" w:hAnsi="Times New Roman" w:cs="Times New Roman"/>
          <w:sz w:val="24"/>
          <w:szCs w:val="24"/>
          <w:lang w:val="en-US"/>
        </w:rPr>
        <w:t>at capture of all samples (</w:t>
      </w:r>
      <w:proofErr w:type="spellStart"/>
      <w:r w:rsidR="00766382">
        <w:rPr>
          <w:rFonts w:ascii="Times New Roman" w:hAnsi="Times New Roman" w:cs="Times New Roman"/>
          <w:sz w:val="24"/>
          <w:szCs w:val="24"/>
          <w:lang w:val="en-US"/>
        </w:rPr>
        <w:t>R</w:t>
      </w:r>
      <w:r w:rsidR="00766382" w:rsidRPr="00766382">
        <w:rPr>
          <w:rFonts w:ascii="Times New Roman" w:hAnsi="Times New Roman" w:cs="Times New Roman"/>
          <w:sz w:val="24"/>
          <w:szCs w:val="24"/>
          <w:vertAlign w:val="subscript"/>
          <w:lang w:val="en-US"/>
        </w:rPr>
        <w:t>cpt</w:t>
      </w:r>
      <w:proofErr w:type="spellEnd"/>
      <w:r w:rsidR="00766382">
        <w:rPr>
          <w:rFonts w:ascii="Times New Roman" w:hAnsi="Times New Roman" w:cs="Times New Roman"/>
          <w:sz w:val="24"/>
          <w:szCs w:val="24"/>
          <w:lang w:val="en-US"/>
        </w:rPr>
        <w:t>). In case of isometry (</w:t>
      </w:r>
      <w:r w:rsidR="00980508">
        <w:rPr>
          <w:rFonts w:ascii="Times New Roman" w:hAnsi="Times New Roman" w:cs="Times New Roman"/>
          <w:sz w:val="24"/>
          <w:szCs w:val="24"/>
          <w:lang w:val="en-US"/>
        </w:rPr>
        <w:t xml:space="preserve">eq. </w:t>
      </w:r>
      <w:proofErr w:type="gramStart"/>
      <w:r w:rsidR="00766382">
        <w:rPr>
          <w:rFonts w:ascii="Times New Roman" w:hAnsi="Times New Roman" w:cs="Times New Roman"/>
          <w:sz w:val="24"/>
          <w:szCs w:val="24"/>
          <w:lang w:val="en-US"/>
        </w:rPr>
        <w:t>1)</w:t>
      </w:r>
      <w:proofErr w:type="gramEnd"/>
      <w:r w:rsidR="00766382">
        <w:rPr>
          <w:rFonts w:ascii="Times New Roman" w:hAnsi="Times New Roman" w:cs="Times New Roman"/>
          <w:sz w:val="24"/>
          <w:szCs w:val="24"/>
          <w:lang w:val="en-US"/>
        </w:rPr>
        <w:t xml:space="preserve"> the fish size at otolith formation (a) was calculated from equation 2 although in case of </w:t>
      </w:r>
      <w:proofErr w:type="spellStart"/>
      <w:r w:rsidR="00766382">
        <w:rPr>
          <w:rFonts w:ascii="Times New Roman" w:hAnsi="Times New Roman" w:cs="Times New Roman"/>
          <w:sz w:val="24"/>
          <w:szCs w:val="24"/>
          <w:lang w:val="en-US"/>
        </w:rPr>
        <w:t>allometry</w:t>
      </w:r>
      <w:proofErr w:type="spellEnd"/>
      <w:r w:rsidR="00766382">
        <w:rPr>
          <w:rFonts w:ascii="Times New Roman" w:hAnsi="Times New Roman" w:cs="Times New Roman"/>
          <w:sz w:val="24"/>
          <w:szCs w:val="24"/>
          <w:lang w:val="en-US"/>
        </w:rPr>
        <w:t xml:space="preserve"> (</w:t>
      </w:r>
      <w:r w:rsidR="00980508">
        <w:rPr>
          <w:rFonts w:ascii="Times New Roman" w:hAnsi="Times New Roman" w:cs="Times New Roman"/>
          <w:sz w:val="24"/>
          <w:szCs w:val="24"/>
          <w:lang w:val="en-US"/>
        </w:rPr>
        <w:t xml:space="preserve">eq. </w:t>
      </w:r>
      <w:r w:rsidR="00766382">
        <w:rPr>
          <w:rFonts w:ascii="Times New Roman" w:hAnsi="Times New Roman" w:cs="Times New Roman"/>
          <w:sz w:val="24"/>
          <w:szCs w:val="24"/>
          <w:lang w:val="en-US"/>
        </w:rPr>
        <w:t xml:space="preserve">3) it was calculated from equation </w:t>
      </w:r>
      <w:r w:rsidR="00980508">
        <w:rPr>
          <w:rFonts w:ascii="Times New Roman" w:hAnsi="Times New Roman" w:cs="Times New Roman"/>
          <w:sz w:val="24"/>
          <w:szCs w:val="24"/>
          <w:lang w:val="en-US"/>
        </w:rPr>
        <w:t>4</w:t>
      </w:r>
      <w:r w:rsidR="00766382">
        <w:rPr>
          <w:rFonts w:ascii="Times New Roman" w:hAnsi="Times New Roman" w:cs="Times New Roman"/>
          <w:sz w:val="24"/>
          <w:szCs w:val="24"/>
          <w:lang w:val="en-US"/>
        </w:rPr>
        <w:t>.</w:t>
      </w:r>
      <w:r w:rsidR="00980508">
        <w:rPr>
          <w:rFonts w:ascii="Times New Roman" w:hAnsi="Times New Roman" w:cs="Times New Roman"/>
          <w:sz w:val="24"/>
          <w:szCs w:val="24"/>
          <w:lang w:val="en-US"/>
        </w:rPr>
        <w:t xml:space="preserve"> </w:t>
      </w:r>
      <w:r w:rsidR="007B4348">
        <w:rPr>
          <w:rFonts w:ascii="Times New Roman" w:hAnsi="Times New Roman" w:cs="Times New Roman"/>
          <w:sz w:val="24"/>
          <w:szCs w:val="24"/>
          <w:lang w:val="en-US"/>
        </w:rPr>
        <w:t xml:space="preserve">Back-calculation Modified Fry (MF) model (eq. 5), proposed by </w:t>
      </w:r>
      <w:r w:rsidR="007B4348">
        <w:rPr>
          <w:rFonts w:ascii="Times New Roman" w:hAnsi="Times New Roman" w:cs="Times New Roman"/>
          <w:sz w:val="24"/>
          <w:szCs w:val="24"/>
          <w:lang w:val="en-US"/>
        </w:rPr>
        <w:fldChar w:fldCharType="begin"/>
      </w:r>
      <w:r w:rsidR="007B4348">
        <w:rPr>
          <w:rFonts w:ascii="Times New Roman" w:hAnsi="Times New Roman" w:cs="Times New Roman"/>
          <w:sz w:val="24"/>
          <w:szCs w:val="24"/>
          <w:lang w:val="en-US"/>
        </w:rPr>
        <w:instrText xml:space="preserve"> ADDIN EN.CITE &lt;EndNote&gt;&lt;Cite AuthorYear="1"&gt;&lt;Author&gt;Vigliola&lt;/Author&gt;&lt;Year&gt;2000&lt;/Year&gt;&lt;RecNum&gt;1826&lt;/RecNum&gt;&lt;DisplayText&gt;Vigliola&lt;style face="italic"&gt; et al.&lt;/style&gt; (2000)&lt;/DisplayText&gt;&lt;record&gt;&lt;rec-number&gt;1826&lt;/rec-number&gt;&lt;foreign-keys&gt;&lt;key app="EN" db-id="5ffdt2ttwsr9d8ex25r55we4zea52d9az00x" timestamp="1562766141"&gt;1826&lt;/key&gt;&lt;/foreign-keys&gt;&lt;ref-type name="Journal Article"&gt;17&lt;/ref-type&gt;&lt;contributors&gt;&lt;authors&gt;&lt;author&gt;Vigliola, Laurent&lt;/author&gt;&lt;author&gt;Harmelin-Vivien, Mireille&lt;/author&gt;&lt;author&gt;Meekan, Mark G&lt;/author&gt;&lt;/authors&gt;&lt;/contributors&gt;&lt;titles&gt;&lt;title&gt;Comparison of techniques of back-calculation of growth and settlement marks from the otoliths of three species of Diplodus from the Mediterranean Sea&lt;/title&gt;&lt;secondary-title&gt;Canadian Journal of Fisheries and Aquatic Sciences&lt;/secondary-title&gt;&lt;/titles&gt;&lt;periodical&gt;&lt;full-title&gt;Canadian Journal of Fisheries and Aquatic Sciences&lt;/full-title&gt;&lt;/periodical&gt;&lt;pages&gt;1291-1299&lt;/pages&gt;&lt;volume&gt;57&lt;/volume&gt;&lt;number&gt;6&lt;/number&gt;&lt;dates&gt;&lt;year&gt;2000&lt;/year&gt;&lt;/dates&gt;&lt;isbn&gt;0706-652X&lt;/isbn&gt;&lt;urls&gt;&lt;/urls&gt;&lt;/record&gt;&lt;/Cite&gt;&lt;/EndNote&gt;</w:instrText>
      </w:r>
      <w:r w:rsidR="007B4348">
        <w:rPr>
          <w:rFonts w:ascii="Times New Roman" w:hAnsi="Times New Roman" w:cs="Times New Roman"/>
          <w:sz w:val="24"/>
          <w:szCs w:val="24"/>
          <w:lang w:val="en-US"/>
        </w:rPr>
        <w:fldChar w:fldCharType="separate"/>
      </w:r>
      <w:r w:rsidR="007B4348">
        <w:rPr>
          <w:rFonts w:ascii="Times New Roman" w:hAnsi="Times New Roman" w:cs="Times New Roman"/>
          <w:noProof/>
          <w:sz w:val="24"/>
          <w:szCs w:val="24"/>
          <w:lang w:val="en-US"/>
        </w:rPr>
        <w:t>Vigliola</w:t>
      </w:r>
      <w:r w:rsidR="007B4348" w:rsidRPr="007B4348">
        <w:rPr>
          <w:rFonts w:ascii="Times New Roman" w:hAnsi="Times New Roman" w:cs="Times New Roman"/>
          <w:i/>
          <w:noProof/>
          <w:sz w:val="24"/>
          <w:szCs w:val="24"/>
          <w:lang w:val="en-US"/>
        </w:rPr>
        <w:t xml:space="preserve"> et al.</w:t>
      </w:r>
      <w:r w:rsidR="007B4348">
        <w:rPr>
          <w:rFonts w:ascii="Times New Roman" w:hAnsi="Times New Roman" w:cs="Times New Roman"/>
          <w:noProof/>
          <w:sz w:val="24"/>
          <w:szCs w:val="24"/>
          <w:lang w:val="en-US"/>
        </w:rPr>
        <w:t xml:space="preserve"> (2000)</w:t>
      </w:r>
      <w:r w:rsidR="007B4348">
        <w:rPr>
          <w:rFonts w:ascii="Times New Roman" w:hAnsi="Times New Roman" w:cs="Times New Roman"/>
          <w:sz w:val="24"/>
          <w:szCs w:val="24"/>
          <w:lang w:val="en-US"/>
        </w:rPr>
        <w:fldChar w:fldCharType="end"/>
      </w:r>
      <w:r w:rsidR="007B4348">
        <w:rPr>
          <w:rFonts w:ascii="Times New Roman" w:hAnsi="Times New Roman" w:cs="Times New Roman"/>
          <w:sz w:val="24"/>
          <w:szCs w:val="24"/>
          <w:lang w:val="en-US"/>
        </w:rPr>
        <w:t xml:space="preserve"> was carry out for each individual. </w:t>
      </w:r>
    </w:p>
    <w:p w14:paraId="62D3A29D" w14:textId="5D3F7250" w:rsidR="00980508" w:rsidRDefault="00980508" w:rsidP="00EC2182">
      <w:pPr>
        <w:spacing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Isometry: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oMath>
      <w:r>
        <w:rPr>
          <w:rFonts w:ascii="Times New Roman" w:eastAsiaTheme="minorEastAsia" w:hAnsi="Times New Roman" w:cs="Times New Roman"/>
          <w:sz w:val="24"/>
          <w:szCs w:val="24"/>
          <w:lang w:val="en-US"/>
        </w:rPr>
        <w:t xml:space="preserve"> (eq. 1) and </w:t>
      </w:r>
      <m:oMath>
        <m:r>
          <w:rPr>
            <w:rFonts w:ascii="Cambria Math" w:hAnsi="Cambria Math" w:cs="Times New Roman"/>
            <w:sz w:val="24"/>
            <w:szCs w:val="24"/>
            <w:lang w:val="en-US"/>
          </w:rPr>
          <m:t>a=</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oMath>
      <w:r>
        <w:rPr>
          <w:rFonts w:ascii="Times New Roman" w:eastAsiaTheme="minorEastAsia" w:hAnsi="Times New Roman" w:cs="Times New Roman"/>
          <w:sz w:val="24"/>
          <w:szCs w:val="24"/>
          <w:lang w:val="en-US"/>
        </w:rPr>
        <w:t xml:space="preserve"> (eq. 2)</w:t>
      </w:r>
    </w:p>
    <w:p w14:paraId="218B8EFA" w14:textId="7162F5C6" w:rsidR="00980508" w:rsidRDefault="00980508" w:rsidP="00EC2182">
      <w:pPr>
        <w:spacing w:line="360" w:lineRule="auto"/>
        <w:rPr>
          <w:rFonts w:ascii="Times New Roman" w:hAnsi="Times New Roman" w:cs="Times New Roman"/>
          <w:sz w:val="24"/>
          <w:szCs w:val="24"/>
          <w:lang w:val="en-US"/>
        </w:rPr>
      </w:pPr>
      <w:proofErr w:type="spellStart"/>
      <w:r>
        <w:rPr>
          <w:rFonts w:ascii="Times New Roman" w:eastAsiaTheme="minorEastAsia" w:hAnsi="Times New Roman" w:cs="Times New Roman"/>
          <w:sz w:val="24"/>
          <w:szCs w:val="24"/>
          <w:lang w:val="en-US"/>
        </w:rPr>
        <w:t>Allometry</w:t>
      </w:r>
      <w:proofErr w:type="spellEnd"/>
      <w:r>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0p</m:t>
            </m:r>
          </m:sub>
          <m:sup>
            <m:r>
              <w:rPr>
                <w:rFonts w:ascii="Cambria Math" w:hAnsi="Cambria Math" w:cs="Times New Roman"/>
                <w:sz w:val="24"/>
                <w:szCs w:val="24"/>
                <w:lang w:val="en-US"/>
              </w:rPr>
              <m:t>c</m:t>
            </m:r>
          </m:sup>
        </m:sSubSup>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3) and </w:t>
      </w:r>
      <m:oMath>
        <m:r>
          <w:rPr>
            <w:rFonts w:ascii="Cambria Math" w:hAnsi="Cambria Math" w:cs="Times New Roman"/>
            <w:sz w:val="24"/>
            <w:szCs w:val="24"/>
            <w:lang w:val="en-US"/>
          </w:rPr>
          <m:t xml:space="preserve">a=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-b</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cpt</m:t>
            </m:r>
          </m:sub>
          <m:sup>
            <m:r>
              <w:rPr>
                <w:rFonts w:ascii="Cambria Math" w:hAnsi="Cambria Math" w:cs="Times New Roman"/>
                <w:sz w:val="24"/>
                <w:szCs w:val="24"/>
                <w:lang w:val="en-US"/>
              </w:rPr>
              <m:t>c</m:t>
            </m:r>
          </m:sup>
        </m:sSubSup>
      </m:oMath>
      <w:r>
        <w:rPr>
          <w:rFonts w:ascii="Times New Roman" w:eastAsiaTheme="minorEastAsia" w:hAnsi="Times New Roman" w:cs="Times New Roman"/>
          <w:sz w:val="24"/>
          <w:szCs w:val="24"/>
          <w:lang w:val="en-US"/>
        </w:rPr>
        <w:t xml:space="preserve"> (eq. 4)</w:t>
      </w:r>
    </w:p>
    <w:p w14:paraId="533D7A98" w14:textId="3E62DCF1" w:rsidR="00766382" w:rsidRDefault="007B4348" w:rsidP="00EC2182">
      <w:pPr>
        <w:spacing w:line="360" w:lineRule="auto"/>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MF model: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=a+exp</m:t>
        </m:r>
        <m:d>
          <m:dPr>
            <m:ctrlPr>
              <w:rPr>
                <w:rFonts w:ascii="Cambria Math" w:hAnsi="Cambria Math" w:cs="Times New Roman"/>
                <w:i/>
                <w:sz w:val="24"/>
                <w:szCs w:val="24"/>
                <w:lang w:val="en-US"/>
              </w:rPr>
            </m:ctrlPr>
          </m:dPr>
          <m:e>
            <m:r>
              <w:rPr>
                <w:rFonts w:ascii="Cambria Math" w:hAnsi="Cambria Math" w:cs="Times New Roman"/>
                <w:sz w:val="24"/>
                <w:szCs w:val="24"/>
                <w:lang w:val="en-US"/>
              </w:rPr>
              <m:t>ln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cpt</m:t>
                                </m:r>
                              </m:sub>
                            </m:sSub>
                            <m:r>
                              <w:rPr>
                                <w:rFonts w:ascii="Cambria Math" w:hAnsi="Cambria Math" w:cs="Times New Roman"/>
                                <w:sz w:val="24"/>
                                <w:szCs w:val="24"/>
                                <w:lang w:val="en-US"/>
                              </w:rPr>
                              <m:t>-a</m:t>
                            </m:r>
                          </m:e>
                        </m:d>
                      </m:e>
                    </m:func>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0p</m:t>
                                </m:r>
                              </m:sub>
                            </m:sSub>
                            <m:r>
                              <w:rPr>
                                <w:rFonts w:ascii="Cambria Math" w:hAnsi="Cambria Math" w:cs="Times New Roman"/>
                                <w:sz w:val="24"/>
                                <w:szCs w:val="24"/>
                                <w:lang w:val="en-US"/>
                              </w:rPr>
                              <m:t>-a</m:t>
                            </m:r>
                          </m:e>
                        </m:d>
                      </m:e>
                    </m:func>
                  </m:e>
                </m:d>
                <m:d>
                  <m:dPr>
                    <m:begChr m:val="["/>
                    <m:endChr m:val="]"/>
                    <m:ctrlPr>
                      <w:rPr>
                        <w:rFonts w:ascii="Cambria Math" w:hAnsi="Cambria Math" w:cs="Times New Roman"/>
                        <w:i/>
                        <w:sz w:val="24"/>
                        <w:szCs w:val="24"/>
                        <w:lang w:val="en-US"/>
                      </w:rPr>
                    </m:ctrlPr>
                  </m:dPr>
                  <m:e>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i</m:t>
                                </m:r>
                              </m:sub>
                            </m:sSub>
                          </m:e>
                        </m:d>
                        <m:r>
                          <w:rPr>
                            <w:rFonts w:ascii="Cambria Math" w:hAnsi="Cambria Math" w:cs="Times New Roman"/>
                            <w:sz w:val="24"/>
                            <w:szCs w:val="24"/>
                            <w:lang w:val="en-US"/>
                          </w:rPr>
                          <m:t>-</m:t>
                        </m:r>
                      </m:e>
                    </m:func>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d>
              </m:num>
              <m:den>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cpt</m:t>
                            </m:r>
                          </m:sub>
                        </m:sSub>
                      </m:e>
                    </m:d>
                    <m:r>
                      <w:rPr>
                        <w:rFonts w:ascii="Cambria Math" w:hAnsi="Cambria Math" w:cs="Times New Roman"/>
                        <w:sz w:val="24"/>
                        <w:szCs w:val="24"/>
                        <w:lang w:val="en-US"/>
                      </w:rPr>
                      <m:t>-</m:t>
                    </m:r>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ln</m:t>
                        </m:r>
                      </m:fName>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0p</m:t>
                                </m:r>
                              </m:sub>
                            </m:sSub>
                          </m:e>
                        </m:d>
                      </m:e>
                    </m:func>
                  </m:e>
                </m:func>
              </m:den>
            </m:f>
          </m:e>
        </m:d>
      </m:oMath>
      <w:r w:rsidR="009B6904">
        <w:rPr>
          <w:rFonts w:ascii="Times New Roman" w:eastAsiaTheme="minorEastAsia" w:hAnsi="Times New Roman" w:cs="Times New Roman"/>
          <w:sz w:val="24"/>
          <w:szCs w:val="24"/>
          <w:lang w:val="en-US"/>
        </w:rPr>
        <w:t xml:space="preserve"> (eq. 5)</w:t>
      </w:r>
    </w:p>
    <w:p w14:paraId="586B058B" w14:textId="77777777" w:rsidR="00E75D63" w:rsidRDefault="009B6904" w:rsidP="00EC2182">
      <w:pPr>
        <w:spacing w:line="360" w:lineRule="auto"/>
        <w:rPr>
          <w:rFonts w:ascii="Times New Roman" w:eastAsiaTheme="minorEastAsia" w:hAnsi="Times New Roman" w:cs="Times New Roman"/>
          <w:sz w:val="24"/>
          <w:szCs w:val="24"/>
          <w:lang w:val="en-US"/>
        </w:rPr>
        <w:sectPr w:rsidR="00E75D63" w:rsidSect="003064D1">
          <w:pgSz w:w="11906" w:h="16838"/>
          <w:pgMar w:top="1417" w:right="1417" w:bottom="1417" w:left="1417" w:header="708" w:footer="708" w:gutter="0"/>
          <w:cols w:space="708"/>
          <w:docGrid w:linePitch="360"/>
        </w:sectPr>
      </w:pPr>
      <w:r>
        <w:rPr>
          <w:rFonts w:ascii="Times New Roman" w:eastAsiaTheme="minorEastAsia" w:hAnsi="Times New Roman" w:cs="Times New Roman"/>
          <w:sz w:val="24"/>
          <w:szCs w:val="24"/>
          <w:lang w:val="en-US"/>
        </w:rPr>
        <w:t>Where L</w:t>
      </w:r>
      <w:r w:rsidRPr="00135D7D">
        <w:rPr>
          <w:rFonts w:ascii="Times New Roman" w:eastAsiaTheme="minorEastAsia" w:hAnsi="Times New Roman" w:cs="Times New Roman"/>
          <w:sz w:val="24"/>
          <w:szCs w:val="24"/>
          <w:vertAlign w:val="subscript"/>
          <w:lang w:val="en-US"/>
        </w:rPr>
        <w:t>i</w:t>
      </w:r>
      <w:r>
        <w:rPr>
          <w:rFonts w:ascii="Times New Roman" w:eastAsiaTheme="minorEastAsia" w:hAnsi="Times New Roman" w:cs="Times New Roman"/>
          <w:sz w:val="24"/>
          <w:szCs w:val="24"/>
          <w:lang w:val="en-US"/>
        </w:rPr>
        <w:t xml:space="preserve"> and </w:t>
      </w:r>
      <w:proofErr w:type="spellStart"/>
      <w:proofErr w:type="gramStart"/>
      <w:r>
        <w:rPr>
          <w:rFonts w:ascii="Times New Roman" w:eastAsiaTheme="minorEastAsia" w:hAnsi="Times New Roman" w:cs="Times New Roman"/>
          <w:sz w:val="24"/>
          <w:szCs w:val="24"/>
          <w:lang w:val="en-US"/>
        </w:rPr>
        <w:t>R</w:t>
      </w:r>
      <w:r w:rsidRPr="00135D7D">
        <w:rPr>
          <w:rFonts w:ascii="Times New Roman" w:eastAsiaTheme="minorEastAsia" w:hAnsi="Times New Roman" w:cs="Times New Roman"/>
          <w:sz w:val="24"/>
          <w:szCs w:val="24"/>
          <w:vertAlign w:val="subscript"/>
          <w:lang w:val="en-US"/>
        </w:rPr>
        <w:t>i</w:t>
      </w:r>
      <w:proofErr w:type="spellEnd"/>
      <w:proofErr w:type="gramEnd"/>
      <w:r>
        <w:rPr>
          <w:rFonts w:ascii="Times New Roman" w:eastAsiaTheme="minorEastAsia" w:hAnsi="Times New Roman" w:cs="Times New Roman"/>
          <w:sz w:val="24"/>
          <w:szCs w:val="24"/>
          <w:lang w:val="en-US"/>
        </w:rPr>
        <w:t xml:space="preserve"> are the fish length and otolith radius at age </w:t>
      </w:r>
      <w:proofErr w:type="spellStart"/>
      <w:r>
        <w:rPr>
          <w:rFonts w:ascii="Times New Roman" w:eastAsiaTheme="minorEastAsia" w:hAnsi="Times New Roman" w:cs="Times New Roman"/>
          <w:i/>
          <w:sz w:val="24"/>
          <w:szCs w:val="24"/>
          <w:lang w:val="en-US"/>
        </w:rPr>
        <w:t>i</w:t>
      </w:r>
      <w:proofErr w:type="spellEnd"/>
      <w:r>
        <w:rPr>
          <w:rFonts w:ascii="Times New Roman" w:eastAsiaTheme="minorEastAsia" w:hAnsi="Times New Roman" w:cs="Times New Roman"/>
          <w:i/>
          <w:sz w:val="24"/>
          <w:szCs w:val="24"/>
          <w:lang w:val="en-US"/>
        </w:rPr>
        <w:t xml:space="preserve">, </w:t>
      </w:r>
      <w:r>
        <w:rPr>
          <w:rFonts w:ascii="Times New Roman" w:eastAsiaTheme="minorEastAsia" w:hAnsi="Times New Roman" w:cs="Times New Roman"/>
          <w:sz w:val="24"/>
          <w:szCs w:val="24"/>
          <w:lang w:val="en-US"/>
        </w:rPr>
        <w:t>and L</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and R</w:t>
      </w:r>
      <w:r w:rsidRPr="009B6904">
        <w:rPr>
          <w:rFonts w:ascii="Times New Roman" w:eastAsiaTheme="minorEastAsia" w:hAnsi="Times New Roman" w:cs="Times New Roman"/>
          <w:sz w:val="24"/>
          <w:szCs w:val="24"/>
          <w:vertAlign w:val="subscript"/>
          <w:lang w:val="en-US"/>
        </w:rPr>
        <w:t>0p</w:t>
      </w:r>
      <w:r>
        <w:rPr>
          <w:rFonts w:ascii="Times New Roman" w:eastAsiaTheme="minorEastAsia" w:hAnsi="Times New Roman" w:cs="Times New Roman"/>
          <w:sz w:val="24"/>
          <w:szCs w:val="24"/>
          <w:lang w:val="en-US"/>
        </w:rPr>
        <w:t xml:space="preserve"> </w:t>
      </w:r>
      <w:r w:rsidR="00833754">
        <w:rPr>
          <w:rFonts w:ascii="Times New Roman" w:eastAsiaTheme="minorEastAsia" w:hAnsi="Times New Roman" w:cs="Times New Roman"/>
          <w:sz w:val="24"/>
          <w:szCs w:val="24"/>
          <w:lang w:val="en-US"/>
        </w:rPr>
        <w:t xml:space="preserve">are the fish size and radius of otolith at </w:t>
      </w:r>
      <w:commentRangeStart w:id="3"/>
      <w:r w:rsidR="00833754">
        <w:rPr>
          <w:rFonts w:ascii="Times New Roman" w:eastAsiaTheme="minorEastAsia" w:hAnsi="Times New Roman" w:cs="Times New Roman"/>
          <w:sz w:val="24"/>
          <w:szCs w:val="24"/>
          <w:lang w:val="en-US"/>
        </w:rPr>
        <w:t>hatching</w:t>
      </w:r>
      <w:commentRangeEnd w:id="3"/>
      <w:r w:rsidR="00833754">
        <w:rPr>
          <w:rStyle w:val="Marquedecommentaire"/>
        </w:rPr>
        <w:commentReference w:id="3"/>
      </w:r>
      <w:r w:rsidR="00833754">
        <w:rPr>
          <w:rFonts w:ascii="Times New Roman" w:eastAsiaTheme="minorEastAsia" w:hAnsi="Times New Roman" w:cs="Times New Roman"/>
          <w:sz w:val="24"/>
          <w:szCs w:val="24"/>
          <w:lang w:val="en-US"/>
        </w:rPr>
        <w:t>. The L</w:t>
      </w:r>
      <w:r w:rsidR="00833754" w:rsidRPr="009B6904">
        <w:rPr>
          <w:rFonts w:ascii="Times New Roman" w:eastAsiaTheme="minorEastAsia" w:hAnsi="Times New Roman" w:cs="Times New Roman"/>
          <w:sz w:val="24"/>
          <w:szCs w:val="24"/>
          <w:vertAlign w:val="subscript"/>
          <w:lang w:val="en-US"/>
        </w:rPr>
        <w:t>0p</w:t>
      </w:r>
      <w:r w:rsidR="00833754">
        <w:rPr>
          <w:rFonts w:ascii="Times New Roman" w:eastAsiaTheme="minorEastAsia" w:hAnsi="Times New Roman" w:cs="Times New Roman"/>
          <w:sz w:val="24"/>
          <w:szCs w:val="24"/>
          <w:vertAlign w:val="subscript"/>
          <w:lang w:val="en-US"/>
        </w:rPr>
        <w:t xml:space="preserve"> </w:t>
      </w:r>
      <w:r w:rsidR="00135D7D">
        <w:rPr>
          <w:rFonts w:ascii="Times New Roman" w:eastAsiaTheme="minorEastAsia" w:hAnsi="Times New Roman" w:cs="Times New Roman"/>
          <w:sz w:val="24"/>
          <w:szCs w:val="24"/>
          <w:lang w:val="en-US"/>
        </w:rPr>
        <w:t xml:space="preserve">parameter </w:t>
      </w:r>
      <w:proofErr w:type="gramStart"/>
      <w:r w:rsidR="00135D7D">
        <w:rPr>
          <w:rFonts w:ascii="Times New Roman" w:eastAsiaTheme="minorEastAsia" w:hAnsi="Times New Roman" w:cs="Times New Roman"/>
          <w:sz w:val="24"/>
          <w:szCs w:val="24"/>
          <w:lang w:val="en-US"/>
        </w:rPr>
        <w:t>was given</w:t>
      </w:r>
      <w:proofErr w:type="gramEnd"/>
      <w:r w:rsidR="00135D7D">
        <w:rPr>
          <w:rFonts w:ascii="Times New Roman" w:eastAsiaTheme="minorEastAsia" w:hAnsi="Times New Roman" w:cs="Times New Roman"/>
          <w:sz w:val="24"/>
          <w:szCs w:val="24"/>
          <w:lang w:val="en-US"/>
        </w:rPr>
        <w:t xml:space="preserve"> in table XX</w:t>
      </w:r>
      <w:r w:rsidR="00833754">
        <w:rPr>
          <w:rFonts w:ascii="Times New Roman" w:eastAsiaTheme="minorEastAsia" w:hAnsi="Times New Roman" w:cs="Times New Roman"/>
          <w:sz w:val="24"/>
          <w:szCs w:val="24"/>
          <w:lang w:val="en-US"/>
        </w:rPr>
        <w:t>.</w:t>
      </w:r>
    </w:p>
    <w:p w14:paraId="3CEF7241" w14:textId="44D13A49" w:rsidR="00833754" w:rsidRDefault="00135D7D"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XX. Fish size at hatching (Lop) </w:t>
      </w:r>
      <w:r w:rsidR="009B56F0">
        <w:rPr>
          <w:rFonts w:ascii="Times New Roman" w:hAnsi="Times New Roman" w:cs="Times New Roman"/>
          <w:sz w:val="24"/>
          <w:szCs w:val="24"/>
          <w:lang w:val="en-US"/>
        </w:rPr>
        <w:t xml:space="preserve">for each </w:t>
      </w:r>
      <w:r w:rsidR="00AF3EC3">
        <w:rPr>
          <w:rFonts w:ascii="Times New Roman" w:hAnsi="Times New Roman" w:cs="Times New Roman"/>
          <w:sz w:val="24"/>
          <w:szCs w:val="24"/>
          <w:lang w:val="en-US"/>
        </w:rPr>
        <w:t>species studied</w:t>
      </w:r>
      <w:r>
        <w:rPr>
          <w:rFonts w:ascii="Times New Roman" w:hAnsi="Times New Roman" w:cs="Times New Roman"/>
          <w:sz w:val="24"/>
          <w:szCs w:val="24"/>
          <w:lang w:val="en-US"/>
        </w:rPr>
        <w:t xml:space="preserve"> in this study.</w:t>
      </w:r>
      <w:r w:rsidR="00AF3EC3">
        <w:rPr>
          <w:rFonts w:ascii="Times New Roman" w:hAnsi="Times New Roman" w:cs="Times New Roman"/>
          <w:sz w:val="24"/>
          <w:szCs w:val="24"/>
          <w:lang w:val="en-US"/>
        </w:rPr>
        <w:t xml:space="preserve"> Level referred to the taxonomic level where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w:t>
      </w:r>
      <w:proofErr w:type="gramStart"/>
      <w:r w:rsidR="00AF3EC3">
        <w:rPr>
          <w:rFonts w:ascii="Times New Roman" w:hAnsi="Times New Roman" w:cs="Times New Roman"/>
          <w:sz w:val="24"/>
          <w:szCs w:val="24"/>
          <w:lang w:val="en-US"/>
        </w:rPr>
        <w:t>was found</w:t>
      </w:r>
      <w:proofErr w:type="gramEnd"/>
      <w:r w:rsidR="00AF3EC3">
        <w:rPr>
          <w:rFonts w:ascii="Times New Roman" w:hAnsi="Times New Roman" w:cs="Times New Roman"/>
          <w:sz w:val="24"/>
          <w:szCs w:val="24"/>
          <w:lang w:val="en-US"/>
        </w:rPr>
        <w:t>. When it was possible L</w:t>
      </w:r>
      <w:r w:rsidR="00AF3EC3" w:rsidRPr="00AF3EC3">
        <w:rPr>
          <w:rFonts w:ascii="Times New Roman" w:hAnsi="Times New Roman" w:cs="Times New Roman"/>
          <w:sz w:val="24"/>
          <w:szCs w:val="24"/>
          <w:vertAlign w:val="subscript"/>
          <w:lang w:val="en-US"/>
        </w:rPr>
        <w:t>0p</w:t>
      </w:r>
      <w:r w:rsidR="00AF3EC3">
        <w:rPr>
          <w:rFonts w:ascii="Times New Roman" w:hAnsi="Times New Roman" w:cs="Times New Roman"/>
          <w:sz w:val="24"/>
          <w:szCs w:val="24"/>
          <w:lang w:val="en-US"/>
        </w:rPr>
        <w:t xml:space="preserve"> from different studies </w:t>
      </w:r>
      <w:proofErr w:type="gramStart"/>
      <w:r w:rsidR="00AF3EC3">
        <w:rPr>
          <w:rFonts w:ascii="Times New Roman" w:hAnsi="Times New Roman" w:cs="Times New Roman"/>
          <w:sz w:val="24"/>
          <w:szCs w:val="24"/>
          <w:lang w:val="en-US"/>
        </w:rPr>
        <w:t>were averaged</w:t>
      </w:r>
      <w:proofErr w:type="gramEnd"/>
      <w:r w:rsidR="00AF3EC3">
        <w:rPr>
          <w:rFonts w:ascii="Times New Roman" w:hAnsi="Times New Roman" w:cs="Times New Roman"/>
          <w:sz w:val="24"/>
          <w:szCs w:val="24"/>
          <w:lang w:val="en-US"/>
        </w:rPr>
        <w:t>.</w:t>
      </w:r>
    </w:p>
    <w:tbl>
      <w:tblPr>
        <w:tblStyle w:val="Grilledutableau"/>
        <w:tblW w:w="13887" w:type="dxa"/>
        <w:tblLook w:val="04A0" w:firstRow="1" w:lastRow="0" w:firstColumn="1" w:lastColumn="0" w:noHBand="0" w:noVBand="1"/>
      </w:tblPr>
      <w:tblGrid>
        <w:gridCol w:w="5382"/>
        <w:gridCol w:w="1276"/>
        <w:gridCol w:w="1134"/>
        <w:gridCol w:w="6095"/>
      </w:tblGrid>
      <w:tr w:rsidR="00156B62" w:rsidRPr="00135D7D" w14:paraId="22189B3F" w14:textId="77777777" w:rsidTr="009B56F0">
        <w:tc>
          <w:tcPr>
            <w:tcW w:w="5382" w:type="dxa"/>
          </w:tcPr>
          <w:p w14:paraId="45A8DEB7" w14:textId="3ADCAA09"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Species</w:t>
            </w:r>
          </w:p>
        </w:tc>
        <w:tc>
          <w:tcPr>
            <w:tcW w:w="1276" w:type="dxa"/>
          </w:tcPr>
          <w:p w14:paraId="7A74DA8F" w14:textId="77F13F37"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Lop</w:t>
            </w:r>
            <w:r>
              <w:rPr>
                <w:rFonts w:ascii="Times New Roman" w:hAnsi="Times New Roman" w:cs="Times New Roman"/>
                <w:b/>
                <w:sz w:val="24"/>
                <w:szCs w:val="24"/>
                <w:lang w:val="en-US"/>
              </w:rPr>
              <w:t xml:space="preserve"> (mm)</w:t>
            </w:r>
          </w:p>
        </w:tc>
        <w:tc>
          <w:tcPr>
            <w:tcW w:w="1134" w:type="dxa"/>
          </w:tcPr>
          <w:p w14:paraId="309D7BE0" w14:textId="285F9CD7" w:rsidR="00156B62" w:rsidRPr="00135D7D" w:rsidRDefault="00156B62" w:rsidP="00EC2182">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Level</w:t>
            </w:r>
          </w:p>
        </w:tc>
        <w:tc>
          <w:tcPr>
            <w:tcW w:w="6095" w:type="dxa"/>
          </w:tcPr>
          <w:p w14:paraId="6FF1961C" w14:textId="63AAF59D" w:rsidR="00156B62" w:rsidRPr="00135D7D" w:rsidRDefault="00156B62" w:rsidP="00EC2182">
            <w:pPr>
              <w:spacing w:line="360" w:lineRule="auto"/>
              <w:rPr>
                <w:rFonts w:ascii="Times New Roman" w:hAnsi="Times New Roman" w:cs="Times New Roman"/>
                <w:b/>
                <w:sz w:val="24"/>
                <w:szCs w:val="24"/>
                <w:lang w:val="en-US"/>
              </w:rPr>
            </w:pPr>
            <w:r w:rsidRPr="00135D7D">
              <w:rPr>
                <w:rFonts w:ascii="Times New Roman" w:hAnsi="Times New Roman" w:cs="Times New Roman"/>
                <w:b/>
                <w:sz w:val="24"/>
                <w:szCs w:val="24"/>
                <w:lang w:val="en-US"/>
              </w:rPr>
              <w:t>Reference</w:t>
            </w:r>
          </w:p>
        </w:tc>
      </w:tr>
      <w:tr w:rsidR="00156B62" w14:paraId="5791FF38" w14:textId="77777777" w:rsidTr="00AF3EC3">
        <w:tc>
          <w:tcPr>
            <w:tcW w:w="5382" w:type="dxa"/>
          </w:tcPr>
          <w:p w14:paraId="25088918" w14:textId="50607957"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Abudefduf</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sexfasciatus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E75D63">
              <w:rPr>
                <w:rFonts w:ascii="Times New Roman" w:hAnsi="Times New Roman" w:cs="Times New Roman"/>
                <w:color w:val="000000"/>
                <w:sz w:val="24"/>
                <w:szCs w:val="24"/>
              </w:rPr>
              <w:t>pède, 1801)</w:t>
            </w:r>
          </w:p>
        </w:tc>
        <w:tc>
          <w:tcPr>
            <w:tcW w:w="1276" w:type="dxa"/>
          </w:tcPr>
          <w:p w14:paraId="538022F4" w14:textId="540D4E63"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2.65</w:t>
            </w:r>
          </w:p>
        </w:tc>
        <w:tc>
          <w:tcPr>
            <w:tcW w:w="1134" w:type="dxa"/>
          </w:tcPr>
          <w:p w14:paraId="123A4DD0" w14:textId="257E474A" w:rsidR="00156B62" w:rsidRDefault="007B6AB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75C9BE2F" w14:textId="2DCAC64D"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AuthorYear="1"&gt;&lt;Author&gt;Shadrin&lt;/Author&gt;&lt;Year&gt;2007&lt;/Year&gt;&lt;RecNum&gt;1852&lt;/RecNum&gt;&lt;DisplayText&gt;Shadrin and Emel’yanova (2007)&lt;/DisplayText&gt;&lt;record&gt;&lt;rec-number&gt;1852&lt;/rec-number&gt;&lt;foreign-keys&gt;&lt;key app="EN" db-id="5ffdt2ttwsr9d8ex25r55we4zea52d9az00x" timestamp="1562920853"&gt;1852&lt;/key&gt;&lt;/foreign-keys&gt;&lt;ref-type name="Journal Article"&gt;17&lt;/ref-type&gt;&lt;contributors&gt;&lt;authors&gt;&lt;author&gt;Shadrin, AM&lt;/author&gt;&lt;author&gt;Emel’yanova, NG&lt;/author&gt;&lt;/authors&gt;&lt;/contributors&gt;&lt;titles&gt;&lt;title&gt;Embryonic-larval development and some data on the reproductive biology of Abudefduf sexfasciatus (Pomacentridae: Perciformes)&lt;/title&gt;&lt;secondary-title&gt;Journal of Ichthyology&lt;/secondary-title&gt;&lt;/titles&gt;&lt;periodical&gt;&lt;full-title&gt;Journal of ichthyology&lt;/full-title&gt;&lt;/periodical&gt;&lt;pages&gt;67-80&lt;/pages&gt;&lt;volume&gt;47&lt;/volume&gt;&lt;number&gt;1&lt;/number&gt;&lt;dates&gt;&lt;year&gt;2007&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Shadrin and Emel’yanova (2007)</w:t>
            </w:r>
            <w:r>
              <w:rPr>
                <w:rFonts w:ascii="Times New Roman" w:hAnsi="Times New Roman" w:cs="Times New Roman"/>
                <w:sz w:val="24"/>
                <w:szCs w:val="24"/>
                <w:lang w:val="en-US"/>
              </w:rPr>
              <w:fldChar w:fldCharType="end"/>
            </w:r>
          </w:p>
        </w:tc>
      </w:tr>
      <w:tr w:rsidR="004518D9" w14:paraId="2115DB24" w14:textId="77777777" w:rsidTr="00AF3EC3">
        <w:tc>
          <w:tcPr>
            <w:tcW w:w="5382" w:type="dxa"/>
          </w:tcPr>
          <w:p w14:paraId="16F8E1C9" w14:textId="1C47596F"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achilles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Shaw, 1803</w:t>
            </w:r>
          </w:p>
        </w:tc>
        <w:tc>
          <w:tcPr>
            <w:tcW w:w="1276" w:type="dxa"/>
          </w:tcPr>
          <w:p w14:paraId="64FA98B6" w14:textId="35FD871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B36439D" w14:textId="62558ED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C15CE6" w14:textId="20F2096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0D58EA6" w14:textId="77777777" w:rsidTr="00AF3EC3">
        <w:tc>
          <w:tcPr>
            <w:tcW w:w="5382" w:type="dxa"/>
          </w:tcPr>
          <w:p w14:paraId="5E84CA05" w14:textId="7E2CD6B8" w:rsidR="004518D9" w:rsidRPr="00E75D63"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lineatus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w:t>
            </w:r>
            <w:proofErr w:type="spellStart"/>
            <w:r w:rsidR="00E75D63">
              <w:rPr>
                <w:rFonts w:ascii="Times New Roman" w:hAnsi="Times New Roman" w:cs="Times New Roman"/>
                <w:color w:val="000000"/>
                <w:sz w:val="24"/>
                <w:szCs w:val="24"/>
              </w:rPr>
              <w:t>Linnaeus</w:t>
            </w:r>
            <w:proofErr w:type="spellEnd"/>
            <w:r w:rsidR="00E75D63">
              <w:rPr>
                <w:rFonts w:ascii="Times New Roman" w:hAnsi="Times New Roman" w:cs="Times New Roman"/>
                <w:color w:val="000000"/>
                <w:sz w:val="24"/>
                <w:szCs w:val="24"/>
              </w:rPr>
              <w:t>, 1758)</w:t>
            </w:r>
          </w:p>
        </w:tc>
        <w:tc>
          <w:tcPr>
            <w:tcW w:w="1276" w:type="dxa"/>
          </w:tcPr>
          <w:p w14:paraId="274708C5" w14:textId="339DA29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9380CB7" w14:textId="075685B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283712" w14:textId="0060492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716AB2DD" w14:textId="77777777" w:rsidTr="00AF3EC3">
        <w:tc>
          <w:tcPr>
            <w:tcW w:w="5382" w:type="dxa"/>
          </w:tcPr>
          <w:p w14:paraId="1BCE395E" w14:textId="28CE963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E75D63">
              <w:rPr>
                <w:rFonts w:ascii="Times New Roman" w:hAnsi="Times New Roman" w:cs="Times New Roman"/>
                <w:i/>
                <w:color w:val="000000"/>
                <w:sz w:val="24"/>
                <w:szCs w:val="24"/>
              </w:rPr>
              <w:t xml:space="preserve"> </w:t>
            </w:r>
            <w:r w:rsidR="00E75D63">
              <w:rPr>
                <w:rFonts w:ascii="Times New Roman" w:hAnsi="Times New Roman" w:cs="Times New Roman"/>
                <w:color w:val="000000"/>
                <w:sz w:val="24"/>
                <w:szCs w:val="24"/>
              </w:rPr>
              <w:t>(</w:t>
            </w:r>
            <w:proofErr w:type="spellStart"/>
            <w:r w:rsidR="00E75D63">
              <w:rPr>
                <w:rFonts w:ascii="Times New Roman" w:hAnsi="Times New Roman" w:cs="Times New Roman"/>
                <w:color w:val="000000"/>
                <w:sz w:val="24"/>
                <w:szCs w:val="24"/>
              </w:rPr>
              <w:t>Linnaeus</w:t>
            </w:r>
            <w:proofErr w:type="spellEnd"/>
            <w:r w:rsidR="00E75D63">
              <w:rPr>
                <w:rFonts w:ascii="Times New Roman" w:hAnsi="Times New Roman" w:cs="Times New Roman"/>
                <w:color w:val="000000"/>
                <w:sz w:val="24"/>
                <w:szCs w:val="24"/>
              </w:rPr>
              <w:t>, 1758)</w:t>
            </w:r>
          </w:p>
        </w:tc>
        <w:tc>
          <w:tcPr>
            <w:tcW w:w="1276" w:type="dxa"/>
          </w:tcPr>
          <w:p w14:paraId="517B946E" w14:textId="417310E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865CE38" w14:textId="1D5541C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CFA17AB" w14:textId="08E2491D"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0462C6AF" w14:textId="77777777" w:rsidTr="00AF3EC3">
        <w:tc>
          <w:tcPr>
            <w:tcW w:w="5382" w:type="dxa"/>
          </w:tcPr>
          <w:p w14:paraId="255CCDE2" w14:textId="0F5041D5" w:rsidR="00156B62" w:rsidRPr="00E75D63"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pyroferus</w:t>
            </w:r>
            <w:proofErr w:type="spellEnd"/>
            <w:r w:rsidR="00E75D63">
              <w:rPr>
                <w:rFonts w:ascii="Times New Roman" w:hAnsi="Times New Roman" w:cs="Times New Roman"/>
                <w:i/>
                <w:color w:val="000000"/>
                <w:sz w:val="24"/>
                <w:szCs w:val="24"/>
              </w:rPr>
              <w:t xml:space="preserve"> </w:t>
            </w:r>
            <w:proofErr w:type="spellStart"/>
            <w:r w:rsidR="00E75D63">
              <w:rPr>
                <w:rFonts w:ascii="Times New Roman" w:hAnsi="Times New Roman" w:cs="Times New Roman"/>
                <w:color w:val="000000"/>
                <w:sz w:val="24"/>
                <w:szCs w:val="24"/>
              </w:rPr>
              <w:t>Kittlitz</w:t>
            </w:r>
            <w:proofErr w:type="spellEnd"/>
            <w:r w:rsidR="00E75D63">
              <w:rPr>
                <w:rFonts w:ascii="Times New Roman" w:hAnsi="Times New Roman" w:cs="Times New Roman"/>
                <w:color w:val="000000"/>
                <w:sz w:val="24"/>
                <w:szCs w:val="24"/>
              </w:rPr>
              <w:t>, 1834</w:t>
            </w:r>
          </w:p>
        </w:tc>
        <w:tc>
          <w:tcPr>
            <w:tcW w:w="1276" w:type="dxa"/>
          </w:tcPr>
          <w:p w14:paraId="74532BD8" w14:textId="765B975F"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7EFAFEAD" w14:textId="101FD4B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5C5E805" w14:textId="6CDBDC1E"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156B62" w14:paraId="74AA4403" w14:textId="77777777" w:rsidTr="00AF3EC3">
        <w:tc>
          <w:tcPr>
            <w:tcW w:w="5382" w:type="dxa"/>
          </w:tcPr>
          <w:p w14:paraId="5C6CEA42" w14:textId="250A0BCE" w:rsidR="00156B62" w:rsidRPr="00135D7D" w:rsidRDefault="00156B62"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Acanthurus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triostegus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w:t>
            </w:r>
            <w:proofErr w:type="spellStart"/>
            <w:r w:rsidR="00983F9E">
              <w:rPr>
                <w:rFonts w:ascii="Times New Roman" w:hAnsi="Times New Roman" w:cs="Times New Roman"/>
                <w:color w:val="000000"/>
                <w:sz w:val="24"/>
                <w:szCs w:val="24"/>
              </w:rPr>
              <w:t>Linnaeus</w:t>
            </w:r>
            <w:proofErr w:type="spellEnd"/>
            <w:r w:rsidR="00983F9E">
              <w:rPr>
                <w:rFonts w:ascii="Times New Roman" w:hAnsi="Times New Roman" w:cs="Times New Roman"/>
                <w:color w:val="000000"/>
                <w:sz w:val="24"/>
                <w:szCs w:val="24"/>
              </w:rPr>
              <w:t>, 1758)</w:t>
            </w:r>
          </w:p>
        </w:tc>
        <w:tc>
          <w:tcPr>
            <w:tcW w:w="1276" w:type="dxa"/>
          </w:tcPr>
          <w:p w14:paraId="5963D924" w14:textId="32CB1F95"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E457E3" w14:textId="32988F1C" w:rsidR="00156B62" w:rsidRDefault="004518D9"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668E1AE2" w14:textId="05C46D40" w:rsidR="00156B62"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AuthorYear="1"&gt;&lt;Author&gt;McCormick&lt;/Author&gt;&lt;Year&gt;1999&lt;/Year&gt;&lt;RecNum&gt;1836&lt;/RecNum&gt;&lt;DisplayText&gt;Mccormick (1999)&lt;/DisplayText&gt;&lt;record&gt;&lt;rec-number&gt;1836&lt;/rec-number&gt;&lt;foreign-keys&gt;&lt;key app="EN" db-id="5ffdt2ttwsr9d8ex25r55we4zea52d9az00x" timestamp="1562918099"&gt;1836&lt;/key&gt;&lt;/foreign-keys&gt;&lt;ref-type name="Journal Article"&gt;17&lt;/ref-type&gt;&lt;contributors&gt;&lt;authors&gt;&lt;author&gt;McCormick, Mark I&lt;/author&gt;&lt;/authors&gt;&lt;/contributors&gt;&lt;titles&gt;&lt;title&gt;Delayed metamorphosis of a tropical reef fish (Acanthurus triostegus): a field experiment&lt;/title&gt;&lt;secondary-title&gt;Marine Ecology Progress Series&lt;/secondary-title&gt;&lt;/titles&gt;&lt;periodical&gt;&lt;full-title&gt;Marine Ecology Progress Series&lt;/full-title&gt;&lt;/periodical&gt;&lt;pages&gt;25-38&lt;/pages&gt;&lt;volume&gt;176&lt;/volume&gt;&lt;dates&gt;&lt;year&gt;1999&lt;/year&gt;&lt;/dates&gt;&lt;isbn&gt;0171-8630&lt;/isbn&gt;&lt;urls&gt;&lt;/urls&gt;&lt;/record&gt;&lt;/Cite&gt;&lt;/EndNote&gt;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Mccormick (1999)</w:t>
            </w:r>
            <w:r>
              <w:rPr>
                <w:rFonts w:ascii="Times New Roman" w:hAnsi="Times New Roman" w:cs="Times New Roman"/>
                <w:sz w:val="24"/>
                <w:szCs w:val="24"/>
                <w:lang w:val="en-US"/>
              </w:rPr>
              <w:fldChar w:fldCharType="end"/>
            </w:r>
          </w:p>
        </w:tc>
      </w:tr>
      <w:tr w:rsidR="004518D9" w14:paraId="03F21BCC" w14:textId="77777777" w:rsidTr="00AF3EC3">
        <w:tc>
          <w:tcPr>
            <w:tcW w:w="5382" w:type="dxa"/>
          </w:tcPr>
          <w:p w14:paraId="43002738" w14:textId="5817B243"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Balistapus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undulatus</w:t>
            </w:r>
            <w:proofErr w:type="spellEnd"/>
            <w:r w:rsidR="00983F9E">
              <w:rPr>
                <w:rFonts w:ascii="Times New Roman" w:hAnsi="Times New Roman" w:cs="Times New Roman"/>
                <w:i/>
                <w:color w:val="000000"/>
                <w:sz w:val="24"/>
                <w:szCs w:val="24"/>
              </w:rPr>
              <w:t xml:space="preserve"> </w:t>
            </w:r>
            <w:proofErr w:type="spellStart"/>
            <w:r w:rsidR="00983F9E">
              <w:rPr>
                <w:rFonts w:ascii="Times New Roman" w:hAnsi="Times New Roman" w:cs="Times New Roman"/>
                <w:color w:val="000000"/>
                <w:sz w:val="24"/>
                <w:szCs w:val="24"/>
              </w:rPr>
              <w:t>Tilesius</w:t>
            </w:r>
            <w:proofErr w:type="spellEnd"/>
            <w:r w:rsidR="00983F9E">
              <w:rPr>
                <w:rFonts w:ascii="Times New Roman" w:hAnsi="Times New Roman" w:cs="Times New Roman"/>
                <w:color w:val="000000"/>
                <w:sz w:val="24"/>
                <w:szCs w:val="24"/>
              </w:rPr>
              <w:t>, 1820</w:t>
            </w:r>
          </w:p>
        </w:tc>
        <w:tc>
          <w:tcPr>
            <w:tcW w:w="1276" w:type="dxa"/>
          </w:tcPr>
          <w:p w14:paraId="77ED5A32" w14:textId="2C5BB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D9F9926" w14:textId="06CE304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A1B9C" w14:textId="2F1E6890"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45F1ED8D" w14:textId="77777777" w:rsidTr="00AF3EC3">
        <w:tc>
          <w:tcPr>
            <w:tcW w:w="5382" w:type="dxa"/>
          </w:tcPr>
          <w:p w14:paraId="7A2118B4" w14:textId="6D58F8B5" w:rsidR="007B6AB9" w:rsidRPr="00983F9E" w:rsidRDefault="007B6AB9"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Caranx </w:t>
            </w:r>
            <w:proofErr w:type="spellStart"/>
            <w:r w:rsidRPr="00135D7D">
              <w:rPr>
                <w:rFonts w:ascii="Times New Roman" w:hAnsi="Times New Roman" w:cs="Times New Roman"/>
                <w:i/>
                <w:color w:val="000000"/>
                <w:sz w:val="24"/>
                <w:szCs w:val="24"/>
              </w:rPr>
              <w:t>melampygus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1833</w:t>
            </w:r>
          </w:p>
        </w:tc>
        <w:tc>
          <w:tcPr>
            <w:tcW w:w="1276" w:type="dxa"/>
          </w:tcPr>
          <w:p w14:paraId="62BDA90D" w14:textId="08F80D0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3.15</w:t>
            </w:r>
          </w:p>
        </w:tc>
        <w:tc>
          <w:tcPr>
            <w:tcW w:w="1134" w:type="dxa"/>
          </w:tcPr>
          <w:p w14:paraId="30C7D498" w14:textId="274F2E1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10B34B6" w14:textId="23A7478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DB636F" w14:paraId="4DCB5121" w14:textId="77777777" w:rsidTr="00AF3EC3">
        <w:tc>
          <w:tcPr>
            <w:tcW w:w="5382" w:type="dxa"/>
          </w:tcPr>
          <w:p w14:paraId="6D332657" w14:textId="4F08A09E"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bispinosa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(Günther, 1860)</w:t>
            </w:r>
          </w:p>
        </w:tc>
        <w:tc>
          <w:tcPr>
            <w:tcW w:w="1276" w:type="dxa"/>
          </w:tcPr>
          <w:p w14:paraId="5E52DBED" w14:textId="6E81F4D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408C8AEA" w14:textId="37FEE423"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BCC0AE9" w14:textId="4CA98015"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460F19C5" w14:textId="77777777" w:rsidTr="00AF3EC3">
        <w:tc>
          <w:tcPr>
            <w:tcW w:w="5382" w:type="dxa"/>
          </w:tcPr>
          <w:p w14:paraId="0BF43995" w14:textId="5D186039"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Centropyge</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flavissima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351AD65" w14:textId="63255200"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00409EDA" w14:textId="4882ED4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F75D23B" w14:textId="1DA3785A" w:rsidR="00DB636F" w:rsidRDefault="00DB636F" w:rsidP="00DB636F">
            <w:pPr>
              <w:spacing w:line="360" w:lineRule="auto"/>
              <w:rPr>
                <w:rFonts w:ascii="Times New Roman" w:hAnsi="Times New Roman" w:cs="Times New Roman"/>
                <w:sz w:val="24"/>
                <w:szCs w:val="24"/>
                <w:lang w:val="en-US"/>
              </w:rPr>
            </w:pPr>
            <w:r w:rsidRPr="006C4ED0">
              <w:rPr>
                <w:rFonts w:ascii="Times New Roman" w:hAnsi="Times New Roman" w:cs="Times New Roman"/>
                <w:sz w:val="24"/>
                <w:szCs w:val="24"/>
                <w:lang w:val="en-US"/>
              </w:rPr>
              <w:fldChar w:fldCharType="begin"/>
            </w:r>
            <w:r w:rsidRPr="006C4ED0">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6C4ED0">
              <w:rPr>
                <w:rFonts w:ascii="Times New Roman" w:hAnsi="Times New Roman" w:cs="Times New Roman"/>
                <w:sz w:val="24"/>
                <w:szCs w:val="24"/>
                <w:lang w:val="en-US"/>
              </w:rPr>
              <w:fldChar w:fldCharType="separate"/>
            </w:r>
            <w:r w:rsidRPr="006C4ED0">
              <w:rPr>
                <w:rFonts w:ascii="Times New Roman" w:hAnsi="Times New Roman" w:cs="Times New Roman"/>
                <w:noProof/>
                <w:sz w:val="24"/>
                <w:szCs w:val="24"/>
                <w:lang w:val="en-US"/>
              </w:rPr>
              <w:t>Leis and Carson-Ewart (2000)</w:t>
            </w:r>
            <w:r w:rsidRPr="006C4ED0">
              <w:rPr>
                <w:rFonts w:ascii="Times New Roman" w:hAnsi="Times New Roman" w:cs="Times New Roman"/>
                <w:sz w:val="24"/>
                <w:szCs w:val="24"/>
                <w:lang w:val="en-US"/>
              </w:rPr>
              <w:fldChar w:fldCharType="end"/>
            </w:r>
          </w:p>
        </w:tc>
      </w:tr>
      <w:tr w:rsidR="00DB636F" w14:paraId="7F1F0406" w14:textId="77777777" w:rsidTr="00AF3EC3">
        <w:tc>
          <w:tcPr>
            <w:tcW w:w="5382" w:type="dxa"/>
          </w:tcPr>
          <w:p w14:paraId="4C5C6977" w14:textId="781E6BE4"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argus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Schneider, 1801</w:t>
            </w:r>
          </w:p>
        </w:tc>
        <w:tc>
          <w:tcPr>
            <w:tcW w:w="1276" w:type="dxa"/>
          </w:tcPr>
          <w:p w14:paraId="1046DE57" w14:textId="0DF08B92"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7E03A2A8" w14:textId="1285FB9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9CC567F" w14:textId="152C9EEF"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DB636F" w14:paraId="20C79D0F" w14:textId="77777777" w:rsidTr="00AF3EC3">
        <w:tc>
          <w:tcPr>
            <w:tcW w:w="5382" w:type="dxa"/>
          </w:tcPr>
          <w:p w14:paraId="63EA5BBB" w14:textId="639E056B" w:rsidR="00DB636F" w:rsidRPr="00983F9E"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Cephalopholis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urodeta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(Forster, 1801)</w:t>
            </w:r>
          </w:p>
        </w:tc>
        <w:tc>
          <w:tcPr>
            <w:tcW w:w="1276" w:type="dxa"/>
          </w:tcPr>
          <w:p w14:paraId="30CDF106" w14:textId="38C0C06C"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1.90</w:t>
            </w:r>
          </w:p>
        </w:tc>
        <w:tc>
          <w:tcPr>
            <w:tcW w:w="1134" w:type="dxa"/>
          </w:tcPr>
          <w:p w14:paraId="2066D6ED" w14:textId="3911A9D8"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7A42FB8" w14:textId="6BD9F443" w:rsidR="00DB636F" w:rsidRDefault="00DB636F" w:rsidP="00DB636F">
            <w:pPr>
              <w:spacing w:line="360" w:lineRule="auto"/>
              <w:rPr>
                <w:rFonts w:ascii="Times New Roman" w:hAnsi="Times New Roman" w:cs="Times New Roman"/>
                <w:sz w:val="24"/>
                <w:szCs w:val="24"/>
                <w:lang w:val="en-US"/>
              </w:rPr>
            </w:pPr>
            <w:r w:rsidRPr="008A3363">
              <w:rPr>
                <w:rFonts w:ascii="Times New Roman" w:hAnsi="Times New Roman" w:cs="Times New Roman"/>
                <w:sz w:val="24"/>
                <w:szCs w:val="24"/>
                <w:lang w:val="en-US"/>
              </w:rPr>
              <w:fldChar w:fldCharType="begin"/>
            </w:r>
            <w:r w:rsidRPr="008A3363">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8A3363">
              <w:rPr>
                <w:rFonts w:ascii="Times New Roman" w:hAnsi="Times New Roman" w:cs="Times New Roman"/>
                <w:sz w:val="24"/>
                <w:szCs w:val="24"/>
                <w:lang w:val="en-US"/>
              </w:rPr>
              <w:fldChar w:fldCharType="separate"/>
            </w:r>
            <w:r w:rsidRPr="008A3363">
              <w:rPr>
                <w:rFonts w:ascii="Times New Roman" w:hAnsi="Times New Roman" w:cs="Times New Roman"/>
                <w:noProof/>
                <w:sz w:val="24"/>
                <w:szCs w:val="24"/>
                <w:lang w:val="en-US"/>
              </w:rPr>
              <w:t>Leis and Carson-Ewart (2000)</w:t>
            </w:r>
            <w:r w:rsidRPr="008A3363">
              <w:rPr>
                <w:rFonts w:ascii="Times New Roman" w:hAnsi="Times New Roman" w:cs="Times New Roman"/>
                <w:sz w:val="24"/>
                <w:szCs w:val="24"/>
                <w:lang w:val="en-US"/>
              </w:rPr>
              <w:fldChar w:fldCharType="end"/>
            </w:r>
          </w:p>
        </w:tc>
      </w:tr>
      <w:tr w:rsidR="00156B62" w14:paraId="033CBE38" w14:textId="77777777" w:rsidTr="00AF3EC3">
        <w:tc>
          <w:tcPr>
            <w:tcW w:w="5382" w:type="dxa"/>
          </w:tcPr>
          <w:p w14:paraId="24E0FB8D" w14:textId="01751D75" w:rsidR="00156B62" w:rsidRPr="00983F9E" w:rsidRDefault="00156B62" w:rsidP="00AF3EC3">
            <w:pPr>
              <w:spacing w:line="360" w:lineRule="auto"/>
              <w:rPr>
                <w:rFonts w:ascii="Times New Roman" w:hAnsi="Times New Roman" w:cs="Times New Roman"/>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citrinellus</w:t>
            </w:r>
            <w:proofErr w:type="spellEnd"/>
            <w:r w:rsidR="00983F9E">
              <w:rPr>
                <w:rFonts w:ascii="Times New Roman" w:hAnsi="Times New Roman" w:cs="Times New Roman"/>
                <w:color w:val="000000"/>
                <w:sz w:val="24"/>
                <w:szCs w:val="24"/>
              </w:rPr>
              <w:t xml:space="preserve"> Cuvier, 1831</w:t>
            </w:r>
          </w:p>
        </w:tc>
        <w:tc>
          <w:tcPr>
            <w:tcW w:w="1276" w:type="dxa"/>
          </w:tcPr>
          <w:p w14:paraId="661F256A" w14:textId="62F7308C"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2B7E4F36" w14:textId="34FB2FCB"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3EB4180" w14:textId="216F722A"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45C71287" w14:textId="77777777" w:rsidTr="00AF3EC3">
        <w:tc>
          <w:tcPr>
            <w:tcW w:w="5382" w:type="dxa"/>
          </w:tcPr>
          <w:p w14:paraId="4C5A2157" w14:textId="364D6FDC" w:rsidR="00156B62" w:rsidRPr="00135D7D" w:rsidRDefault="00156B62" w:rsidP="00AF3EC3">
            <w:pPr>
              <w:spacing w:line="360" w:lineRule="auto"/>
              <w:rPr>
                <w:rFonts w:ascii="Times New Roman" w:hAnsi="Times New Roman" w:cs="Times New Roman"/>
                <w:i/>
                <w:sz w:val="24"/>
                <w:szCs w:val="24"/>
                <w:lang w:val="en-US"/>
              </w:rPr>
            </w:pPr>
            <w:r w:rsidRPr="00135D7D">
              <w:rPr>
                <w:rFonts w:ascii="Times New Roman" w:hAnsi="Times New Roman" w:cs="Times New Roman"/>
                <w:i/>
                <w:color w:val="000000"/>
                <w:sz w:val="24"/>
                <w:szCs w:val="24"/>
              </w:rPr>
              <w:t xml:space="preserve">Chaetodon </w:t>
            </w:r>
            <w:proofErr w:type="spellStart"/>
            <w:r w:rsidRPr="00135D7D">
              <w:rPr>
                <w:rFonts w:ascii="Times New Roman" w:hAnsi="Times New Roman" w:cs="Times New Roman"/>
                <w:i/>
                <w:color w:val="000000"/>
                <w:sz w:val="24"/>
                <w:szCs w:val="24"/>
              </w:rPr>
              <w:t>ornatissimus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1831</w:t>
            </w:r>
          </w:p>
        </w:tc>
        <w:tc>
          <w:tcPr>
            <w:tcW w:w="1276" w:type="dxa"/>
          </w:tcPr>
          <w:p w14:paraId="38BDECE3" w14:textId="6B29B5B6"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1.45</w:t>
            </w:r>
          </w:p>
        </w:tc>
        <w:tc>
          <w:tcPr>
            <w:tcW w:w="1134" w:type="dxa"/>
          </w:tcPr>
          <w:p w14:paraId="64CB3080" w14:textId="3BCB8A59" w:rsidR="00156B62" w:rsidRDefault="00156B62"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935889E" w14:textId="3B7A16F6" w:rsidR="00156B62" w:rsidRDefault="00156B62"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4518D9">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sidR="004518D9">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156B62" w14:paraId="120B74CD" w14:textId="77777777" w:rsidTr="00AF3EC3">
        <w:tc>
          <w:tcPr>
            <w:tcW w:w="5382" w:type="dxa"/>
          </w:tcPr>
          <w:p w14:paraId="011EABEC" w14:textId="728DE1DD" w:rsidR="00156B62" w:rsidRPr="00983F9E" w:rsidRDefault="00156B62"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Cheilinus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chlorourus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1761)</w:t>
            </w:r>
          </w:p>
        </w:tc>
        <w:tc>
          <w:tcPr>
            <w:tcW w:w="1276" w:type="dxa"/>
          </w:tcPr>
          <w:p w14:paraId="10B63F46" w14:textId="07F20B49"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1.97</w:t>
            </w:r>
          </w:p>
        </w:tc>
        <w:tc>
          <w:tcPr>
            <w:tcW w:w="1134" w:type="dxa"/>
          </w:tcPr>
          <w:p w14:paraId="3232363D" w14:textId="1969DF35" w:rsidR="00156B62" w:rsidRDefault="00793CA1" w:rsidP="00135D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3AA61F4C" w14:textId="3C5BE387" w:rsidR="00156B62"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AuthorYear="1"&gt;&lt;Author&gt;Hutapea&lt;/Author&gt;&lt;Year&gt;2006&lt;/Year&gt;&lt;RecNum&gt;1854&lt;/RecNum&gt;&lt;DisplayText&gt;Hutapea and Slamet (2006)&lt;/DisplayText&gt;&lt;record&gt;&lt;rec-number&gt;1854&lt;/rec-number&gt;&lt;foreign-keys&gt;&lt;key app="EN" db-id="5ffdt2ttwsr9d8ex25r55we4zea52d9az00x" timestamp="1562921009"&gt;1854&lt;/key&gt;&lt;/foreign-keys&gt;&lt;ref-type name="Journal Article"&gt;17&lt;/ref-type&gt;&lt;contributors&gt;&lt;authors&gt;&lt;author&gt;Hutapea, Jhon Harianto&lt;/author&gt;&lt;author&gt;Slamet, Bejo&lt;/author&gt;&lt;/authors&gt;&lt;/contributors&gt;&lt;titles&gt;&lt;title&gt;MORPHOLOGICAL DEVELOPMENT OF Napoleon WRASSE, Cheilinus undulatus LARVAE&lt;/title&gt;&lt;secondary-title&gt;Indonesian Aquaculture Journal&lt;/secondary-title&gt;&lt;/titles&gt;&lt;periodical&gt;&lt;full-title&gt;Indonesian Aquaculture Journal&lt;/full-title&gt;&lt;/periodical&gt;&lt;pages&gt;145-151&lt;/pages&gt;&lt;volume&gt;1&lt;/volume&gt;&lt;number&gt;2&lt;/number&gt;&lt;dates&gt;&lt;year&gt;2006&lt;/year&gt;&lt;/dates&gt;&lt;isbn&gt;2502-6577&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Hutapea and Slamet (2006)</w:t>
            </w:r>
            <w:r>
              <w:rPr>
                <w:rFonts w:ascii="Times New Roman" w:hAnsi="Times New Roman" w:cs="Times New Roman"/>
                <w:sz w:val="24"/>
                <w:szCs w:val="24"/>
                <w:lang w:val="en-US"/>
              </w:rPr>
              <w:fldChar w:fldCharType="end"/>
            </w:r>
          </w:p>
        </w:tc>
      </w:tr>
      <w:tr w:rsidR="004518D9" w14:paraId="43ED779B" w14:textId="77777777" w:rsidTr="00AF3EC3">
        <w:tc>
          <w:tcPr>
            <w:tcW w:w="5382" w:type="dxa"/>
          </w:tcPr>
          <w:p w14:paraId="5C8C9185" w14:textId="5EB57648" w:rsidR="004518D9" w:rsidRPr="00983F9E" w:rsidRDefault="00983F9E" w:rsidP="00AF3EC3">
            <w:pPr>
              <w:spacing w:line="360" w:lineRule="auto"/>
              <w:rPr>
                <w:rFonts w:ascii="Times New Roman" w:hAnsi="Times New Roman" w:cs="Times New Roman"/>
                <w:sz w:val="24"/>
                <w:szCs w:val="24"/>
                <w:lang w:val="en-US"/>
              </w:rPr>
            </w:pPr>
            <w:proofErr w:type="spellStart"/>
            <w:r>
              <w:rPr>
                <w:rFonts w:ascii="Times New Roman" w:hAnsi="Times New Roman" w:cs="Times New Roman"/>
                <w:i/>
                <w:color w:val="000000"/>
                <w:sz w:val="24"/>
                <w:szCs w:val="24"/>
              </w:rPr>
              <w:t>Chlorurus</w:t>
            </w:r>
            <w:proofErr w:type="spellEnd"/>
            <w:r>
              <w:rPr>
                <w:rFonts w:ascii="Times New Roman" w:hAnsi="Times New Roman" w:cs="Times New Roman"/>
                <w:i/>
                <w:color w:val="000000"/>
                <w:sz w:val="24"/>
                <w:szCs w:val="24"/>
              </w:rPr>
              <w:t xml:space="preserve"> </w:t>
            </w:r>
            <w:proofErr w:type="spellStart"/>
            <w:r>
              <w:rPr>
                <w:rFonts w:ascii="Times New Roman" w:hAnsi="Times New Roman" w:cs="Times New Roman"/>
                <w:i/>
                <w:color w:val="000000"/>
                <w:sz w:val="24"/>
                <w:szCs w:val="24"/>
              </w:rPr>
              <w:t>spilurus</w:t>
            </w:r>
            <w:proofErr w:type="spellEnd"/>
            <w:r>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(Valenciennes, 1840)</w:t>
            </w:r>
          </w:p>
        </w:tc>
        <w:tc>
          <w:tcPr>
            <w:tcW w:w="1276" w:type="dxa"/>
          </w:tcPr>
          <w:p w14:paraId="17B78C3C" w14:textId="05E5F535"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76EC6D01" w14:textId="5449B98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78BA95E" w14:textId="2B5FD181"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61F978ED" w14:textId="77777777" w:rsidTr="00AF3EC3">
        <w:tc>
          <w:tcPr>
            <w:tcW w:w="5382" w:type="dxa"/>
          </w:tcPr>
          <w:p w14:paraId="081243EA" w14:textId="4F005D0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Chromis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iomelas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 xml:space="preserve">Jordan &amp; </w:t>
            </w:r>
            <w:proofErr w:type="spellStart"/>
            <w:r w:rsidR="00983F9E">
              <w:rPr>
                <w:rFonts w:ascii="Times New Roman" w:hAnsi="Times New Roman" w:cs="Times New Roman"/>
                <w:color w:val="000000"/>
                <w:sz w:val="24"/>
                <w:szCs w:val="24"/>
              </w:rPr>
              <w:t>Seale</w:t>
            </w:r>
            <w:proofErr w:type="spellEnd"/>
            <w:r w:rsidR="00983F9E">
              <w:rPr>
                <w:rFonts w:ascii="Times New Roman" w:hAnsi="Times New Roman" w:cs="Times New Roman"/>
                <w:color w:val="000000"/>
                <w:sz w:val="24"/>
                <w:szCs w:val="24"/>
              </w:rPr>
              <w:t>, 1906</w:t>
            </w:r>
          </w:p>
        </w:tc>
        <w:tc>
          <w:tcPr>
            <w:tcW w:w="1276" w:type="dxa"/>
          </w:tcPr>
          <w:p w14:paraId="3FC409E0" w14:textId="3F44A53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1DA89D77" w14:textId="6338BBA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EBBB41C" w14:textId="06148F7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7AE130E" w14:textId="77777777" w:rsidTr="00AF3EC3">
        <w:tc>
          <w:tcPr>
            <w:tcW w:w="5382" w:type="dxa"/>
          </w:tcPr>
          <w:p w14:paraId="3AA1055F" w14:textId="2C2C8771" w:rsidR="007B6AB9" w:rsidRPr="00983F9E"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lastRenderedPageBreak/>
              <w:t>Chromis</w:t>
            </w:r>
            <w:proofErr w:type="spellEnd"/>
            <w:r w:rsidRPr="00135D7D">
              <w:rPr>
                <w:rFonts w:ascii="Times New Roman" w:hAnsi="Times New Roman" w:cs="Times New Roman"/>
                <w:i/>
                <w:color w:val="000000"/>
                <w:sz w:val="24"/>
                <w:szCs w:val="24"/>
              </w:rPr>
              <w:t xml:space="preserve"> viridis</w:t>
            </w:r>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(Cuvier, 1830)</w:t>
            </w:r>
          </w:p>
        </w:tc>
        <w:tc>
          <w:tcPr>
            <w:tcW w:w="1276" w:type="dxa"/>
          </w:tcPr>
          <w:p w14:paraId="4E57EF38" w14:textId="478274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681A2323" w14:textId="1283EF4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E810BCA" w14:textId="5DD080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23A69041" w14:textId="77777777" w:rsidTr="00AF3EC3">
        <w:tc>
          <w:tcPr>
            <w:tcW w:w="5382" w:type="dxa"/>
          </w:tcPr>
          <w:p w14:paraId="4C1DF5A6" w14:textId="08DC212B"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marginatus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(Valenciennes, 18</w:t>
            </w:r>
            <w:r w:rsidR="00983F9E">
              <w:rPr>
                <w:rFonts w:ascii="Times New Roman" w:hAnsi="Times New Roman" w:cs="Times New Roman"/>
                <w:color w:val="000000"/>
                <w:sz w:val="24"/>
                <w:szCs w:val="24"/>
              </w:rPr>
              <w:t>35</w:t>
            </w:r>
            <w:r w:rsidR="00983F9E">
              <w:rPr>
                <w:rFonts w:ascii="Times New Roman" w:hAnsi="Times New Roman" w:cs="Times New Roman"/>
                <w:color w:val="000000"/>
                <w:sz w:val="24"/>
                <w:szCs w:val="24"/>
              </w:rPr>
              <w:t>)</w:t>
            </w:r>
          </w:p>
        </w:tc>
        <w:tc>
          <w:tcPr>
            <w:tcW w:w="1276" w:type="dxa"/>
          </w:tcPr>
          <w:p w14:paraId="3465BAEC" w14:textId="35876B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77B96EB" w14:textId="1807EDA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DC0AC80" w14:textId="2778990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36CB1E65" w14:textId="77777777" w:rsidTr="00AF3EC3">
        <w:tc>
          <w:tcPr>
            <w:tcW w:w="5382" w:type="dxa"/>
          </w:tcPr>
          <w:p w14:paraId="47F8DAB7" w14:textId="4BF43B4E"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Ctenochaetus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striatus</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Quoy</w:t>
            </w:r>
            <w:proofErr w:type="spellEnd"/>
            <w:r w:rsidR="00983F9E">
              <w:rPr>
                <w:rFonts w:ascii="Times New Roman" w:hAnsi="Times New Roman" w:cs="Times New Roman"/>
                <w:color w:val="000000"/>
                <w:sz w:val="24"/>
                <w:szCs w:val="24"/>
              </w:rPr>
              <w:t xml:space="preserve"> &amp; </w:t>
            </w:r>
            <w:proofErr w:type="spellStart"/>
            <w:r w:rsidR="00983F9E">
              <w:rPr>
                <w:rFonts w:ascii="Times New Roman" w:hAnsi="Times New Roman" w:cs="Times New Roman"/>
                <w:color w:val="000000"/>
                <w:sz w:val="24"/>
                <w:szCs w:val="24"/>
              </w:rPr>
              <w:t>Gaimard</w:t>
            </w:r>
            <w:proofErr w:type="spellEnd"/>
            <w:r w:rsidR="00983F9E">
              <w:rPr>
                <w:rFonts w:ascii="Times New Roman" w:hAnsi="Times New Roman" w:cs="Times New Roman"/>
                <w:color w:val="000000"/>
                <w:sz w:val="24"/>
                <w:szCs w:val="24"/>
              </w:rPr>
              <w:t>, 1825)</w:t>
            </w:r>
          </w:p>
        </w:tc>
        <w:tc>
          <w:tcPr>
            <w:tcW w:w="1276" w:type="dxa"/>
          </w:tcPr>
          <w:p w14:paraId="30EB74CD" w14:textId="2736B514"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675BEAD4" w14:textId="30E4C3FF"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53EC998A" w14:textId="533FCFC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065F2113" w14:textId="77777777" w:rsidTr="00AF3EC3">
        <w:tc>
          <w:tcPr>
            <w:tcW w:w="5382" w:type="dxa"/>
          </w:tcPr>
          <w:p w14:paraId="2959EBAC" w14:textId="5BF21DE7"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aruanus</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Linnaeus</w:t>
            </w:r>
            <w:proofErr w:type="spellEnd"/>
            <w:r w:rsidR="00983F9E">
              <w:rPr>
                <w:rFonts w:ascii="Times New Roman" w:hAnsi="Times New Roman" w:cs="Times New Roman"/>
                <w:color w:val="000000"/>
                <w:sz w:val="24"/>
                <w:szCs w:val="24"/>
              </w:rPr>
              <w:t>, 1758)</w:t>
            </w:r>
          </w:p>
        </w:tc>
        <w:tc>
          <w:tcPr>
            <w:tcW w:w="1276" w:type="dxa"/>
          </w:tcPr>
          <w:p w14:paraId="79B2FD4C" w14:textId="22D36D9E"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359262E6" w14:textId="00C335A4"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2AC4850" w14:textId="034FAB8A"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AuthorYear="1"&gt;&lt;Author&gt;Emel’yanova&lt;/Author&gt;&lt;Year&gt;2009&lt;/Year&gt;&lt;RecNum&gt;1850&lt;/RecNum&gt;&lt;DisplayText&gt;Emel’yanova&lt;style face="italic"&gt; et al.&lt;/style&gt;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w:t>
            </w:r>
            <w:r w:rsidRPr="00793CA1">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(2009)</w:t>
            </w:r>
            <w:r>
              <w:rPr>
                <w:rFonts w:ascii="Times New Roman" w:hAnsi="Times New Roman" w:cs="Times New Roman"/>
                <w:sz w:val="24"/>
                <w:szCs w:val="24"/>
                <w:lang w:val="en-US"/>
              </w:rPr>
              <w:fldChar w:fldCharType="end"/>
            </w:r>
          </w:p>
        </w:tc>
      </w:tr>
      <w:tr w:rsidR="00793CA1" w14:paraId="5350FA8D" w14:textId="77777777" w:rsidTr="00AF3EC3">
        <w:tc>
          <w:tcPr>
            <w:tcW w:w="5382" w:type="dxa"/>
          </w:tcPr>
          <w:p w14:paraId="0A847A9F" w14:textId="23D8F92B"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Dascyllus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flavicaudus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Randall &amp; Allen, 1977</w:t>
            </w:r>
          </w:p>
        </w:tc>
        <w:tc>
          <w:tcPr>
            <w:tcW w:w="1276" w:type="dxa"/>
          </w:tcPr>
          <w:p w14:paraId="1760D964" w14:textId="2DDF3BC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425ECA92" w14:textId="5B36EEF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9808A92" w14:textId="73D65473"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AuthorYear="1"&gt;&lt;Author&gt;Emel’yanova&lt;/Author&gt;&lt;Year&gt;2009&lt;/Year&gt;&lt;RecNum&gt;1850&lt;/RecNum&gt;&lt;DisplayText&gt;Emel’yanova et al. (2009)&lt;/DisplayText&gt;&lt;record&gt;&lt;rec-number&gt;1850&lt;/rec-number&gt;&lt;foreign-keys&gt;&lt;key app="EN" db-id="5ffdt2ttwsr9d8ex25r55we4zea52d9az00x" timestamp="1562920641"&gt;1850&lt;/key&gt;&lt;/foreign-keys&gt;&lt;ref-type name="Journal Article"&gt;17&lt;/ref-type&gt;&lt;contributors&gt;&lt;authors&gt;&lt;author&gt;Emel’yanova, NG&lt;/author&gt;&lt;author&gt;Pavlov, DA&lt;/author&gt;&lt;author&gt;Thuan, LTB&lt;/author&gt;&lt;/authors&gt;&lt;/contributors&gt;&lt;titles&gt;&lt;title&gt;Hormonal stimulation of maturation and ovulation, gamete morphology, and raising of larvae in Dascyllus trimaculatus (Pomacentridae)&lt;/title&gt;&lt;secondary-title&gt;Journal of Ichthyology&lt;/secondary-title&gt;&lt;/titles&gt;&lt;periodical&gt;&lt;full-title&gt;Journal of ichthyology&lt;/full-title&gt;&lt;/periodical&gt;&lt;pages&gt;249-263&lt;/pages&gt;&lt;volume&gt;49&lt;/volume&gt;&lt;number&gt;3&lt;/number&gt;&lt;dates&gt;&lt;year&gt;2009&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Emel’yanova et al. (2009)</w:t>
            </w:r>
            <w:r>
              <w:rPr>
                <w:rFonts w:ascii="Times New Roman" w:hAnsi="Times New Roman" w:cs="Times New Roman"/>
                <w:sz w:val="24"/>
                <w:szCs w:val="24"/>
                <w:lang w:val="en-US"/>
              </w:rPr>
              <w:fldChar w:fldCharType="end"/>
            </w:r>
          </w:p>
        </w:tc>
      </w:tr>
      <w:tr w:rsidR="00793CA1" w14:paraId="16F09FB8" w14:textId="77777777" w:rsidTr="00AF3EC3">
        <w:tc>
          <w:tcPr>
            <w:tcW w:w="5382" w:type="dxa"/>
          </w:tcPr>
          <w:p w14:paraId="64A8C245" w14:textId="0CC2418E" w:rsidR="00793CA1" w:rsidRPr="00983F9E" w:rsidRDefault="00793CA1"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Epibulus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insidiator</w:t>
            </w:r>
            <w:proofErr w:type="spellEnd"/>
            <w:r w:rsidR="00983F9E">
              <w:rPr>
                <w:rFonts w:ascii="Times New Roman" w:hAnsi="Times New Roman" w:cs="Times New Roman"/>
                <w:color w:val="000000"/>
                <w:sz w:val="24"/>
                <w:szCs w:val="24"/>
              </w:rPr>
              <w:t xml:space="preserve"> (Pallas, 1770)</w:t>
            </w:r>
          </w:p>
        </w:tc>
        <w:tc>
          <w:tcPr>
            <w:tcW w:w="1276" w:type="dxa"/>
          </w:tcPr>
          <w:p w14:paraId="3931C31C" w14:textId="79D0F5A4"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2.10</w:t>
            </w:r>
          </w:p>
        </w:tc>
        <w:tc>
          <w:tcPr>
            <w:tcW w:w="1134" w:type="dxa"/>
          </w:tcPr>
          <w:p w14:paraId="6A250A5C" w14:textId="748E96D0"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516CE2E" w14:textId="1D3C9C21" w:rsidR="00793CA1"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123FAACB" w14:textId="77777777" w:rsidTr="00AF3EC3">
        <w:tc>
          <w:tcPr>
            <w:tcW w:w="5382" w:type="dxa"/>
          </w:tcPr>
          <w:p w14:paraId="282C03A0" w14:textId="4863F918"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fasciatus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w:t>
            </w:r>
            <w:proofErr w:type="spellStart"/>
            <w:r w:rsidR="00983F9E">
              <w:rPr>
                <w:rFonts w:ascii="Times New Roman" w:hAnsi="Times New Roman" w:cs="Times New Roman"/>
                <w:color w:val="000000"/>
                <w:sz w:val="24"/>
                <w:szCs w:val="24"/>
              </w:rPr>
              <w:t>Forsskål</w:t>
            </w:r>
            <w:proofErr w:type="spellEnd"/>
            <w:r w:rsidR="00983F9E">
              <w:rPr>
                <w:rFonts w:ascii="Times New Roman" w:hAnsi="Times New Roman" w:cs="Times New Roman"/>
                <w:color w:val="000000"/>
                <w:sz w:val="24"/>
                <w:szCs w:val="24"/>
              </w:rPr>
              <w:t>, 1775)</w:t>
            </w:r>
          </w:p>
        </w:tc>
        <w:tc>
          <w:tcPr>
            <w:tcW w:w="1276" w:type="dxa"/>
          </w:tcPr>
          <w:p w14:paraId="3B93EA4A" w14:textId="4C9F049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0FABD326" w14:textId="324E0AFC"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348FF891" w14:textId="32A2D0F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AuthorYear="1"&gt;&lt;Author&gt;Kawabe&lt;/Author&gt;&lt;Year&gt;2009&lt;/Year&gt;&lt;RecNum&gt;1830&lt;/RecNum&gt;&lt;DisplayText&gt;Kawabe and Kohno (2009)&lt;/DisplayText&gt;&lt;record&gt;&lt;rec-number&gt;1830&lt;/rec-number&gt;&lt;foreign-keys&gt;&lt;key app="EN" db-id="5ffdt2ttwsr9d8ex25r55we4zea52d9az00x" timestamp="1562914975"&gt;1830&lt;/key&gt;&lt;/foreign-keys&gt;&lt;ref-type name="Journal Article"&gt;17&lt;/ref-type&gt;&lt;contributors&gt;&lt;authors&gt;&lt;author&gt;Kawabe, Katsutoshi&lt;/author&gt;&lt;author&gt;Kohno, Hiroshi&lt;/author&gt;&lt;/authors&gt;&lt;/contributors&gt;&lt;titles&gt;&lt;title&gt;Morphological development of larval and juvenile blacktip grouper, Epinephelus fasciatus&lt;/title&gt;&lt;secondary-title&gt;Fisheries Science&lt;/secondary-title&gt;&lt;/titles&gt;&lt;periodical&gt;&lt;full-title&gt;Fisheries Science&lt;/full-title&gt;&lt;/periodical&gt;&lt;pages&gt;1239-1251&lt;/pages&gt;&lt;volume&gt;75&lt;/volume&gt;&lt;number&gt;5&lt;/number&gt;&lt;dates&gt;&lt;year&gt;2009&lt;/year&gt;&lt;/dates&gt;&lt;isbn&gt;0919-9268&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Kawabe and Kohno (2009)</w:t>
            </w:r>
            <w:r>
              <w:rPr>
                <w:rFonts w:ascii="Times New Roman" w:hAnsi="Times New Roman" w:cs="Times New Roman"/>
                <w:sz w:val="24"/>
                <w:szCs w:val="24"/>
                <w:lang w:val="en-US"/>
              </w:rPr>
              <w:fldChar w:fldCharType="end"/>
            </w:r>
          </w:p>
        </w:tc>
      </w:tr>
      <w:tr w:rsidR="004518D9" w14:paraId="3EC5E8FA" w14:textId="77777777" w:rsidTr="00AF3EC3">
        <w:tc>
          <w:tcPr>
            <w:tcW w:w="5382" w:type="dxa"/>
          </w:tcPr>
          <w:p w14:paraId="2F87F89A" w14:textId="395137B1"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hexagonatus</w:t>
            </w:r>
            <w:proofErr w:type="spellEnd"/>
            <w:r w:rsidR="00983F9E">
              <w:rPr>
                <w:rFonts w:ascii="Times New Roman" w:hAnsi="Times New Roman" w:cs="Times New Roman"/>
                <w:color w:val="000000"/>
                <w:sz w:val="24"/>
                <w:szCs w:val="24"/>
              </w:rPr>
              <w:t xml:space="preserve"> (Forster, 1801)</w:t>
            </w:r>
          </w:p>
        </w:tc>
        <w:tc>
          <w:tcPr>
            <w:tcW w:w="1276" w:type="dxa"/>
          </w:tcPr>
          <w:p w14:paraId="0E58F108" w14:textId="12E9ADD2"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w:t>
            </w:r>
            <w:r w:rsidR="004518D9">
              <w:rPr>
                <w:rFonts w:ascii="Times New Roman" w:hAnsi="Times New Roman" w:cs="Times New Roman"/>
                <w:sz w:val="24"/>
                <w:szCs w:val="24"/>
                <w:lang w:val="en-US"/>
              </w:rPr>
              <w:t>0</w:t>
            </w:r>
          </w:p>
        </w:tc>
        <w:tc>
          <w:tcPr>
            <w:tcW w:w="1134" w:type="dxa"/>
          </w:tcPr>
          <w:p w14:paraId="44599676" w14:textId="2E0E40DD"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238585" w14:textId="328C057D" w:rsidR="004518D9" w:rsidRDefault="00920CCA"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 </w:instrText>
            </w:r>
            <w:r w:rsidR="00E75D63">
              <w:rPr>
                <w:rFonts w:ascii="Times New Roman" w:hAnsi="Times New Roman" w:cs="Times New Roman"/>
                <w:sz w:val="24"/>
                <w:szCs w:val="24"/>
                <w:lang w:val="en-US"/>
              </w:rPr>
              <w:fldChar w:fldCharType="begin">
                <w:fldData xml:space="preserve">PEVuZE5vdGU+PENpdGUgQXV0aG9yWWVhcj0iMSI+PEF1dGhvcj5IdXNzYWluPC9BdXRob3I+PFll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==
</w:fldData>
              </w:fldChar>
            </w:r>
            <w:r w:rsidR="00E75D63">
              <w:rPr>
                <w:rFonts w:ascii="Times New Roman" w:hAnsi="Times New Roman" w:cs="Times New Roman"/>
                <w:sz w:val="24"/>
                <w:szCs w:val="24"/>
                <w:lang w:val="en-US"/>
              </w:rPr>
              <w:instrText xml:space="preserve"> ADDIN EN.CITE.DATA </w:instrText>
            </w:r>
            <w:r w:rsidR="00E75D63">
              <w:rPr>
                <w:rFonts w:ascii="Times New Roman" w:hAnsi="Times New Roman" w:cs="Times New Roman"/>
                <w:sz w:val="24"/>
                <w:szCs w:val="24"/>
                <w:lang w:val="en-US"/>
              </w:rPr>
            </w:r>
            <w:r w:rsidR="00E75D63">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Hussain and Higuchi (1980), Glamuzina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w:t>
            </w:r>
            <w:r w:rsidR="00E75D63" w:rsidRPr="00E75D63">
              <w:rPr>
                <w:rFonts w:ascii="Times New Roman" w:hAnsi="Times New Roman" w:cs="Times New Roman"/>
                <w:noProof/>
                <w:sz w:val="24"/>
                <w:szCs w:val="24"/>
              </w:rPr>
              <w:t>(2000), Colin</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Leu</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(2005), Yoseda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(2006), Lim (1993),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(1996), Duray</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(1997), Ma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(2013), Glamuzina</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(1998), James</w:t>
            </w:r>
            <w:r w:rsidR="00E75D63" w:rsidRPr="00E75D63">
              <w:rPr>
                <w:rFonts w:ascii="Times New Roman" w:hAnsi="Times New Roman" w:cs="Times New Roman"/>
                <w:i/>
                <w:noProof/>
                <w:sz w:val="24"/>
                <w:szCs w:val="24"/>
              </w:rPr>
              <w:t xml:space="preserve"> et al.</w:t>
            </w:r>
            <w:r w:rsidR="00E75D63" w:rsidRPr="00E75D63">
              <w:rPr>
                <w:rFonts w:ascii="Times New Roman" w:hAnsi="Times New Roman" w:cs="Times New Roman"/>
                <w:noProof/>
                <w:sz w:val="24"/>
                <w:szCs w:val="24"/>
              </w:rPr>
              <w:t xml:space="preserve"> </w:t>
            </w:r>
            <w:r w:rsidR="00E75D63">
              <w:rPr>
                <w:rFonts w:ascii="Times New Roman" w:hAnsi="Times New Roman" w:cs="Times New Roman"/>
                <w:noProof/>
                <w:sz w:val="24"/>
                <w:szCs w:val="24"/>
                <w:lang w:val="en-US"/>
              </w:rPr>
              <w:t>(1997), Ukawa</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(1966), Jagadis</w:t>
            </w:r>
            <w:r w:rsidR="00E75D63" w:rsidRPr="00E75D63">
              <w:rPr>
                <w:rFonts w:ascii="Times New Roman" w:hAnsi="Times New Roman" w:cs="Times New Roman"/>
                <w:i/>
                <w:noProof/>
                <w:sz w:val="24"/>
                <w:szCs w:val="24"/>
                <w:lang w:val="en-US"/>
              </w:rPr>
              <w:t xml:space="preserve"> et al.</w:t>
            </w:r>
            <w:r w:rsidR="00E75D63">
              <w:rPr>
                <w:rFonts w:ascii="Times New Roman" w:hAnsi="Times New Roman" w:cs="Times New Roman"/>
                <w:noProof/>
                <w:sz w:val="24"/>
                <w:szCs w:val="24"/>
                <w:lang w:val="en-US"/>
              </w:rPr>
              <w:t xml:space="preserve"> (2006)</w:t>
            </w:r>
            <w:r>
              <w:rPr>
                <w:rFonts w:ascii="Times New Roman" w:hAnsi="Times New Roman" w:cs="Times New Roman"/>
                <w:sz w:val="24"/>
                <w:szCs w:val="24"/>
                <w:lang w:val="en-US"/>
              </w:rPr>
              <w:fldChar w:fldCharType="end"/>
            </w:r>
          </w:p>
        </w:tc>
      </w:tr>
      <w:tr w:rsidR="004518D9" w14:paraId="6730FE2A" w14:textId="77777777" w:rsidTr="00AF3EC3">
        <w:tc>
          <w:tcPr>
            <w:tcW w:w="5382" w:type="dxa"/>
          </w:tcPr>
          <w:p w14:paraId="4987985C" w14:textId="039D1714"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merra</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Bloch, 1793</w:t>
            </w:r>
          </w:p>
        </w:tc>
        <w:tc>
          <w:tcPr>
            <w:tcW w:w="1276" w:type="dxa"/>
          </w:tcPr>
          <w:p w14:paraId="71ECDD95" w14:textId="00FD8F7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1.50</w:t>
            </w:r>
          </w:p>
        </w:tc>
        <w:tc>
          <w:tcPr>
            <w:tcW w:w="1134" w:type="dxa"/>
          </w:tcPr>
          <w:p w14:paraId="37168D52" w14:textId="7187EA93"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6FD8701" w14:textId="0240851C" w:rsidR="004518D9" w:rsidRDefault="004518D9"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AuthorYear="1"&gt;&lt;Author&gt;Jagadis&lt;/Author&gt;&lt;Year&gt;2006&lt;/Year&gt;&lt;RecNum&gt;1832&lt;/RecNum&gt;&lt;DisplayText&gt;Jagadis et al. (2006)&lt;/DisplayText&gt;&lt;record&gt;&lt;rec-number&gt;1832&lt;/rec-number&gt;&lt;foreign-keys&gt;&lt;key app="EN" db-id="5ffdt2ttwsr9d8ex25r55we4zea52d9az00x" timestamp="1562915068"&gt;1832&lt;/key&gt;&lt;/foreign-keys&gt;&lt;ref-type name="Journal Article"&gt;17&lt;/ref-type&gt;&lt;contributors&gt;&lt;authors&gt;&lt;author&gt;Jagadis, I&lt;/author&gt;&lt;author&gt;Ignatius, Boby&lt;/author&gt;&lt;author&gt;Kandasami, D&lt;/author&gt;&lt;author&gt;Khan, Md Ajmal&lt;/author&gt;&lt;/authors&gt;&lt;/contributors&gt;&lt;titles&gt;&lt;title&gt;Embryonic and larval development of honeycomb grouper Epinephelus merra Bloch&lt;/title&gt;&lt;secondary-title&gt;Aquaculture research&lt;/secondary-title&gt;&lt;/titles&gt;&lt;periodical&gt;&lt;full-title&gt;Aquaculture Research&lt;/full-title&gt;&lt;/periodical&gt;&lt;pages&gt;1140-1145&lt;/pages&gt;&lt;volume&gt;37&lt;/volume&gt;&lt;number&gt;11&lt;/number&gt;&lt;dates&gt;&lt;year&gt;2006&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Jagadis et al. (2006)</w:t>
            </w:r>
            <w:r>
              <w:rPr>
                <w:rFonts w:ascii="Times New Roman" w:hAnsi="Times New Roman" w:cs="Times New Roman"/>
                <w:sz w:val="24"/>
                <w:szCs w:val="24"/>
                <w:lang w:val="en-US"/>
              </w:rPr>
              <w:fldChar w:fldCharType="end"/>
            </w:r>
          </w:p>
        </w:tc>
      </w:tr>
      <w:tr w:rsidR="004518D9" w14:paraId="7A0DFE18" w14:textId="77777777" w:rsidTr="00AF3EC3">
        <w:tc>
          <w:tcPr>
            <w:tcW w:w="5382" w:type="dxa"/>
          </w:tcPr>
          <w:p w14:paraId="5D937210" w14:textId="0D845CE6" w:rsidR="004518D9" w:rsidRPr="00983F9E"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Epinephelus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polyphekadion</w:t>
            </w:r>
            <w:proofErr w:type="spellEnd"/>
            <w:r w:rsidR="00983F9E">
              <w:rPr>
                <w:rFonts w:ascii="Times New Roman" w:hAnsi="Times New Roman" w:cs="Times New Roman"/>
                <w:color w:val="000000"/>
                <w:sz w:val="24"/>
                <w:szCs w:val="24"/>
              </w:rPr>
              <w:t xml:space="preserve"> (</w:t>
            </w:r>
            <w:proofErr w:type="spellStart"/>
            <w:r w:rsidR="00983F9E">
              <w:rPr>
                <w:rFonts w:ascii="Times New Roman" w:hAnsi="Times New Roman" w:cs="Times New Roman"/>
                <w:color w:val="000000"/>
                <w:sz w:val="24"/>
                <w:szCs w:val="24"/>
              </w:rPr>
              <w:t>Bleeker</w:t>
            </w:r>
            <w:proofErr w:type="spellEnd"/>
            <w:r w:rsidR="00983F9E">
              <w:rPr>
                <w:rFonts w:ascii="Times New Roman" w:hAnsi="Times New Roman" w:cs="Times New Roman"/>
                <w:color w:val="000000"/>
                <w:sz w:val="24"/>
                <w:szCs w:val="24"/>
              </w:rPr>
              <w:t>, 1849)</w:t>
            </w:r>
          </w:p>
        </w:tc>
        <w:tc>
          <w:tcPr>
            <w:tcW w:w="1276" w:type="dxa"/>
          </w:tcPr>
          <w:p w14:paraId="7C8BC3B9" w14:textId="5BF366B0" w:rsidR="004518D9" w:rsidRDefault="004518D9" w:rsidP="00071F3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071F38">
              <w:rPr>
                <w:rFonts w:ascii="Times New Roman" w:hAnsi="Times New Roman" w:cs="Times New Roman"/>
                <w:sz w:val="24"/>
                <w:szCs w:val="24"/>
                <w:lang w:val="en-US"/>
              </w:rPr>
              <w:t>6</w:t>
            </w:r>
            <w:r>
              <w:rPr>
                <w:rFonts w:ascii="Times New Roman" w:hAnsi="Times New Roman" w:cs="Times New Roman"/>
                <w:sz w:val="24"/>
                <w:szCs w:val="24"/>
                <w:lang w:val="en-US"/>
              </w:rPr>
              <w:t>5</w:t>
            </w:r>
          </w:p>
        </w:tc>
        <w:tc>
          <w:tcPr>
            <w:tcW w:w="1134" w:type="dxa"/>
          </w:tcPr>
          <w:p w14:paraId="47FBA186" w14:textId="4CD5B587" w:rsidR="004518D9" w:rsidRDefault="00071F38"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18E09056" w14:textId="23E810C3" w:rsidR="004518D9" w:rsidRDefault="00071F38" w:rsidP="00E75D6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sidR="00E75D63">
              <w:rPr>
                <w:rFonts w:ascii="Times New Roman" w:hAnsi="Times New Roman" w:cs="Times New Roman"/>
                <w:sz w:val="24"/>
                <w:szCs w:val="24"/>
                <w:lang w:val="en-US"/>
              </w:rPr>
              <w:instrText xml:space="preserve"> ADDIN EN.CITE &lt;EndNote&gt;&lt;Cite AuthorYear="1"&gt;&lt;Author&gt;James&lt;/Author&gt;&lt;Year&gt;1997&lt;/Year&gt;&lt;RecNum&gt;1867&lt;/RecNum&gt;&lt;DisplayText&gt;James et al. (1997)&lt;/DisplayText&gt;&lt;record&gt;&lt;rec-number&gt;1867&lt;/rec-number&gt;&lt;foreign-keys&gt;&lt;key app="EN" db-id="5ffdt2ttwsr9d8ex25r55we4zea52d9az00x" timestamp="1562923904"&gt;1867&lt;/key&gt;&lt;/foreign-keys&gt;&lt;ref-type name="Journal Article"&gt;17&lt;/ref-type&gt;&lt;contributors&gt;&lt;authors&gt;&lt;author&gt;James, CM&lt;/author&gt;&lt;author&gt;Al‐Thobaiti, SA&lt;/author&gt;&lt;author&gt;Rasem, BM&lt;/author&gt;&lt;author&gt;Carlos, MH&lt;/author&gt;&lt;/authors&gt;&lt;/contributors&gt;&lt;titles&gt;&lt;title&gt;Breeding and larval rearing of the camouflage grouper Epinephelus polyphekadion (Bleeker) in the hypersaline waters of the Red Sea coast of Saudi Arabia&lt;/title&gt;&lt;secondary-title&gt;Aquaculture Research&lt;/secondary-title&gt;&lt;/titles&gt;&lt;periodical&gt;&lt;full-title&gt;Aquaculture Research&lt;/full-title&gt;&lt;/periodical&gt;&lt;pages&gt;671-681&lt;/pages&gt;&lt;volume&gt;28&lt;/volume&gt;&lt;number&gt;9&lt;/number&gt;&lt;dates&gt;&lt;year&gt;1997&lt;/year&gt;&lt;/dates&gt;&lt;isbn&gt;1355-557X&lt;/isbn&gt;&lt;urls&gt;&lt;/urls&gt;&lt;/record&gt;&lt;/Cite&gt;&lt;/EndNote&gt;</w:instrText>
            </w:r>
            <w:r>
              <w:rPr>
                <w:rFonts w:ascii="Times New Roman" w:hAnsi="Times New Roman" w:cs="Times New Roman"/>
                <w:sz w:val="24"/>
                <w:szCs w:val="24"/>
                <w:lang w:val="en-US"/>
              </w:rPr>
              <w:fldChar w:fldCharType="separate"/>
            </w:r>
            <w:r w:rsidR="00E75D63">
              <w:rPr>
                <w:rFonts w:ascii="Times New Roman" w:hAnsi="Times New Roman" w:cs="Times New Roman"/>
                <w:noProof/>
                <w:sz w:val="24"/>
                <w:szCs w:val="24"/>
                <w:lang w:val="en-US"/>
              </w:rPr>
              <w:t>James et al. (1997)</w:t>
            </w:r>
            <w:r>
              <w:rPr>
                <w:rFonts w:ascii="Times New Roman" w:hAnsi="Times New Roman" w:cs="Times New Roman"/>
                <w:sz w:val="24"/>
                <w:szCs w:val="24"/>
                <w:lang w:val="en-US"/>
              </w:rPr>
              <w:fldChar w:fldCharType="end"/>
            </w:r>
          </w:p>
        </w:tc>
      </w:tr>
      <w:tr w:rsidR="004518D9" w14:paraId="411501D3" w14:textId="77777777" w:rsidTr="00AF3EC3">
        <w:tc>
          <w:tcPr>
            <w:tcW w:w="5382" w:type="dxa"/>
          </w:tcPr>
          <w:p w14:paraId="05D9CA2B" w14:textId="467CDA67"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Gnathodentex</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aureolineatus</w:t>
            </w:r>
            <w:proofErr w:type="spellEnd"/>
            <w:r w:rsidR="00983F9E">
              <w:rPr>
                <w:rFonts w:ascii="Times New Roman" w:hAnsi="Times New Roman" w:cs="Times New Roman"/>
                <w:i/>
                <w:color w:val="000000"/>
                <w:sz w:val="24"/>
                <w:szCs w:val="24"/>
              </w:rPr>
              <w:t xml:space="preserve"> </w:t>
            </w:r>
            <w:r w:rsidR="00983F9E">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983F9E">
              <w:rPr>
                <w:rFonts w:ascii="Times New Roman" w:hAnsi="Times New Roman" w:cs="Times New Roman"/>
                <w:color w:val="000000"/>
                <w:sz w:val="24"/>
                <w:szCs w:val="24"/>
              </w:rPr>
              <w:t>pède</w:t>
            </w:r>
            <w:r w:rsidR="002C025A">
              <w:rPr>
                <w:rFonts w:ascii="Times New Roman" w:hAnsi="Times New Roman" w:cs="Times New Roman"/>
                <w:color w:val="000000"/>
                <w:sz w:val="24"/>
                <w:szCs w:val="24"/>
              </w:rPr>
              <w:t>, 1802)</w:t>
            </w:r>
          </w:p>
        </w:tc>
        <w:tc>
          <w:tcPr>
            <w:tcW w:w="1276" w:type="dxa"/>
          </w:tcPr>
          <w:p w14:paraId="0F2D9962" w14:textId="3EF8A79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4197AD79" w14:textId="4078D359"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6361FC32" w14:textId="55893E07"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0CDAF87" w14:textId="77777777" w:rsidTr="00AF3EC3">
        <w:tc>
          <w:tcPr>
            <w:tcW w:w="5382" w:type="dxa"/>
          </w:tcPr>
          <w:p w14:paraId="5DF3D890" w14:textId="305969A0"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Gymnosarda</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unicolor</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6EC7EF24" w14:textId="52C4805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2.75</w:t>
            </w:r>
          </w:p>
        </w:tc>
        <w:tc>
          <w:tcPr>
            <w:tcW w:w="1134" w:type="dxa"/>
          </w:tcPr>
          <w:p w14:paraId="1C9B267E" w14:textId="6CB94A5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72E2853" w14:textId="1B65ED1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4518D9" w14:paraId="4D96F354" w14:textId="77777777" w:rsidTr="00AF3EC3">
        <w:tc>
          <w:tcPr>
            <w:tcW w:w="5382" w:type="dxa"/>
          </w:tcPr>
          <w:p w14:paraId="3DD38A70" w14:textId="14B4754D" w:rsidR="004518D9" w:rsidRPr="002C025A" w:rsidRDefault="004518D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Halichoeres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trimaculatus</w:t>
            </w:r>
            <w:proofErr w:type="spellEnd"/>
            <w:r w:rsidR="002C025A">
              <w:rPr>
                <w:rFonts w:ascii="Times New Roman" w:hAnsi="Times New Roman" w:cs="Times New Roman"/>
                <w:color w:val="000000"/>
                <w:sz w:val="24"/>
                <w:szCs w:val="24"/>
              </w:rPr>
              <w:t xml:space="preserve"> (</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1834)</w:t>
            </w:r>
          </w:p>
        </w:tc>
        <w:tc>
          <w:tcPr>
            <w:tcW w:w="1276" w:type="dxa"/>
          </w:tcPr>
          <w:p w14:paraId="7772AD98" w14:textId="351C130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1.58</w:t>
            </w:r>
          </w:p>
        </w:tc>
        <w:tc>
          <w:tcPr>
            <w:tcW w:w="1134" w:type="dxa"/>
          </w:tcPr>
          <w:p w14:paraId="000DE59E" w14:textId="4254227E" w:rsidR="004518D9" w:rsidRDefault="00793CA1"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57AA84B" w14:textId="404A2EBB" w:rsidR="004518D9" w:rsidRDefault="00793CA1" w:rsidP="00793CA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AuthorYear="1"&gt;&lt;Author&gt;Kimura&lt;/Author&gt;&lt;Year&gt;1993&lt;/Year&gt;&lt;RecNum&gt;1856&lt;/RecNum&gt;&lt;DisplayText&gt;Kimura and Kiriyama (1993)&lt;/DisplayText&gt;&lt;record&gt;&lt;rec-number&gt;1856&lt;/rec-number&gt;&lt;foreign-keys&gt;&lt;key app="EN" db-id="5ffdt2ttwsr9d8ex25r55we4zea52d9az00x" timestamp="1562921132"&gt;1856&lt;/key&gt;&lt;/foreign-keys&gt;&lt;ref-type name="Journal Article"&gt;17&lt;/ref-type&gt;&lt;contributors&gt;&lt;authors&gt;&lt;author&gt;Kimura, Seishi&lt;/author&gt;&lt;author&gt;Kiriyama, Takanari&lt;/author&gt;&lt;/authors&gt;&lt;/contributors&gt;&lt;titles&gt;&lt;title&gt;Development of eggs, larvae and juveniles of the labrid fish, Halichoeres poecilopterus, reared in the laboratory&lt;/title&gt;&lt;secondary-title&gt;Japanese Journal of Ichthyology&lt;/secondary-title&gt;&lt;/titles&gt;&lt;periodical&gt;&lt;full-title&gt;Japanese Journal of Ichthyology&lt;/full-title&gt;&lt;/periodical&gt;&lt;pages&gt;371-377&lt;/pages&gt;&lt;volume&gt;39&lt;/volume&gt;&lt;number&gt;4&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Kimura and Kiriyama (1993)</w:t>
            </w:r>
            <w:r>
              <w:rPr>
                <w:rFonts w:ascii="Times New Roman" w:hAnsi="Times New Roman" w:cs="Times New Roman"/>
                <w:sz w:val="24"/>
                <w:szCs w:val="24"/>
                <w:lang w:val="en-US"/>
              </w:rPr>
              <w:fldChar w:fldCharType="end"/>
            </w:r>
          </w:p>
        </w:tc>
      </w:tr>
      <w:tr w:rsidR="004518D9" w14:paraId="250B3A2B" w14:textId="77777777" w:rsidTr="00AF3EC3">
        <w:tc>
          <w:tcPr>
            <w:tcW w:w="5382" w:type="dxa"/>
          </w:tcPr>
          <w:p w14:paraId="3301AC31" w14:textId="37C6E70A"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fulvus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237A300" w14:textId="05A1A1B3" w:rsidR="004518D9" w:rsidRDefault="004518D9"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DB636F">
              <w:rPr>
                <w:rFonts w:ascii="Times New Roman" w:hAnsi="Times New Roman" w:cs="Times New Roman"/>
                <w:sz w:val="24"/>
                <w:szCs w:val="24"/>
                <w:lang w:val="en-US"/>
              </w:rPr>
              <w:t>83</w:t>
            </w:r>
          </w:p>
        </w:tc>
        <w:tc>
          <w:tcPr>
            <w:tcW w:w="1134" w:type="dxa"/>
          </w:tcPr>
          <w:p w14:paraId="03FB62EF" w14:textId="0D4170C4"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0B75109E" w14:textId="3F1BBF37"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DB636F" w14:paraId="0335674D" w14:textId="77777777" w:rsidTr="00AF3EC3">
        <w:tc>
          <w:tcPr>
            <w:tcW w:w="5382" w:type="dxa"/>
          </w:tcPr>
          <w:p w14:paraId="015A381D" w14:textId="09B63202" w:rsidR="00DB636F" w:rsidRPr="002C025A" w:rsidRDefault="00DB636F"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gibbus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7D276462" w14:textId="17B1B48B"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05327FD6" w14:textId="2B24FAB4"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6B42F81D" w14:textId="44B2975E" w:rsidR="00DB636F"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2109A755" w14:textId="77777777" w:rsidTr="00AF3EC3">
        <w:tc>
          <w:tcPr>
            <w:tcW w:w="5382" w:type="dxa"/>
          </w:tcPr>
          <w:p w14:paraId="3AC34303" w14:textId="3E324EF0"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Lutjanus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kasmira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FEE9730" w14:textId="036491A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1.83</w:t>
            </w:r>
          </w:p>
        </w:tc>
        <w:tc>
          <w:tcPr>
            <w:tcW w:w="1134" w:type="dxa"/>
          </w:tcPr>
          <w:p w14:paraId="3FC85DF1" w14:textId="201BBBC0" w:rsidR="004518D9" w:rsidRDefault="00DB636F"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Species</w:t>
            </w:r>
          </w:p>
        </w:tc>
        <w:tc>
          <w:tcPr>
            <w:tcW w:w="6095" w:type="dxa"/>
          </w:tcPr>
          <w:p w14:paraId="2F2B091F" w14:textId="1DF7B213" w:rsidR="004518D9" w:rsidRDefault="00DB636F" w:rsidP="00DB636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AuthorYear="1"&gt;&lt;Author&gt;Suzuki&lt;/Author&gt;&lt;Year&gt;1979&lt;/Year&gt;&lt;RecNum&gt;1838&lt;/RecNum&gt;&lt;DisplayText&gt;Suzuki and Hioki (1979)&lt;/DisplayText&gt;&lt;record&gt;&lt;rec-number&gt;1838&lt;/rec-number&gt;&lt;foreign-keys&gt;&lt;key app="EN" db-id="5ffdt2ttwsr9d8ex25r55we4zea52d9az00x" timestamp="1562918742"&gt;1838&lt;/key&gt;&lt;/foreign-keys&gt;&lt;ref-type name="Journal Article"&gt;17&lt;/ref-type&gt;&lt;contributors&gt;&lt;authors&gt;&lt;author&gt;Suzuki, Katsumi&lt;/author&gt;&lt;author&gt;Hioki, Syozo&lt;/author&gt;&lt;/authors&gt;&lt;/contributors&gt;&lt;titles&gt;&lt;title&gt;Spawning behavior, eggs, and larvae of the lutjanid fish, Lutjanus kasmira, in an aquarium&lt;/title&gt;&lt;secondary-title&gt;Japanese Journal of Ichthyology&lt;/secondary-title&gt;&lt;/titles&gt;&lt;periodical&gt;&lt;full-title&gt;Japanese Journal of Ichthyology&lt;/full-title&gt;&lt;/periodical&gt;&lt;pages&gt;161-166&lt;/pages&gt;&lt;volume&gt;26&lt;/volume&gt;&lt;number&gt;2&lt;/number&gt;&lt;dates&gt;&lt;year&gt;1979&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Suzuki and Hioki (1979)</w:t>
            </w:r>
            <w:r>
              <w:rPr>
                <w:rFonts w:ascii="Times New Roman" w:hAnsi="Times New Roman" w:cs="Times New Roman"/>
                <w:sz w:val="24"/>
                <w:szCs w:val="24"/>
                <w:lang w:val="en-US"/>
              </w:rPr>
              <w:fldChar w:fldCharType="end"/>
            </w:r>
          </w:p>
        </w:tc>
      </w:tr>
      <w:tr w:rsidR="004518D9" w14:paraId="1630D03C" w14:textId="77777777" w:rsidTr="00AF3EC3">
        <w:tc>
          <w:tcPr>
            <w:tcW w:w="5382" w:type="dxa"/>
          </w:tcPr>
          <w:p w14:paraId="0A651CC8" w14:textId="2E41EBDF" w:rsidR="004518D9" w:rsidRPr="00135D7D" w:rsidRDefault="004518D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Monotaxis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grandoculis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640DE145" w14:textId="4402FF56"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1.55</w:t>
            </w:r>
          </w:p>
        </w:tc>
        <w:tc>
          <w:tcPr>
            <w:tcW w:w="1134" w:type="dxa"/>
          </w:tcPr>
          <w:p w14:paraId="268EF6B9" w14:textId="178F16D2"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3881240" w14:textId="14B2D6FA" w:rsidR="004518D9" w:rsidRDefault="004518D9" w:rsidP="004518D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A565669" w14:textId="77777777" w:rsidTr="00AF3EC3">
        <w:tc>
          <w:tcPr>
            <w:tcW w:w="5382" w:type="dxa"/>
          </w:tcPr>
          <w:p w14:paraId="69B13D00" w14:textId="3DC95580"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lastRenderedPageBreak/>
              <w:t>Mulloidichthys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flavolineatus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2C025A">
              <w:rPr>
                <w:rFonts w:ascii="Times New Roman" w:hAnsi="Times New Roman" w:cs="Times New Roman"/>
                <w:color w:val="000000"/>
                <w:sz w:val="24"/>
                <w:szCs w:val="24"/>
              </w:rPr>
              <w:t>pède, 180</w:t>
            </w:r>
            <w:r w:rsidR="002C025A">
              <w:rPr>
                <w:rFonts w:ascii="Times New Roman" w:hAnsi="Times New Roman" w:cs="Times New Roman"/>
                <w:color w:val="000000"/>
                <w:sz w:val="24"/>
                <w:szCs w:val="24"/>
              </w:rPr>
              <w:t>1</w:t>
            </w:r>
            <w:r w:rsidR="002C025A">
              <w:rPr>
                <w:rFonts w:ascii="Times New Roman" w:hAnsi="Times New Roman" w:cs="Times New Roman"/>
                <w:color w:val="000000"/>
                <w:sz w:val="24"/>
                <w:szCs w:val="24"/>
              </w:rPr>
              <w:t>)</w:t>
            </w:r>
          </w:p>
        </w:tc>
        <w:tc>
          <w:tcPr>
            <w:tcW w:w="1276" w:type="dxa"/>
          </w:tcPr>
          <w:p w14:paraId="4F7E1379" w14:textId="7741189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2.50</w:t>
            </w:r>
          </w:p>
        </w:tc>
        <w:tc>
          <w:tcPr>
            <w:tcW w:w="1134" w:type="dxa"/>
          </w:tcPr>
          <w:p w14:paraId="587B820D" w14:textId="6BFAECF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32BDE711" w14:textId="1462EBA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5B21A188" w14:textId="77777777" w:rsidTr="00AF3EC3">
        <w:tc>
          <w:tcPr>
            <w:tcW w:w="5382" w:type="dxa"/>
          </w:tcPr>
          <w:p w14:paraId="1D3DCED1" w14:textId="0F66DAFF"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Myripristis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berndti</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 xml:space="preserve">Jordan &amp; </w:t>
            </w:r>
            <w:proofErr w:type="spellStart"/>
            <w:r w:rsidR="002C025A">
              <w:rPr>
                <w:rFonts w:ascii="Times New Roman" w:hAnsi="Times New Roman" w:cs="Times New Roman"/>
                <w:color w:val="000000"/>
                <w:sz w:val="24"/>
                <w:szCs w:val="24"/>
              </w:rPr>
              <w:t>Evermann</w:t>
            </w:r>
            <w:proofErr w:type="spellEnd"/>
            <w:r w:rsidR="002C025A">
              <w:rPr>
                <w:rFonts w:ascii="Times New Roman" w:hAnsi="Times New Roman" w:cs="Times New Roman"/>
                <w:color w:val="000000"/>
                <w:sz w:val="24"/>
                <w:szCs w:val="24"/>
              </w:rPr>
              <w:t>, 1903</w:t>
            </w:r>
          </w:p>
        </w:tc>
        <w:tc>
          <w:tcPr>
            <w:tcW w:w="1276" w:type="dxa"/>
          </w:tcPr>
          <w:p w14:paraId="6733E524" w14:textId="7CCAFC37"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485E8CBE" w14:textId="0F70991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CEA7F47" w14:textId="2F8E68B1"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7333B961" w14:textId="77777777" w:rsidTr="00AF3EC3">
        <w:tc>
          <w:tcPr>
            <w:tcW w:w="5382" w:type="dxa"/>
          </w:tcPr>
          <w:p w14:paraId="343EB6F9" w14:textId="37627588"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lituratus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(Forster, 1801)</w:t>
            </w:r>
          </w:p>
        </w:tc>
        <w:tc>
          <w:tcPr>
            <w:tcW w:w="1276" w:type="dxa"/>
          </w:tcPr>
          <w:p w14:paraId="64FE3CC1" w14:textId="78CD8F7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2ECC67C5" w14:textId="788632F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86DB133" w14:textId="73D9F153"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14F313AA" w14:textId="77777777" w:rsidTr="00AF3EC3">
        <w:tc>
          <w:tcPr>
            <w:tcW w:w="5382" w:type="dxa"/>
          </w:tcPr>
          <w:p w14:paraId="225BC5DC" w14:textId="24000B6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Naso</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unicornis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35C25A12" w14:textId="0105A1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0376B14" w14:textId="4F5F19F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C063383" w14:textId="0B0BE41B"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4D415B93" w14:textId="77777777" w:rsidTr="00AF3EC3">
        <w:tc>
          <w:tcPr>
            <w:tcW w:w="5382" w:type="dxa"/>
          </w:tcPr>
          <w:p w14:paraId="4C4629F6" w14:textId="5092256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Odonus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niger</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Rüppell</w:t>
            </w:r>
            <w:proofErr w:type="spellEnd"/>
            <w:r w:rsidR="002C025A">
              <w:rPr>
                <w:rFonts w:ascii="Times New Roman" w:hAnsi="Times New Roman" w:cs="Times New Roman"/>
                <w:color w:val="000000"/>
                <w:sz w:val="24"/>
                <w:szCs w:val="24"/>
              </w:rPr>
              <w:t>, 1836)</w:t>
            </w:r>
          </w:p>
        </w:tc>
        <w:tc>
          <w:tcPr>
            <w:tcW w:w="1276" w:type="dxa"/>
          </w:tcPr>
          <w:p w14:paraId="3AC4ADF7" w14:textId="123AB97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7417BAA7" w14:textId="1CAA166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652B047" w14:textId="44297C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DB03E19" w14:textId="77777777" w:rsidTr="00AF3EC3">
        <w:tc>
          <w:tcPr>
            <w:tcW w:w="5382" w:type="dxa"/>
          </w:tcPr>
          <w:p w14:paraId="5F62F0B0" w14:textId="7FEC7DFC"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angustatus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(Smith &amp; Radcliffe, 1911)</w:t>
            </w:r>
          </w:p>
        </w:tc>
        <w:tc>
          <w:tcPr>
            <w:tcW w:w="1276" w:type="dxa"/>
          </w:tcPr>
          <w:p w14:paraId="71B88B6B" w14:textId="36EE773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09B96418" w14:textId="4FA096C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FC96EE6" w14:textId="18CCD177"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67BF9D20" w14:textId="77777777" w:rsidTr="00AF3EC3">
        <w:tc>
          <w:tcPr>
            <w:tcW w:w="5382" w:type="dxa"/>
          </w:tcPr>
          <w:p w14:paraId="6D4B4F66" w14:textId="43492766"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Ostorhinchus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apogonoides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Bleeker</w:t>
            </w:r>
            <w:proofErr w:type="spellEnd"/>
            <w:r w:rsidR="002C025A">
              <w:rPr>
                <w:rFonts w:ascii="Times New Roman" w:hAnsi="Times New Roman" w:cs="Times New Roman"/>
                <w:color w:val="000000"/>
                <w:sz w:val="24"/>
                <w:szCs w:val="24"/>
              </w:rPr>
              <w:t>, 1856)</w:t>
            </w:r>
          </w:p>
        </w:tc>
        <w:tc>
          <w:tcPr>
            <w:tcW w:w="1276" w:type="dxa"/>
          </w:tcPr>
          <w:p w14:paraId="7D31E1E1" w14:textId="5AB1FF2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7B772FA1" w14:textId="5EC4E858"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DB36F3E" w14:textId="048C8D9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3EBF7ECD" w14:textId="77777777" w:rsidTr="00AF3EC3">
        <w:tc>
          <w:tcPr>
            <w:tcW w:w="5382" w:type="dxa"/>
          </w:tcPr>
          <w:p w14:paraId="3CFBBB5A" w14:textId="576B8E0A"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Parupeneus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barberinus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2C025A">
              <w:rPr>
                <w:rFonts w:ascii="Times New Roman" w:hAnsi="Times New Roman" w:cs="Times New Roman"/>
                <w:color w:val="000000"/>
                <w:sz w:val="24"/>
                <w:szCs w:val="24"/>
              </w:rPr>
              <w:t>pède, 1801)</w:t>
            </w:r>
          </w:p>
        </w:tc>
        <w:tc>
          <w:tcPr>
            <w:tcW w:w="1276" w:type="dxa"/>
          </w:tcPr>
          <w:p w14:paraId="204F46A9" w14:textId="28E7A21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1.95</w:t>
            </w:r>
          </w:p>
        </w:tc>
        <w:tc>
          <w:tcPr>
            <w:tcW w:w="1134" w:type="dxa"/>
          </w:tcPr>
          <w:p w14:paraId="7B0C6F36" w14:textId="7F92585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1C568881" w14:textId="23BC95BE"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AuthorYear="1"&gt;&lt;Author&gt;Pavlov&lt;/Author&gt;&lt;Year&gt;2011&lt;/Year&gt;&lt;RecNum&gt;1840&lt;/RecNum&gt;&lt;DisplayText&gt;Pavlov&lt;style face="italic"&gt; et al.&lt;/style&gt; (2011)&lt;/DisplayText&gt;&lt;record&gt;&lt;rec-number&gt;1840&lt;/rec-number&gt;&lt;foreign-keys&gt;&lt;key app="EN" db-id="5ffdt2ttwsr9d8ex25r55we4zea52d9az00x" timestamp="1562919848"&gt;1840&lt;/key&gt;&lt;/foreign-keys&gt;&lt;ref-type name="Journal Article"&gt;17&lt;/ref-type&gt;&lt;contributors&gt;&lt;authors&gt;&lt;author&gt;Pavlov, DA&lt;/author&gt;&lt;author&gt;Emel’yanova, NG&lt;/author&gt;&lt;author&gt;Thuan, Luong Thi Bich&lt;/author&gt;&lt;author&gt;Ha, Vo Thi&lt;/author&gt;&lt;/authors&gt;&lt;/contributors&gt;&lt;titles&gt;&lt;title&gt;Reproduction and initial development of manybar goatfish Parupeneus multifasciatus (Mullidae)&lt;/title&gt;&lt;secondary-title&gt;Journal of ichthyology&lt;/secondary-title&gt;&lt;/titles&gt;&lt;periodical&gt;&lt;full-title&gt;Journal of ichthyology&lt;/full-title&gt;&lt;/periodical&gt;&lt;pages&gt;604&lt;/pages&gt;&lt;volume&gt;51&lt;/volume&gt;&lt;number&gt;8&lt;/number&gt;&lt;dates&gt;&lt;year&gt;2011&lt;/year&gt;&lt;/dates&gt;&lt;isbn&gt;0032-9452&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Pavlov</w:t>
            </w:r>
            <w:r w:rsidRPr="00D56152">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(2011)</w:t>
            </w:r>
            <w:r>
              <w:rPr>
                <w:rFonts w:ascii="Times New Roman" w:hAnsi="Times New Roman" w:cs="Times New Roman"/>
                <w:sz w:val="24"/>
                <w:szCs w:val="24"/>
                <w:lang w:val="en-US"/>
              </w:rPr>
              <w:fldChar w:fldCharType="end"/>
            </w:r>
          </w:p>
        </w:tc>
      </w:tr>
      <w:tr w:rsidR="007B6AB9" w14:paraId="3E7464F1" w14:textId="77777777" w:rsidTr="00AF3EC3">
        <w:tc>
          <w:tcPr>
            <w:tcW w:w="5382" w:type="dxa"/>
          </w:tcPr>
          <w:p w14:paraId="53705251" w14:textId="316DB18D"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Plectropomus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laevis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2C025A">
              <w:rPr>
                <w:rFonts w:ascii="Times New Roman" w:hAnsi="Times New Roman" w:cs="Times New Roman"/>
                <w:color w:val="000000"/>
                <w:sz w:val="24"/>
                <w:szCs w:val="24"/>
              </w:rPr>
              <w:t>pède, 1801)</w:t>
            </w:r>
          </w:p>
        </w:tc>
        <w:tc>
          <w:tcPr>
            <w:tcW w:w="1276" w:type="dxa"/>
          </w:tcPr>
          <w:p w14:paraId="1712D115" w14:textId="0F13D6A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1134" w:type="dxa"/>
          </w:tcPr>
          <w:p w14:paraId="2FC1E2EE" w14:textId="6432D31B"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47EBDC6F" w14:textId="4EC77AF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AuthorYear="1"&gt;&lt;Author&gt;Masuma&lt;/Author&gt;&lt;Year&gt;1993&lt;/Year&gt;&lt;RecNum&gt;1834&lt;/RecNum&gt;&lt;DisplayText&gt;Masuma&lt;style face="italic"&gt; et al.&lt;/style&gt; (1993)&lt;/DisplayText&gt;&lt;record&gt;&lt;rec-number&gt;1834&lt;/rec-number&gt;&lt;foreign-keys&gt;&lt;key app="EN" db-id="5ffdt2ttwsr9d8ex25r55we4zea52d9az00x" timestamp="1562917881"&gt;1834&lt;/key&gt;&lt;/foreign-keys&gt;&lt;ref-type name="Journal Article"&gt;17&lt;/ref-type&gt;&lt;contributors&gt;&lt;authors&gt;&lt;author&gt;Masuma, Shukei&lt;/author&gt;&lt;author&gt;Tezuka, Nobuhiro&lt;/author&gt;&lt;author&gt;Teruya, Kazuhisa&lt;/author&gt;&lt;/authors&gt;&lt;/contributors&gt;&lt;titles&gt;&lt;title&gt;Embryonic and morphological development of larval and juvenile coral trout, Plectropomus leopardus&lt;/title&gt;&lt;secondary-title&gt;Japanese Journal of Ichthyology&lt;/secondary-title&gt;&lt;/titles&gt;&lt;periodical&gt;&lt;full-title&gt;Japanese Journal of Ichthyology&lt;/full-title&gt;&lt;/periodical&gt;&lt;pages&gt;333-342&lt;/pages&gt;&lt;volume&gt;40&lt;/volume&gt;&lt;number&gt;3&lt;/number&gt;&lt;dates&gt;&lt;year&gt;1993&lt;/year&gt;&lt;/dates&gt;&lt;isbn&gt;0021-5090&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Masuma</w:t>
            </w:r>
            <w:r w:rsidRPr="004518D9">
              <w:rPr>
                <w:rFonts w:ascii="Times New Roman" w:hAnsi="Times New Roman" w:cs="Times New Roman"/>
                <w:i/>
                <w:noProof/>
                <w:sz w:val="24"/>
                <w:szCs w:val="24"/>
                <w:lang w:val="en-US"/>
              </w:rPr>
              <w:t xml:space="preserve"> et al.</w:t>
            </w:r>
            <w:r>
              <w:rPr>
                <w:rFonts w:ascii="Times New Roman" w:hAnsi="Times New Roman" w:cs="Times New Roman"/>
                <w:noProof/>
                <w:sz w:val="24"/>
                <w:szCs w:val="24"/>
                <w:lang w:val="en-US"/>
              </w:rPr>
              <w:t xml:space="preserve"> (1993)</w:t>
            </w:r>
            <w:r>
              <w:rPr>
                <w:rFonts w:ascii="Times New Roman" w:hAnsi="Times New Roman" w:cs="Times New Roman"/>
                <w:sz w:val="24"/>
                <w:szCs w:val="24"/>
                <w:lang w:val="en-US"/>
              </w:rPr>
              <w:fldChar w:fldCharType="end"/>
            </w:r>
          </w:p>
        </w:tc>
      </w:tr>
      <w:tr w:rsidR="007B6AB9" w14:paraId="6082121E" w14:textId="77777777" w:rsidTr="00AF3EC3">
        <w:tc>
          <w:tcPr>
            <w:tcW w:w="5382" w:type="dxa"/>
          </w:tcPr>
          <w:p w14:paraId="12514A7E" w14:textId="090DAB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Pristiapogon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taeniopterus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(Bennett, 1836)</w:t>
            </w:r>
          </w:p>
        </w:tc>
        <w:tc>
          <w:tcPr>
            <w:tcW w:w="1276" w:type="dxa"/>
          </w:tcPr>
          <w:p w14:paraId="53A38E8D" w14:textId="7996EBAF"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4.25</w:t>
            </w:r>
          </w:p>
        </w:tc>
        <w:tc>
          <w:tcPr>
            <w:tcW w:w="1134" w:type="dxa"/>
          </w:tcPr>
          <w:p w14:paraId="6ECF73E0" w14:textId="1F04F1A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44A09BB4" w14:textId="1BB793CD"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r w:rsidR="007B6AB9" w14:paraId="2228DD46" w14:textId="77777777" w:rsidTr="00AF3EC3">
        <w:tc>
          <w:tcPr>
            <w:tcW w:w="5382" w:type="dxa"/>
          </w:tcPr>
          <w:p w14:paraId="78FDFEE8" w14:textId="4D6587D2"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Sargocentron</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microstoma</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(Günther, 1860)</w:t>
            </w:r>
          </w:p>
        </w:tc>
        <w:tc>
          <w:tcPr>
            <w:tcW w:w="1276" w:type="dxa"/>
          </w:tcPr>
          <w:p w14:paraId="43290DB5" w14:textId="05C734C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1.80</w:t>
            </w:r>
          </w:p>
        </w:tc>
        <w:tc>
          <w:tcPr>
            <w:tcW w:w="1134" w:type="dxa"/>
          </w:tcPr>
          <w:p w14:paraId="5B224E83" w14:textId="7A62C595"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8FFA34F" w14:textId="3A42E00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30E9AD0" w14:textId="77777777" w:rsidTr="00AF3EC3">
        <w:tc>
          <w:tcPr>
            <w:tcW w:w="5382" w:type="dxa"/>
          </w:tcPr>
          <w:p w14:paraId="14BD9C86" w14:textId="35FCF835"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Scarus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psittacus</w:t>
            </w:r>
            <w:proofErr w:type="spellEnd"/>
            <w:r w:rsidR="002C025A">
              <w:rPr>
                <w:rFonts w:ascii="Times New Roman" w:hAnsi="Times New Roman" w:cs="Times New Roman"/>
                <w:i/>
                <w:color w:val="000000"/>
                <w:sz w:val="24"/>
                <w:szCs w:val="24"/>
              </w:rPr>
              <w:t xml:space="preserve"> </w:t>
            </w:r>
            <w:proofErr w:type="spellStart"/>
            <w:r w:rsidR="002C025A">
              <w:rPr>
                <w:rFonts w:ascii="Times New Roman" w:hAnsi="Times New Roman" w:cs="Times New Roman"/>
                <w:color w:val="000000"/>
                <w:sz w:val="24"/>
                <w:szCs w:val="24"/>
              </w:rPr>
              <w:t>Forsskål</w:t>
            </w:r>
            <w:proofErr w:type="spellEnd"/>
            <w:r w:rsidR="002C025A">
              <w:rPr>
                <w:rFonts w:ascii="Times New Roman" w:hAnsi="Times New Roman" w:cs="Times New Roman"/>
                <w:color w:val="000000"/>
                <w:sz w:val="24"/>
                <w:szCs w:val="24"/>
              </w:rPr>
              <w:t>, 1775</w:t>
            </w:r>
          </w:p>
        </w:tc>
        <w:tc>
          <w:tcPr>
            <w:tcW w:w="1276" w:type="dxa"/>
          </w:tcPr>
          <w:p w14:paraId="492A8F34" w14:textId="6C2E1ED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1.65</w:t>
            </w:r>
          </w:p>
        </w:tc>
        <w:tc>
          <w:tcPr>
            <w:tcW w:w="1134" w:type="dxa"/>
          </w:tcPr>
          <w:p w14:paraId="5F01347B" w14:textId="6918C710"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00C4A585" w14:textId="76999EF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379C5621" w14:textId="77777777" w:rsidTr="00AF3EC3">
        <w:tc>
          <w:tcPr>
            <w:tcW w:w="5382" w:type="dxa"/>
          </w:tcPr>
          <w:p w14:paraId="3255D995" w14:textId="7AFA1A07" w:rsidR="007B6AB9" w:rsidRPr="00135D7D" w:rsidRDefault="007B6AB9" w:rsidP="00AF3EC3">
            <w:pPr>
              <w:spacing w:line="360" w:lineRule="auto"/>
              <w:rPr>
                <w:rFonts w:ascii="Times New Roman" w:hAnsi="Times New Roman" w:cs="Times New Roman"/>
                <w:i/>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argenteus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Quoy</w:t>
            </w:r>
            <w:proofErr w:type="spellEnd"/>
            <w:r w:rsidR="002C025A">
              <w:rPr>
                <w:rFonts w:ascii="Times New Roman" w:hAnsi="Times New Roman" w:cs="Times New Roman"/>
                <w:color w:val="000000"/>
                <w:sz w:val="24"/>
                <w:szCs w:val="24"/>
              </w:rPr>
              <w:t xml:space="preserve"> &amp; </w:t>
            </w:r>
            <w:proofErr w:type="spellStart"/>
            <w:r w:rsidR="002C025A">
              <w:rPr>
                <w:rFonts w:ascii="Times New Roman" w:hAnsi="Times New Roman" w:cs="Times New Roman"/>
                <w:color w:val="000000"/>
                <w:sz w:val="24"/>
                <w:szCs w:val="24"/>
              </w:rPr>
              <w:t>Gaimard</w:t>
            </w:r>
            <w:proofErr w:type="spellEnd"/>
            <w:r w:rsidR="002C025A">
              <w:rPr>
                <w:rFonts w:ascii="Times New Roman" w:hAnsi="Times New Roman" w:cs="Times New Roman"/>
                <w:color w:val="000000"/>
                <w:sz w:val="24"/>
                <w:szCs w:val="24"/>
              </w:rPr>
              <w:t>, 18</w:t>
            </w:r>
            <w:r w:rsidR="002C025A">
              <w:rPr>
                <w:rFonts w:ascii="Times New Roman" w:hAnsi="Times New Roman" w:cs="Times New Roman"/>
                <w:color w:val="000000"/>
                <w:sz w:val="24"/>
                <w:szCs w:val="24"/>
              </w:rPr>
              <w:t>25</w:t>
            </w:r>
            <w:r w:rsidR="002C025A">
              <w:rPr>
                <w:rFonts w:ascii="Times New Roman" w:hAnsi="Times New Roman" w:cs="Times New Roman"/>
                <w:color w:val="000000"/>
                <w:sz w:val="24"/>
                <w:szCs w:val="24"/>
              </w:rPr>
              <w:t>)</w:t>
            </w:r>
          </w:p>
        </w:tc>
        <w:tc>
          <w:tcPr>
            <w:tcW w:w="1276" w:type="dxa"/>
          </w:tcPr>
          <w:p w14:paraId="2288FB11" w14:textId="414314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33BAE90" w14:textId="2960233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7C147368" w14:textId="60B98CB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OTc0PC9ZZWFyPjxSZWNOdW0+MTg0NDwvUmVjTnVtPjxEaXNwbGF5VGV4dD5NYXk8c3R5bGUgZmFj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sidRPr="00E75D63">
              <w:rPr>
                <w:rFonts w:ascii="Times New Roman" w:hAnsi="Times New Roman" w:cs="Times New Roman"/>
                <w:noProof/>
                <w:sz w:val="24"/>
                <w:szCs w:val="24"/>
              </w:rPr>
              <w:t>May</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(1974), Bryan and Madraisau (1977), Hara</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(1986), Popper</w:t>
            </w:r>
            <w:r w:rsidRPr="00E75D63">
              <w:rPr>
                <w:rFonts w:ascii="Times New Roman" w:hAnsi="Times New Roman" w:cs="Times New Roman"/>
                <w:i/>
                <w:noProof/>
                <w:sz w:val="24"/>
                <w:szCs w:val="24"/>
              </w:rPr>
              <w:t xml:space="preserve"> et al.</w:t>
            </w:r>
            <w:r w:rsidRPr="00E75D63">
              <w:rPr>
                <w:rFonts w:ascii="Times New Roman" w:hAnsi="Times New Roman" w:cs="Times New Roman"/>
                <w:noProof/>
                <w:sz w:val="24"/>
                <w:szCs w:val="24"/>
              </w:rPr>
              <w:t xml:space="preserve"> </w:t>
            </w:r>
            <w:r>
              <w:rPr>
                <w:rFonts w:ascii="Times New Roman" w:hAnsi="Times New Roman" w:cs="Times New Roman"/>
                <w:noProof/>
                <w:sz w:val="24"/>
                <w:szCs w:val="24"/>
                <w:lang w:val="en-US"/>
              </w:rPr>
              <w:t>(1976)</w:t>
            </w:r>
            <w:r>
              <w:rPr>
                <w:rFonts w:ascii="Times New Roman" w:hAnsi="Times New Roman" w:cs="Times New Roman"/>
                <w:sz w:val="24"/>
                <w:szCs w:val="24"/>
                <w:lang w:val="en-US"/>
              </w:rPr>
              <w:fldChar w:fldCharType="end"/>
            </w:r>
          </w:p>
        </w:tc>
      </w:tr>
      <w:tr w:rsidR="007B6AB9" w14:paraId="110ECA46" w14:textId="77777777" w:rsidTr="00AF3EC3">
        <w:tc>
          <w:tcPr>
            <w:tcW w:w="5382" w:type="dxa"/>
          </w:tcPr>
          <w:p w14:paraId="03A0FD18" w14:textId="5E3D5352"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Siganus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spinus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proofErr w:type="spellStart"/>
            <w:r w:rsidR="002C025A">
              <w:rPr>
                <w:rFonts w:ascii="Times New Roman" w:hAnsi="Times New Roman" w:cs="Times New Roman"/>
                <w:color w:val="000000"/>
                <w:sz w:val="24"/>
                <w:szCs w:val="24"/>
              </w:rPr>
              <w:t>Linnaeus</w:t>
            </w:r>
            <w:proofErr w:type="spellEnd"/>
            <w:r w:rsidR="002C025A">
              <w:rPr>
                <w:rFonts w:ascii="Times New Roman" w:hAnsi="Times New Roman" w:cs="Times New Roman"/>
                <w:color w:val="000000"/>
                <w:sz w:val="24"/>
                <w:szCs w:val="24"/>
              </w:rPr>
              <w:t>, 1758)</w:t>
            </w:r>
          </w:p>
        </w:tc>
        <w:tc>
          <w:tcPr>
            <w:tcW w:w="1276" w:type="dxa"/>
          </w:tcPr>
          <w:p w14:paraId="521A31AC" w14:textId="753FCE4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2.02</w:t>
            </w:r>
          </w:p>
        </w:tc>
        <w:tc>
          <w:tcPr>
            <w:tcW w:w="1134" w:type="dxa"/>
          </w:tcPr>
          <w:p w14:paraId="6167B93D" w14:textId="55CCC904"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Genus</w:t>
            </w:r>
          </w:p>
        </w:tc>
        <w:tc>
          <w:tcPr>
            <w:tcW w:w="6095" w:type="dxa"/>
          </w:tcPr>
          <w:p w14:paraId="51F076EA" w14:textId="1E66714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 </w:instrText>
            </w:r>
            <w:r>
              <w:rPr>
                <w:rFonts w:ascii="Times New Roman" w:hAnsi="Times New Roman" w:cs="Times New Roman"/>
                <w:sz w:val="24"/>
                <w:szCs w:val="24"/>
                <w:lang w:val="en-US"/>
              </w:rPr>
              <w:fldChar w:fldCharType="begin">
                <w:fldData xml:space="preserve">PEVuZE5vdGU+PENpdGUgQXV0aG9yWWVhcj0iMSI+PEF1dGhvcj5NYXk8L0F1dGhvcj48WWVhcj4x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</w:fldData>
              </w:fldChar>
            </w:r>
            <w:r w:rsidRPr="00E75D63">
              <w:rPr>
                <w:rFonts w:ascii="Times New Roman" w:hAnsi="Times New Roman" w:cs="Times New Roman"/>
                <w:sz w:val="24"/>
                <w:szCs w:val="24"/>
              </w:rPr>
              <w:instrText xml:space="preserve"> ADDIN EN.CITE.DATA </w:instrText>
            </w:r>
            <w:r>
              <w:rPr>
                <w:rFonts w:ascii="Times New Roman" w:hAnsi="Times New Roman" w:cs="Times New Roman"/>
                <w:sz w:val="24"/>
                <w:szCs w:val="24"/>
                <w:lang w:val="en-US"/>
              </w:rPr>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separate"/>
            </w:r>
            <w:r w:rsidRPr="00D56152">
              <w:rPr>
                <w:rFonts w:ascii="Times New Roman" w:hAnsi="Times New Roman" w:cs="Times New Roman"/>
                <w:noProof/>
                <w:sz w:val="24"/>
                <w:szCs w:val="24"/>
              </w:rPr>
              <w:t>May et al. (1974), Bryan and Madraisau (1977), Hara et al. (1986), Popper et al. (1976)</w:t>
            </w:r>
            <w:r>
              <w:rPr>
                <w:rFonts w:ascii="Times New Roman" w:hAnsi="Times New Roman" w:cs="Times New Roman"/>
                <w:sz w:val="24"/>
                <w:szCs w:val="24"/>
                <w:lang w:val="en-US"/>
              </w:rPr>
              <w:fldChar w:fldCharType="end"/>
            </w:r>
          </w:p>
        </w:tc>
      </w:tr>
      <w:tr w:rsidR="007B6AB9" w14:paraId="5DC592F1" w14:textId="77777777" w:rsidTr="00AF3EC3">
        <w:tc>
          <w:tcPr>
            <w:tcW w:w="5382" w:type="dxa"/>
          </w:tcPr>
          <w:p w14:paraId="7F729C0B" w14:textId="4AF8DA7D"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albifasciatus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(Schlegel &amp; Müller, 1839)</w:t>
            </w:r>
          </w:p>
        </w:tc>
        <w:tc>
          <w:tcPr>
            <w:tcW w:w="1276" w:type="dxa"/>
          </w:tcPr>
          <w:p w14:paraId="6AD9502C" w14:textId="72BAB206"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4E2491BF" w14:textId="755976C1"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2DE5A3B1" w14:textId="7BEE523C"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11C7F24C" w14:textId="77777777" w:rsidTr="00AF3EC3">
        <w:tc>
          <w:tcPr>
            <w:tcW w:w="5382" w:type="dxa"/>
          </w:tcPr>
          <w:p w14:paraId="7FA318FD" w14:textId="011C9A73"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Stegastes</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nigricans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w:t>
            </w:r>
            <w:r w:rsidR="002C025A">
              <w:rPr>
                <w:rFonts w:ascii="Times New Roman" w:hAnsi="Times New Roman" w:cs="Times New Roman"/>
                <w:color w:val="000000"/>
                <w:sz w:val="24"/>
                <w:szCs w:val="24"/>
              </w:rPr>
              <w:t>Lac</w:t>
            </w:r>
            <w:r w:rsidR="002C025A">
              <w:rPr>
                <w:rFonts w:ascii="Times New Roman" w:hAnsi="Times New Roman" w:cs="Times New Roman"/>
                <w:color w:val="000000"/>
                <w:sz w:val="24"/>
                <w:szCs w:val="24"/>
              </w:rPr>
              <w:t>e</w:t>
            </w:r>
            <w:r w:rsidR="002C025A">
              <w:rPr>
                <w:rFonts w:ascii="Times New Roman" w:hAnsi="Times New Roman" w:cs="Times New Roman"/>
                <w:color w:val="000000"/>
                <w:sz w:val="24"/>
                <w:szCs w:val="24"/>
              </w:rPr>
              <w:t>pède, 180</w:t>
            </w:r>
            <w:r w:rsidR="002C025A">
              <w:rPr>
                <w:rFonts w:ascii="Times New Roman" w:hAnsi="Times New Roman" w:cs="Times New Roman"/>
                <w:color w:val="000000"/>
                <w:sz w:val="24"/>
                <w:szCs w:val="24"/>
              </w:rPr>
              <w:t>2</w:t>
            </w:r>
            <w:r w:rsidR="002C025A">
              <w:rPr>
                <w:rFonts w:ascii="Times New Roman" w:hAnsi="Times New Roman" w:cs="Times New Roman"/>
                <w:color w:val="000000"/>
                <w:sz w:val="24"/>
                <w:szCs w:val="24"/>
              </w:rPr>
              <w:t>)</w:t>
            </w:r>
          </w:p>
        </w:tc>
        <w:tc>
          <w:tcPr>
            <w:tcW w:w="1276" w:type="dxa"/>
          </w:tcPr>
          <w:p w14:paraId="2F02A244" w14:textId="7F4C843D"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3.05</w:t>
            </w:r>
          </w:p>
        </w:tc>
        <w:tc>
          <w:tcPr>
            <w:tcW w:w="1134" w:type="dxa"/>
          </w:tcPr>
          <w:p w14:paraId="27E287A2" w14:textId="042DB7E3"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1317C407" w14:textId="00D5CF32"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Leis and Carson-Ewart (2000)</w:t>
            </w:r>
            <w:r>
              <w:rPr>
                <w:rFonts w:ascii="Times New Roman" w:hAnsi="Times New Roman" w:cs="Times New Roman"/>
                <w:sz w:val="24"/>
                <w:szCs w:val="24"/>
                <w:lang w:val="en-US"/>
              </w:rPr>
              <w:fldChar w:fldCharType="end"/>
            </w:r>
          </w:p>
        </w:tc>
      </w:tr>
      <w:tr w:rsidR="007B6AB9" w14:paraId="7A6D304A" w14:textId="77777777" w:rsidTr="00AF3EC3">
        <w:tc>
          <w:tcPr>
            <w:tcW w:w="5382" w:type="dxa"/>
          </w:tcPr>
          <w:p w14:paraId="3EA71877" w14:textId="0C74B604" w:rsidR="007B6AB9" w:rsidRPr="002C025A" w:rsidRDefault="007B6AB9" w:rsidP="00AF3EC3">
            <w:pPr>
              <w:spacing w:line="360" w:lineRule="auto"/>
              <w:rPr>
                <w:rFonts w:ascii="Times New Roman" w:hAnsi="Times New Roman" w:cs="Times New Roman"/>
                <w:sz w:val="24"/>
                <w:szCs w:val="24"/>
                <w:lang w:val="en-US"/>
              </w:rPr>
            </w:pPr>
            <w:proofErr w:type="spellStart"/>
            <w:r w:rsidRPr="00135D7D">
              <w:rPr>
                <w:rFonts w:ascii="Times New Roman" w:hAnsi="Times New Roman" w:cs="Times New Roman"/>
                <w:i/>
                <w:color w:val="000000"/>
                <w:sz w:val="24"/>
                <w:szCs w:val="24"/>
              </w:rPr>
              <w:t>Zebrasoma</w:t>
            </w:r>
            <w:proofErr w:type="spellEnd"/>
            <w:r w:rsidRPr="00135D7D">
              <w:rPr>
                <w:rFonts w:ascii="Times New Roman" w:hAnsi="Times New Roman" w:cs="Times New Roman"/>
                <w:i/>
                <w:color w:val="000000"/>
                <w:sz w:val="24"/>
                <w:szCs w:val="24"/>
              </w:rPr>
              <w:t xml:space="preserve"> </w:t>
            </w:r>
            <w:proofErr w:type="spellStart"/>
            <w:r w:rsidRPr="00135D7D">
              <w:rPr>
                <w:rFonts w:ascii="Times New Roman" w:hAnsi="Times New Roman" w:cs="Times New Roman"/>
                <w:i/>
                <w:color w:val="000000"/>
                <w:sz w:val="24"/>
                <w:szCs w:val="24"/>
              </w:rPr>
              <w:t>scopas</w:t>
            </w:r>
            <w:proofErr w:type="spellEnd"/>
            <w:r w:rsidR="002C025A">
              <w:rPr>
                <w:rFonts w:ascii="Times New Roman" w:hAnsi="Times New Roman" w:cs="Times New Roman"/>
                <w:i/>
                <w:color w:val="000000"/>
                <w:sz w:val="24"/>
                <w:szCs w:val="24"/>
              </w:rPr>
              <w:t xml:space="preserve"> </w:t>
            </w:r>
            <w:r w:rsidR="002C025A">
              <w:rPr>
                <w:rFonts w:ascii="Times New Roman" w:hAnsi="Times New Roman" w:cs="Times New Roman"/>
                <w:color w:val="000000"/>
                <w:sz w:val="24"/>
                <w:szCs w:val="24"/>
              </w:rPr>
              <w:t>(Cuvier, 1829)</w:t>
            </w:r>
          </w:p>
        </w:tc>
        <w:tc>
          <w:tcPr>
            <w:tcW w:w="1276" w:type="dxa"/>
          </w:tcPr>
          <w:p w14:paraId="2B625251" w14:textId="501EBE99"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1.70</w:t>
            </w:r>
          </w:p>
        </w:tc>
        <w:tc>
          <w:tcPr>
            <w:tcW w:w="1134" w:type="dxa"/>
          </w:tcPr>
          <w:p w14:paraId="41F0B6B7" w14:textId="1A45E62A" w:rsidR="007B6AB9" w:rsidRDefault="007B6AB9" w:rsidP="007B6A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Family</w:t>
            </w:r>
          </w:p>
        </w:tc>
        <w:tc>
          <w:tcPr>
            <w:tcW w:w="6095" w:type="dxa"/>
          </w:tcPr>
          <w:p w14:paraId="75FCB308" w14:textId="069B8D09" w:rsidR="007B6AB9" w:rsidRDefault="007B6AB9" w:rsidP="007B6AB9">
            <w:pPr>
              <w:spacing w:line="360" w:lineRule="auto"/>
              <w:rPr>
                <w:rFonts w:ascii="Times New Roman" w:hAnsi="Times New Roman" w:cs="Times New Roman"/>
                <w:sz w:val="24"/>
                <w:szCs w:val="24"/>
                <w:lang w:val="en-US"/>
              </w:rPr>
            </w:pPr>
            <w:r w:rsidRPr="007949A5">
              <w:rPr>
                <w:rFonts w:ascii="Times New Roman" w:hAnsi="Times New Roman" w:cs="Times New Roman"/>
                <w:sz w:val="24"/>
                <w:szCs w:val="24"/>
                <w:lang w:val="en-US"/>
              </w:rPr>
              <w:fldChar w:fldCharType="begin"/>
            </w:r>
            <w:r w:rsidRPr="007949A5">
              <w:rPr>
                <w:rFonts w:ascii="Times New Roman" w:hAnsi="Times New Roman" w:cs="Times New Roman"/>
                <w:sz w:val="24"/>
                <w:szCs w:val="24"/>
                <w:lang w:val="en-US"/>
              </w:rPr>
              <w:instrText xml:space="preserve"> ADDIN EN.CITE &lt;EndNote&gt;&lt;Cite AuthorYear="1"&gt;&lt;Author&gt;Leis&lt;/Author&gt;&lt;Year&gt;2000&lt;/Year&gt;&lt;RecNum&gt;1828&lt;/RecNum&gt;&lt;DisplayText&gt;Leis and Carson-Ewart (2000)&lt;/DisplayText&gt;&lt;record&gt;&lt;rec-number&gt;1828&lt;/rec-number&gt;&lt;foreign-keys&gt;&lt;key app="EN" db-id="5ffdt2ttwsr9d8ex25r55we4zea52d9az00x" timestamp="1562914824"&gt;1828&lt;/key&gt;&lt;/foreign-keys&gt;&lt;ref-type name="Book"&gt;6&lt;/ref-type&gt;&lt;contributors&gt;&lt;authors&gt;&lt;author&gt;Leis, Jeffrey Martin&lt;/author&gt;&lt;author&gt;Carson-Ewart, Brooke M&lt;/author&gt;&lt;/authors&gt;&lt;/contributors&gt;&lt;titles&gt;&lt;title&gt;The larvae of Indo-Pacific coastal fishes: an identification guide to marine fish larvae&lt;/title&gt;&lt;/titles&gt;&lt;volume&gt;2&lt;/volume&gt;&lt;dates&gt;&lt;year&gt;2000&lt;/year&gt;&lt;/dates&gt;&lt;publisher&gt;Brill&lt;/publisher&gt;&lt;isbn&gt;9004115773&lt;/isbn&gt;&lt;urls&gt;&lt;/urls&gt;&lt;/record&gt;&lt;/Cite&gt;&lt;/EndNote&gt;</w:instrText>
            </w:r>
            <w:r w:rsidRPr="007949A5">
              <w:rPr>
                <w:rFonts w:ascii="Times New Roman" w:hAnsi="Times New Roman" w:cs="Times New Roman"/>
                <w:sz w:val="24"/>
                <w:szCs w:val="24"/>
                <w:lang w:val="en-US"/>
              </w:rPr>
              <w:fldChar w:fldCharType="separate"/>
            </w:r>
            <w:r w:rsidRPr="007949A5">
              <w:rPr>
                <w:rFonts w:ascii="Times New Roman" w:hAnsi="Times New Roman" w:cs="Times New Roman"/>
                <w:noProof/>
                <w:sz w:val="24"/>
                <w:szCs w:val="24"/>
                <w:lang w:val="en-US"/>
              </w:rPr>
              <w:t>Leis and Carson-Ewart (2000)</w:t>
            </w:r>
            <w:r w:rsidRPr="007949A5">
              <w:rPr>
                <w:rFonts w:ascii="Times New Roman" w:hAnsi="Times New Roman" w:cs="Times New Roman"/>
                <w:sz w:val="24"/>
                <w:szCs w:val="24"/>
                <w:lang w:val="en-US"/>
              </w:rPr>
              <w:fldChar w:fldCharType="end"/>
            </w:r>
          </w:p>
        </w:tc>
      </w:tr>
    </w:tbl>
    <w:p w14:paraId="3A9F65D6" w14:textId="77777777" w:rsidR="00135D7D" w:rsidRPr="00766382" w:rsidRDefault="00135D7D" w:rsidP="00EC2182">
      <w:pPr>
        <w:spacing w:line="360" w:lineRule="auto"/>
        <w:rPr>
          <w:rFonts w:ascii="Times New Roman" w:hAnsi="Times New Roman" w:cs="Times New Roman"/>
          <w:sz w:val="24"/>
          <w:szCs w:val="24"/>
          <w:lang w:val="en-US"/>
        </w:rPr>
      </w:pPr>
    </w:p>
    <w:p w14:paraId="030310C0" w14:textId="535B38C4"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 Instrumentation</w:t>
      </w:r>
    </w:p>
    <w:p w14:paraId="6D9D9E60" w14:textId="2420B7FC" w:rsidR="009F279E" w:rsidRDefault="009F279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c. Taxonomy and systematics.</w:t>
      </w:r>
    </w:p>
    <w:p w14:paraId="163EF6AC" w14:textId="471672BA"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 Permit history</w:t>
      </w:r>
    </w:p>
    <w:p w14:paraId="433C19E5" w14:textId="21E9E2E4" w:rsidR="005604C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Sapling collection is permit by the French Polynesia government (Authorization N°:681MCE/ENV)</w:t>
      </w:r>
      <w:bookmarkStart w:id="4" w:name="_GoBack"/>
      <w:bookmarkEnd w:id="4"/>
    </w:p>
    <w:p w14:paraId="206CB186" w14:textId="52DEEAA5"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 Legal / organizational requirements </w:t>
      </w:r>
    </w:p>
    <w:p w14:paraId="4CDCAE82" w14:textId="40B7DBBF" w:rsidR="00923D70" w:rsidRDefault="00923D70" w:rsidP="00EC2182">
      <w:pPr>
        <w:spacing w:line="360" w:lineRule="auto"/>
        <w:rPr>
          <w:rFonts w:ascii="Times New Roman" w:hAnsi="Times New Roman" w:cs="Times New Roman"/>
          <w:sz w:val="24"/>
          <w:szCs w:val="24"/>
          <w:lang w:val="en-US"/>
        </w:rPr>
      </w:pPr>
    </w:p>
    <w:p w14:paraId="68761782" w14:textId="391908DC" w:rsidR="00923D70" w:rsidRDefault="00923D70"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Project personnel </w:t>
      </w:r>
    </w:p>
    <w:p w14:paraId="3FB7CB6B" w14:textId="77777777" w:rsidR="00923D70" w:rsidRDefault="00923D70" w:rsidP="00EC2182">
      <w:pPr>
        <w:spacing w:line="360" w:lineRule="auto"/>
        <w:rPr>
          <w:rFonts w:ascii="Times New Roman" w:hAnsi="Times New Roman" w:cs="Times New Roman"/>
          <w:sz w:val="24"/>
          <w:szCs w:val="24"/>
          <w:lang w:val="en-US"/>
        </w:rPr>
      </w:pPr>
    </w:p>
    <w:p w14:paraId="0DD29B7C" w14:textId="4E7CAECE" w:rsidR="009F279E" w:rsidRDefault="005604CE" w:rsidP="00EC218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Class III. Data set status and accessibility</w:t>
      </w:r>
    </w:p>
    <w:p w14:paraId="204AFE90" w14:textId="43C23A6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Status </w:t>
      </w:r>
    </w:p>
    <w:p w14:paraId="63FF00D7" w14:textId="05EC8D19"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Latest update.</w:t>
      </w:r>
    </w:p>
    <w:p w14:paraId="5EEDA483" w14:textId="02BA154F"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Latest archive date</w:t>
      </w:r>
    </w:p>
    <w:p w14:paraId="37D031C5" w14:textId="26916D2A" w:rsid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Metadata status</w:t>
      </w:r>
    </w:p>
    <w:p w14:paraId="34159BA2" w14:textId="420EDC04" w:rsidR="005604CE" w:rsidRPr="005604CE" w:rsidRDefault="005604CE" w:rsidP="005604CE">
      <w:pPr>
        <w:pStyle w:val="Paragraphedeliste"/>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verification</w:t>
      </w:r>
    </w:p>
    <w:p w14:paraId="0D482F9B" w14:textId="3CCEC8ED" w:rsidR="005604CE" w:rsidRDefault="005604CE" w:rsidP="005604CE">
      <w:pPr>
        <w:pStyle w:val="Paragraphedeliste"/>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Accessibility </w:t>
      </w:r>
    </w:p>
    <w:p w14:paraId="00E00595" w14:textId="6C396A9E"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Storage location and medium</w:t>
      </w:r>
    </w:p>
    <w:p w14:paraId="71BC331F" w14:textId="51E4FF11"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Contact person(s)</w:t>
      </w:r>
    </w:p>
    <w:p w14:paraId="591A1587" w14:textId="037DD641"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Copyright rest</w:t>
      </w:r>
      <w:r w:rsidR="00035776">
        <w:rPr>
          <w:rFonts w:ascii="Times New Roman" w:hAnsi="Times New Roman" w:cs="Times New Roman"/>
          <w:sz w:val="24"/>
          <w:szCs w:val="24"/>
          <w:lang w:val="en-US"/>
        </w:rPr>
        <w:t>r</w:t>
      </w:r>
      <w:r>
        <w:rPr>
          <w:rFonts w:ascii="Times New Roman" w:hAnsi="Times New Roman" w:cs="Times New Roman"/>
          <w:sz w:val="24"/>
          <w:szCs w:val="24"/>
          <w:lang w:val="en-US"/>
        </w:rPr>
        <w:t>ictions</w:t>
      </w:r>
    </w:p>
    <w:p w14:paraId="1188CEC3" w14:textId="220EDE9F" w:rsidR="005604CE" w:rsidRDefault="005604CE" w:rsidP="005604CE">
      <w:pPr>
        <w:pStyle w:val="Paragraphedeliste"/>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Proprietary restrictions</w:t>
      </w:r>
    </w:p>
    <w:p w14:paraId="4136FCEF" w14:textId="77777777" w:rsidR="00CB7D1C" w:rsidRDefault="00CB7D1C" w:rsidP="005604CE">
      <w:pPr>
        <w:spacing w:line="360" w:lineRule="auto"/>
        <w:rPr>
          <w:rFonts w:ascii="Times New Roman" w:hAnsi="Times New Roman" w:cs="Times New Roman"/>
          <w:sz w:val="24"/>
          <w:szCs w:val="24"/>
          <w:lang w:val="en-US"/>
        </w:rPr>
      </w:pPr>
    </w:p>
    <w:p w14:paraId="05F181CE" w14:textId="77777777" w:rsidR="00CB7D1C" w:rsidRDefault="00CB7D1C" w:rsidP="005604CE">
      <w:pPr>
        <w:spacing w:line="360" w:lineRule="auto"/>
        <w:rPr>
          <w:rFonts w:ascii="Times New Roman" w:hAnsi="Times New Roman" w:cs="Times New Roman"/>
          <w:sz w:val="24"/>
          <w:szCs w:val="24"/>
          <w:lang w:val="en-US"/>
        </w:rPr>
      </w:pPr>
    </w:p>
    <w:p w14:paraId="52D01B08" w14:textId="77777777" w:rsidR="00E75D63" w:rsidRPr="00E75D63" w:rsidRDefault="00CB7D1C" w:rsidP="00E75D63">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E75D63" w:rsidRPr="00E75D63">
        <w:t xml:space="preserve">Bryan, P.G. &amp; Madraisau, B.B. (1977) Larval rearing and development of Siganus lineatus (Pisces: Siganidae) from hatching through metamorphosis. </w:t>
      </w:r>
      <w:r w:rsidR="00E75D63" w:rsidRPr="00E75D63">
        <w:rPr>
          <w:i/>
        </w:rPr>
        <w:t>Aquaculture,</w:t>
      </w:r>
      <w:r w:rsidR="00E75D63" w:rsidRPr="00E75D63">
        <w:t xml:space="preserve"> </w:t>
      </w:r>
      <w:r w:rsidR="00E75D63" w:rsidRPr="00E75D63">
        <w:rPr>
          <w:b/>
        </w:rPr>
        <w:t>10,</w:t>
      </w:r>
      <w:r w:rsidR="00E75D63" w:rsidRPr="00E75D63">
        <w:t xml:space="preserve"> 243-252.</w:t>
      </w:r>
    </w:p>
    <w:p w14:paraId="6FA33967" w14:textId="77777777" w:rsidR="00E75D63" w:rsidRPr="00E75D63" w:rsidRDefault="00E75D63" w:rsidP="00E75D63">
      <w:pPr>
        <w:pStyle w:val="EndNoteBibliography"/>
        <w:spacing w:after="0"/>
        <w:ind w:left="720" w:hanging="720"/>
        <w:rPr>
          <w:i/>
        </w:rPr>
      </w:pPr>
      <w:r w:rsidRPr="00E75D63">
        <w:t xml:space="preserve">Colin, P., Koenig, C. &amp; Laroche, W. (1996) Development from egg to juvenile of the red grouper (Epinephelus morio)(Pisces: Serranidae) in the laboratory. </w:t>
      </w:r>
      <w:r w:rsidRPr="00E75D63">
        <w:rPr>
          <w:i/>
        </w:rPr>
        <w:t>Biology, fisheries and culture of tropical groupers and snappers. ICLARM Conf. Proc.</w:t>
      </w:r>
    </w:p>
    <w:p w14:paraId="51F86E77" w14:textId="77777777" w:rsidR="00E75D63" w:rsidRPr="00E75D63" w:rsidRDefault="00E75D63" w:rsidP="00E75D63">
      <w:pPr>
        <w:pStyle w:val="EndNoteBibliography"/>
        <w:spacing w:after="0"/>
        <w:ind w:left="720" w:hanging="720"/>
      </w:pPr>
      <w:r w:rsidRPr="00E75D63">
        <w:t xml:space="preserve">Duray, M.N., Estudillo, C.B. &amp; Alpasan, L.G. (1996) The effect of background color and rotifer density on rotifer intake, growth and survival of the grouper (Epinephelus suillus) larvae. </w:t>
      </w:r>
      <w:r w:rsidRPr="00E75D63">
        <w:rPr>
          <w:i/>
        </w:rPr>
        <w:t>Aquaculture,</w:t>
      </w:r>
      <w:r w:rsidRPr="00E75D63">
        <w:t xml:space="preserve"> </w:t>
      </w:r>
      <w:r w:rsidRPr="00E75D63">
        <w:rPr>
          <w:b/>
        </w:rPr>
        <w:t>146,</w:t>
      </w:r>
      <w:r w:rsidRPr="00E75D63">
        <w:t xml:space="preserve"> 217-224.</w:t>
      </w:r>
    </w:p>
    <w:p w14:paraId="3D5B29CC" w14:textId="77777777" w:rsidR="00E75D63" w:rsidRPr="00E75D63" w:rsidRDefault="00E75D63" w:rsidP="00E75D63">
      <w:pPr>
        <w:pStyle w:val="EndNoteBibliography"/>
        <w:spacing w:after="0"/>
        <w:ind w:left="720" w:hanging="720"/>
      </w:pPr>
      <w:r w:rsidRPr="00E75D63">
        <w:t xml:space="preserve">Duray, M.N., Estudillo, C.B. &amp; Alpasan, L.G. (1997) Larval rearing of the grouper Epinephelus suillus under laboratory conditions. </w:t>
      </w:r>
      <w:r w:rsidRPr="00E75D63">
        <w:rPr>
          <w:i/>
        </w:rPr>
        <w:t>Aquaculture,</w:t>
      </w:r>
      <w:r w:rsidRPr="00E75D63">
        <w:t xml:space="preserve"> </w:t>
      </w:r>
      <w:r w:rsidRPr="00E75D63">
        <w:rPr>
          <w:b/>
        </w:rPr>
        <w:t>150,</w:t>
      </w:r>
      <w:r w:rsidRPr="00E75D63">
        <w:t xml:space="preserve"> 63-76.</w:t>
      </w:r>
    </w:p>
    <w:p w14:paraId="7DF05D97" w14:textId="77777777" w:rsidR="00E75D63" w:rsidRPr="00E75D63" w:rsidRDefault="00E75D63" w:rsidP="00E75D63">
      <w:pPr>
        <w:pStyle w:val="EndNoteBibliography"/>
        <w:spacing w:after="0"/>
        <w:ind w:left="720" w:hanging="720"/>
      </w:pPr>
      <w:r w:rsidRPr="00E75D63">
        <w:t xml:space="preserve">Emel’yanova, N., Pavlov, D. &amp; Thuan, L. (2009) Hormonal stimulation of maturation and ovulation, gamete morphology, and raising of larvae in Dascyllus trimaculatus (Pomacentridae). </w:t>
      </w:r>
      <w:r w:rsidRPr="00E75D63">
        <w:rPr>
          <w:i/>
        </w:rPr>
        <w:t>Journal of Ichthyology,</w:t>
      </w:r>
      <w:r w:rsidRPr="00E75D63">
        <w:t xml:space="preserve"> </w:t>
      </w:r>
      <w:r w:rsidRPr="00E75D63">
        <w:rPr>
          <w:b/>
        </w:rPr>
        <w:t>49,</w:t>
      </w:r>
      <w:r w:rsidRPr="00E75D63">
        <w:t xml:space="preserve"> 249-263.</w:t>
      </w:r>
    </w:p>
    <w:p w14:paraId="729DD5CD" w14:textId="77777777" w:rsidR="00E75D63" w:rsidRPr="00E75D63" w:rsidRDefault="00E75D63" w:rsidP="00E75D63">
      <w:pPr>
        <w:pStyle w:val="EndNoteBibliography"/>
        <w:spacing w:after="0"/>
        <w:ind w:left="720" w:hanging="720"/>
      </w:pPr>
      <w:r w:rsidRPr="00E75D63">
        <w:t xml:space="preserve">Glamuzina, B., Glavic, N., Tutman, P., Kozul, V. &amp; Skaramuca, B. (2000) Egg and early larval development of laboratory reared goldblotch grouper, Epinephelus costae (Steindachner, 1878)(Pisces, Serranidae). </w:t>
      </w:r>
      <w:r w:rsidRPr="00E75D63">
        <w:rPr>
          <w:i/>
        </w:rPr>
        <w:t>Scientia Marina,</w:t>
      </w:r>
      <w:r w:rsidRPr="00E75D63">
        <w:t xml:space="preserve"> </w:t>
      </w:r>
      <w:r w:rsidRPr="00E75D63">
        <w:rPr>
          <w:b/>
        </w:rPr>
        <w:t>64,</w:t>
      </w:r>
      <w:r w:rsidRPr="00E75D63">
        <w:t xml:space="preserve"> 341-345.</w:t>
      </w:r>
    </w:p>
    <w:p w14:paraId="7C12C2F2" w14:textId="77777777" w:rsidR="00E75D63" w:rsidRPr="00E75D63" w:rsidRDefault="00E75D63" w:rsidP="00E75D63">
      <w:pPr>
        <w:pStyle w:val="EndNoteBibliography"/>
        <w:spacing w:after="0"/>
        <w:ind w:left="720" w:hanging="720"/>
      </w:pPr>
      <w:r w:rsidRPr="00E75D63">
        <w:t xml:space="preserve">Glamuzina, B., Skaramuca, B., Glavic, N., Kozvul, V., Dulcic, J. &amp; Kraljevic, M. (1998) Egg and early larval development of laboratory reared dusky grouper, Epinephelus marginatus (Lowe, 1834)(Picies, Serranidae). </w:t>
      </w:r>
      <w:r w:rsidRPr="00E75D63">
        <w:rPr>
          <w:i/>
        </w:rPr>
        <w:t>Scientia Marina,</w:t>
      </w:r>
      <w:r w:rsidRPr="00E75D63">
        <w:t xml:space="preserve"> </w:t>
      </w:r>
      <w:r w:rsidRPr="00E75D63">
        <w:rPr>
          <w:b/>
        </w:rPr>
        <w:t>62,</w:t>
      </w:r>
      <w:r w:rsidRPr="00E75D63">
        <w:t xml:space="preserve"> 373-378.</w:t>
      </w:r>
    </w:p>
    <w:p w14:paraId="612E0938" w14:textId="77777777" w:rsidR="00E75D63" w:rsidRPr="00E75D63" w:rsidRDefault="00E75D63" w:rsidP="00E75D63">
      <w:pPr>
        <w:pStyle w:val="EndNoteBibliography"/>
        <w:spacing w:after="0"/>
        <w:ind w:left="720" w:hanging="720"/>
      </w:pPr>
      <w:r w:rsidRPr="00E75D63">
        <w:t xml:space="preserve">Hara, S., Duray, M.N., Parazo, M. &amp; Taki, Y. (1986) Year-round spawning and seed production of the rabbitfish, Siganus guttatus. </w:t>
      </w:r>
      <w:r w:rsidRPr="00E75D63">
        <w:rPr>
          <w:i/>
        </w:rPr>
        <w:t>Aquaculture,</w:t>
      </w:r>
      <w:r w:rsidRPr="00E75D63">
        <w:t xml:space="preserve"> </w:t>
      </w:r>
      <w:r w:rsidRPr="00E75D63">
        <w:rPr>
          <w:b/>
        </w:rPr>
        <w:t>59,</w:t>
      </w:r>
      <w:r w:rsidRPr="00E75D63">
        <w:t xml:space="preserve"> 259-272.</w:t>
      </w:r>
    </w:p>
    <w:p w14:paraId="2A82CECF" w14:textId="77777777" w:rsidR="00E75D63" w:rsidRPr="00E75D63" w:rsidRDefault="00E75D63" w:rsidP="00E75D63">
      <w:pPr>
        <w:pStyle w:val="EndNoteBibliography"/>
        <w:spacing w:after="0"/>
        <w:ind w:left="720" w:hanging="720"/>
      </w:pPr>
      <w:r w:rsidRPr="00E75D63">
        <w:t xml:space="preserve">Hussain, N.A. &amp; Higuchi, M. (1980) Larval rearing and development of the brown spotted grouper, Epinephelus tauvina (Forskål). </w:t>
      </w:r>
      <w:r w:rsidRPr="00E75D63">
        <w:rPr>
          <w:i/>
        </w:rPr>
        <w:t>Aquaculture,</w:t>
      </w:r>
      <w:r w:rsidRPr="00E75D63">
        <w:t xml:space="preserve"> </w:t>
      </w:r>
      <w:r w:rsidRPr="00E75D63">
        <w:rPr>
          <w:b/>
        </w:rPr>
        <w:t>19,</w:t>
      </w:r>
      <w:r w:rsidRPr="00E75D63">
        <w:t xml:space="preserve"> 339-350.</w:t>
      </w:r>
    </w:p>
    <w:p w14:paraId="1F35F116" w14:textId="77777777" w:rsidR="00E75D63" w:rsidRPr="00E75D63" w:rsidRDefault="00E75D63" w:rsidP="00E75D63">
      <w:pPr>
        <w:pStyle w:val="EndNoteBibliography"/>
        <w:spacing w:after="0"/>
        <w:ind w:left="720" w:hanging="720"/>
      </w:pPr>
      <w:r w:rsidRPr="00E75D63">
        <w:t xml:space="preserve">Hutapea, J.H. &amp; Slamet, B. (2006) MORPHOLOGICAL DEVELOPMENT OF Napoleon WRASSE, Cheilinus undulatus LARVAE. </w:t>
      </w:r>
      <w:r w:rsidRPr="00E75D63">
        <w:rPr>
          <w:i/>
        </w:rPr>
        <w:t>Indonesian Aquaculture Journal,</w:t>
      </w:r>
      <w:r w:rsidRPr="00E75D63">
        <w:t xml:space="preserve"> </w:t>
      </w:r>
      <w:r w:rsidRPr="00E75D63">
        <w:rPr>
          <w:b/>
        </w:rPr>
        <w:t>1,</w:t>
      </w:r>
      <w:r w:rsidRPr="00E75D63">
        <w:t xml:space="preserve"> 145-151.</w:t>
      </w:r>
    </w:p>
    <w:p w14:paraId="10FAE832" w14:textId="77777777" w:rsidR="00E75D63" w:rsidRPr="00E75D63" w:rsidRDefault="00E75D63" w:rsidP="00E75D63">
      <w:pPr>
        <w:pStyle w:val="EndNoteBibliography"/>
        <w:spacing w:after="0"/>
        <w:ind w:left="720" w:hanging="720"/>
      </w:pPr>
      <w:r w:rsidRPr="00E75D63">
        <w:t xml:space="preserve">Jagadis, I., Ignatius, B., Kandasami, D. &amp; Khan, M.A. (2006) Embryonic and larval development of honeycomb grouper Epinephelus merra Bloch. </w:t>
      </w:r>
      <w:r w:rsidRPr="00E75D63">
        <w:rPr>
          <w:i/>
        </w:rPr>
        <w:t>Aquaculture research,</w:t>
      </w:r>
      <w:r w:rsidRPr="00E75D63">
        <w:t xml:space="preserve"> </w:t>
      </w:r>
      <w:r w:rsidRPr="00E75D63">
        <w:rPr>
          <w:b/>
        </w:rPr>
        <w:t>37,</w:t>
      </w:r>
      <w:r w:rsidRPr="00E75D63">
        <w:t xml:space="preserve"> 1140-1145.</w:t>
      </w:r>
    </w:p>
    <w:p w14:paraId="21BD63D3" w14:textId="77777777" w:rsidR="00E75D63" w:rsidRPr="00E75D63" w:rsidRDefault="00E75D63" w:rsidP="00E75D63">
      <w:pPr>
        <w:pStyle w:val="EndNoteBibliography"/>
        <w:spacing w:after="0"/>
        <w:ind w:left="720" w:hanging="720"/>
      </w:pPr>
      <w:r w:rsidRPr="00E75D63">
        <w:t xml:space="preserve">James, C., Al‐Thobaiti, S., Rasem, B. &amp; Carlos, M. (1997) Breeding and larval rearing of the camouflage grouper Epinephelus polyphekadion (Bleeker) in the hypersaline waters of the Red Sea coast of Saudi Arabia. </w:t>
      </w:r>
      <w:r w:rsidRPr="00E75D63">
        <w:rPr>
          <w:i/>
        </w:rPr>
        <w:t>Aquaculture Research,</w:t>
      </w:r>
      <w:r w:rsidRPr="00E75D63">
        <w:t xml:space="preserve"> </w:t>
      </w:r>
      <w:r w:rsidRPr="00E75D63">
        <w:rPr>
          <w:b/>
        </w:rPr>
        <w:t>28,</w:t>
      </w:r>
      <w:r w:rsidRPr="00E75D63">
        <w:t xml:space="preserve"> 671-681.</w:t>
      </w:r>
    </w:p>
    <w:p w14:paraId="402BEE98" w14:textId="77777777" w:rsidR="00E75D63" w:rsidRPr="00E75D63" w:rsidRDefault="00E75D63" w:rsidP="00E75D63">
      <w:pPr>
        <w:pStyle w:val="EndNoteBibliography"/>
        <w:spacing w:after="0"/>
        <w:ind w:left="720" w:hanging="720"/>
      </w:pPr>
      <w:r w:rsidRPr="00E75D63">
        <w:t xml:space="preserve">Kawabe, K. &amp; Kohno, H. (2009) Morphological development of larval and juvenile blacktip grouper, Epinephelus fasciatus. </w:t>
      </w:r>
      <w:r w:rsidRPr="00E75D63">
        <w:rPr>
          <w:i/>
        </w:rPr>
        <w:t>Fisheries Science,</w:t>
      </w:r>
      <w:r w:rsidRPr="00E75D63">
        <w:t xml:space="preserve"> </w:t>
      </w:r>
      <w:r w:rsidRPr="00E75D63">
        <w:rPr>
          <w:b/>
        </w:rPr>
        <w:t>75,</w:t>
      </w:r>
      <w:r w:rsidRPr="00E75D63">
        <w:t xml:space="preserve"> 1239-1251.</w:t>
      </w:r>
    </w:p>
    <w:p w14:paraId="3A97705C" w14:textId="77777777" w:rsidR="00E75D63" w:rsidRPr="00E75D63" w:rsidRDefault="00E75D63" w:rsidP="00E75D63">
      <w:pPr>
        <w:pStyle w:val="EndNoteBibliography"/>
        <w:spacing w:after="0"/>
        <w:ind w:left="720" w:hanging="720"/>
      </w:pPr>
      <w:r w:rsidRPr="00E75D63">
        <w:t xml:space="preserve">Kimura, S. &amp; Kiriyama, T. (1993) Development of eggs, larvae and juveniles of the labrid fish, Halichoeres poecilopterus, reared in the laboratory. </w:t>
      </w:r>
      <w:r w:rsidRPr="00E75D63">
        <w:rPr>
          <w:i/>
        </w:rPr>
        <w:t>Japanese Journal of Ichthyology,</w:t>
      </w:r>
      <w:r w:rsidRPr="00E75D63">
        <w:t xml:space="preserve"> </w:t>
      </w:r>
      <w:r w:rsidRPr="00E75D63">
        <w:rPr>
          <w:b/>
        </w:rPr>
        <w:t>39,</w:t>
      </w:r>
      <w:r w:rsidRPr="00E75D63">
        <w:t xml:space="preserve"> 371-377.</w:t>
      </w:r>
    </w:p>
    <w:p w14:paraId="7F8B89E5" w14:textId="77777777" w:rsidR="00E75D63" w:rsidRPr="00E75D63" w:rsidRDefault="00E75D63" w:rsidP="00E75D63">
      <w:pPr>
        <w:pStyle w:val="EndNoteBibliography"/>
        <w:spacing w:after="0"/>
        <w:ind w:left="720" w:hanging="720"/>
      </w:pPr>
      <w:r w:rsidRPr="00E75D63">
        <w:t xml:space="preserve">Leis, J.M. &amp; Carson-Ewart, B.M. (2000) </w:t>
      </w:r>
      <w:r w:rsidRPr="00E75D63">
        <w:rPr>
          <w:i/>
        </w:rPr>
        <w:t>The larvae of Indo-Pacific coastal fishes: an identification guide to marine fish larvae</w:t>
      </w:r>
      <w:r w:rsidRPr="00E75D63">
        <w:t>: Brill.</w:t>
      </w:r>
    </w:p>
    <w:p w14:paraId="2C7EFE1C" w14:textId="77777777" w:rsidR="00E75D63" w:rsidRPr="00E75D63" w:rsidRDefault="00E75D63" w:rsidP="00E75D63">
      <w:pPr>
        <w:pStyle w:val="EndNoteBibliography"/>
        <w:spacing w:after="0"/>
        <w:ind w:left="720" w:hanging="720"/>
      </w:pPr>
      <w:r w:rsidRPr="00E75D63">
        <w:t xml:space="preserve">Leu, M.-Y., Liou, C.-H. &amp; Fang, L.-S. (2005) Embryonic and larval development of the malabar grouper, Epinephelus malabaricus (Pisces: Serranidae). </w:t>
      </w:r>
      <w:r w:rsidRPr="00E75D63">
        <w:rPr>
          <w:i/>
        </w:rPr>
        <w:t>Marine Biological Association of the United Kingdom. Journal of the Marine Biological Association of the United Kingdom,</w:t>
      </w:r>
      <w:r w:rsidRPr="00E75D63">
        <w:t xml:space="preserve"> </w:t>
      </w:r>
      <w:r w:rsidRPr="00E75D63">
        <w:rPr>
          <w:b/>
        </w:rPr>
        <w:t>85,</w:t>
      </w:r>
      <w:r w:rsidRPr="00E75D63">
        <w:t xml:space="preserve"> 1249.</w:t>
      </w:r>
    </w:p>
    <w:p w14:paraId="5BF8627F" w14:textId="77777777" w:rsidR="00E75D63" w:rsidRPr="00E75D63" w:rsidRDefault="00E75D63" w:rsidP="00E75D63">
      <w:pPr>
        <w:pStyle w:val="EndNoteBibliography"/>
        <w:spacing w:after="0"/>
        <w:ind w:left="720" w:hanging="720"/>
      </w:pPr>
      <w:r w:rsidRPr="00E75D63">
        <w:t xml:space="preserve">Lim, L. (1993) Larviculture of the greasy grouper Epinephelus tauvina F. and the brown‐marbled grouper E. fuscoguttatus F. in Singapore. </w:t>
      </w:r>
      <w:r w:rsidRPr="00E75D63">
        <w:rPr>
          <w:i/>
        </w:rPr>
        <w:t>Journal of the World Aquaculture Society,</w:t>
      </w:r>
      <w:r w:rsidRPr="00E75D63">
        <w:t xml:space="preserve"> </w:t>
      </w:r>
      <w:r w:rsidRPr="00E75D63">
        <w:rPr>
          <w:b/>
        </w:rPr>
        <w:t>24,</w:t>
      </w:r>
      <w:r w:rsidRPr="00E75D63">
        <w:t xml:space="preserve"> 262-274.</w:t>
      </w:r>
    </w:p>
    <w:p w14:paraId="672704FF" w14:textId="77777777" w:rsidR="00E75D63" w:rsidRPr="00E75D63" w:rsidRDefault="00E75D63" w:rsidP="00E75D63">
      <w:pPr>
        <w:pStyle w:val="EndNoteBibliography"/>
        <w:spacing w:after="0"/>
        <w:ind w:left="720" w:hanging="720"/>
      </w:pPr>
      <w:r w:rsidRPr="00E75D63">
        <w:lastRenderedPageBreak/>
        <w:t xml:space="preserve">Ma, Z., Guo, H., Zhang, N. &amp; Bai, Z. (2013) State of art for larval rearing of grouper. </w:t>
      </w:r>
      <w:r w:rsidRPr="00E75D63">
        <w:rPr>
          <w:i/>
        </w:rPr>
        <w:t>International Journal of Aquaculture,</w:t>
      </w:r>
      <w:r w:rsidRPr="00E75D63">
        <w:t xml:space="preserve"> </w:t>
      </w:r>
      <w:r w:rsidRPr="00E75D63">
        <w:rPr>
          <w:b/>
        </w:rPr>
        <w:t>3</w:t>
      </w:r>
      <w:r w:rsidRPr="00E75D63">
        <w:t>.</w:t>
      </w:r>
    </w:p>
    <w:p w14:paraId="224A6991" w14:textId="77777777" w:rsidR="00E75D63" w:rsidRPr="00E75D63" w:rsidRDefault="00E75D63" w:rsidP="00E75D63">
      <w:pPr>
        <w:pStyle w:val="EndNoteBibliography"/>
        <w:spacing w:after="0"/>
        <w:ind w:left="720" w:hanging="720"/>
      </w:pPr>
      <w:r w:rsidRPr="00E75D63">
        <w:t xml:space="preserve">Masuma, S., Tezuka, N. &amp; Teruya, K. (1993) Embryonic and morphological development of larval and juvenile coral trout, Plectropomus leopardus. </w:t>
      </w:r>
      <w:r w:rsidRPr="00E75D63">
        <w:rPr>
          <w:i/>
        </w:rPr>
        <w:t>Japanese Journal of Ichthyology,</w:t>
      </w:r>
      <w:r w:rsidRPr="00E75D63">
        <w:t xml:space="preserve"> </w:t>
      </w:r>
      <w:r w:rsidRPr="00E75D63">
        <w:rPr>
          <w:b/>
        </w:rPr>
        <w:t>40,</w:t>
      </w:r>
      <w:r w:rsidRPr="00E75D63">
        <w:t xml:space="preserve"> 333-342.</w:t>
      </w:r>
    </w:p>
    <w:p w14:paraId="4AA299BF" w14:textId="77777777" w:rsidR="00E75D63" w:rsidRPr="00E75D63" w:rsidRDefault="00E75D63" w:rsidP="00E75D63">
      <w:pPr>
        <w:pStyle w:val="EndNoteBibliography"/>
        <w:spacing w:after="0"/>
        <w:ind w:left="720" w:hanging="720"/>
      </w:pPr>
      <w:r w:rsidRPr="00E75D63">
        <w:t xml:space="preserve">May, R.C., Popper, D. &amp; Mcvey, J.P. (1974) Rearing and larval development of Siganus canaliculatus (Park)(Pisces: Siganidae). </w:t>
      </w:r>
      <w:r w:rsidRPr="00E75D63">
        <w:rPr>
          <w:i/>
        </w:rPr>
        <w:t>Micronesica,</w:t>
      </w:r>
      <w:r w:rsidRPr="00E75D63">
        <w:t xml:space="preserve"> </w:t>
      </w:r>
      <w:r w:rsidRPr="00E75D63">
        <w:rPr>
          <w:b/>
        </w:rPr>
        <w:t>10,</w:t>
      </w:r>
      <w:r w:rsidRPr="00E75D63">
        <w:t xml:space="preserve"> 285-298.</w:t>
      </w:r>
    </w:p>
    <w:p w14:paraId="6BC785BA" w14:textId="77777777" w:rsidR="00E75D63" w:rsidRPr="00E75D63" w:rsidRDefault="00E75D63" w:rsidP="00E75D63">
      <w:pPr>
        <w:pStyle w:val="EndNoteBibliography"/>
        <w:spacing w:after="0"/>
        <w:ind w:left="720" w:hanging="720"/>
      </w:pPr>
      <w:r w:rsidRPr="00E75D63">
        <w:t xml:space="preserve">Mccormick, M.I. (1999) Delayed metamorphosis of a tropical reef fish (Acanthurus triostegus): a field experiment. </w:t>
      </w:r>
      <w:r w:rsidRPr="00E75D63">
        <w:rPr>
          <w:i/>
        </w:rPr>
        <w:t>Marine Ecology Progress Series,</w:t>
      </w:r>
      <w:r w:rsidRPr="00E75D63">
        <w:t xml:space="preserve"> </w:t>
      </w:r>
      <w:r w:rsidRPr="00E75D63">
        <w:rPr>
          <w:b/>
        </w:rPr>
        <w:t>176,</w:t>
      </w:r>
      <w:r w:rsidRPr="00E75D63">
        <w:t xml:space="preserve"> 25-38.</w:t>
      </w:r>
    </w:p>
    <w:p w14:paraId="3704539C" w14:textId="77777777" w:rsidR="00E75D63" w:rsidRPr="00E75D63" w:rsidRDefault="00E75D63" w:rsidP="00E75D63">
      <w:pPr>
        <w:pStyle w:val="EndNoteBibliography"/>
        <w:spacing w:after="0"/>
        <w:ind w:left="720" w:hanging="720"/>
      </w:pPr>
      <w:r w:rsidRPr="00E75D63">
        <w:t xml:space="preserve">Panfili, J., De Pontual, H., Troadec, H. &amp; Wright, P.J. (2002) </w:t>
      </w:r>
      <w:r w:rsidRPr="00E75D63">
        <w:rPr>
          <w:i/>
        </w:rPr>
        <w:t xml:space="preserve">Manuel de sclérochronologie des poissons., </w:t>
      </w:r>
      <w:r w:rsidRPr="00E75D63">
        <w:t>Coédition Ifremer-IRD, Panfili J, de Pontual H, Troadec H, Wright PJ (eds), France, 464 pp.</w:t>
      </w:r>
    </w:p>
    <w:p w14:paraId="2721C0D1" w14:textId="77777777" w:rsidR="00E75D63" w:rsidRPr="00E75D63" w:rsidRDefault="00E75D63" w:rsidP="00E75D63">
      <w:pPr>
        <w:pStyle w:val="EndNoteBibliography"/>
        <w:spacing w:after="0"/>
        <w:ind w:left="720" w:hanging="720"/>
      </w:pPr>
      <w:r w:rsidRPr="00E75D63">
        <w:t xml:space="preserve">Pavlov, D., Emel’yanova, N., Thuan, L.T.B. &amp; Ha, V.T. (2011) Reproduction and initial development of manybar goatfish Parupeneus multifasciatus (Mullidae). </w:t>
      </w:r>
      <w:r w:rsidRPr="00E75D63">
        <w:rPr>
          <w:i/>
        </w:rPr>
        <w:t>Journal of ichthyology,</w:t>
      </w:r>
      <w:r w:rsidRPr="00E75D63">
        <w:t xml:space="preserve"> </w:t>
      </w:r>
      <w:r w:rsidRPr="00E75D63">
        <w:rPr>
          <w:b/>
        </w:rPr>
        <w:t>51,</w:t>
      </w:r>
      <w:r w:rsidRPr="00E75D63">
        <w:t xml:space="preserve"> 604.</w:t>
      </w:r>
    </w:p>
    <w:p w14:paraId="6BDBF06A" w14:textId="77777777" w:rsidR="00E75D63" w:rsidRPr="00E75D63" w:rsidRDefault="00E75D63" w:rsidP="00E75D63">
      <w:pPr>
        <w:pStyle w:val="EndNoteBibliography"/>
        <w:spacing w:after="0"/>
        <w:ind w:left="720" w:hanging="720"/>
      </w:pPr>
      <w:r w:rsidRPr="00E75D63">
        <w:t xml:space="preserve">Popper, D., May, R. &amp; Lichatowich, T. (1976) An experiment in rearing larval Siganus vermiculatus (Valenciennes) and some observations on its spawning cycle. </w:t>
      </w:r>
      <w:r w:rsidRPr="00E75D63">
        <w:rPr>
          <w:i/>
        </w:rPr>
        <w:t>Aquaculture,</w:t>
      </w:r>
      <w:r w:rsidRPr="00E75D63">
        <w:t xml:space="preserve"> </w:t>
      </w:r>
      <w:r w:rsidRPr="00E75D63">
        <w:rPr>
          <w:b/>
        </w:rPr>
        <w:t>7,</w:t>
      </w:r>
      <w:r w:rsidRPr="00E75D63">
        <w:t xml:space="preserve"> 281-290.</w:t>
      </w:r>
    </w:p>
    <w:p w14:paraId="7FAA6DD4" w14:textId="77777777" w:rsidR="00E75D63" w:rsidRPr="00E75D63" w:rsidRDefault="00E75D63" w:rsidP="00E75D63">
      <w:pPr>
        <w:pStyle w:val="EndNoteBibliography"/>
        <w:spacing w:after="0"/>
        <w:ind w:left="720" w:hanging="720"/>
      </w:pPr>
      <w:r w:rsidRPr="00E75D63">
        <w:t xml:space="preserve">Shadrin, A. &amp; Emel’yanova, N. (2007) Embryonic-larval development and some data on the reproductive biology of Abudefduf sexfasciatus (Pomacentridae: Perciformes). </w:t>
      </w:r>
      <w:r w:rsidRPr="00E75D63">
        <w:rPr>
          <w:i/>
        </w:rPr>
        <w:t>Journal of Ichthyology,</w:t>
      </w:r>
      <w:r w:rsidRPr="00E75D63">
        <w:t xml:space="preserve"> </w:t>
      </w:r>
      <w:r w:rsidRPr="00E75D63">
        <w:rPr>
          <w:b/>
        </w:rPr>
        <w:t>47,</w:t>
      </w:r>
      <w:r w:rsidRPr="00E75D63">
        <w:t xml:space="preserve"> 67-80.</w:t>
      </w:r>
    </w:p>
    <w:p w14:paraId="34174C00" w14:textId="77777777" w:rsidR="00E75D63" w:rsidRPr="00E75D63" w:rsidRDefault="00E75D63" w:rsidP="00E75D63">
      <w:pPr>
        <w:pStyle w:val="EndNoteBibliography"/>
        <w:spacing w:after="0"/>
        <w:ind w:left="720" w:hanging="720"/>
      </w:pPr>
      <w:r w:rsidRPr="00E75D63">
        <w:t xml:space="preserve">Suzuki, K. &amp; Hioki, S. (1979) Spawning behavior, eggs, and larvae of the lutjanid fish, Lutjanus kasmira, in an aquarium. </w:t>
      </w:r>
      <w:r w:rsidRPr="00E75D63">
        <w:rPr>
          <w:i/>
        </w:rPr>
        <w:t>Japanese Journal of Ichthyology,</w:t>
      </w:r>
      <w:r w:rsidRPr="00E75D63">
        <w:t xml:space="preserve"> </w:t>
      </w:r>
      <w:r w:rsidRPr="00E75D63">
        <w:rPr>
          <w:b/>
        </w:rPr>
        <w:t>26,</w:t>
      </w:r>
      <w:r w:rsidRPr="00E75D63">
        <w:t xml:space="preserve"> 161-166.</w:t>
      </w:r>
    </w:p>
    <w:p w14:paraId="250FD22F" w14:textId="77777777" w:rsidR="00E75D63" w:rsidRPr="00E75D63" w:rsidRDefault="00E75D63" w:rsidP="00E75D63">
      <w:pPr>
        <w:pStyle w:val="EndNoteBibliography"/>
        <w:spacing w:after="0"/>
        <w:ind w:left="720" w:hanging="720"/>
      </w:pPr>
      <w:r w:rsidRPr="00E75D63">
        <w:t xml:space="preserve">Ukawa, M., Higuchi, M. &amp; Mito, S. (1966) Spawning habits and early life history of a serranid fish, Epinephelus akaara (Temminck et Schlegel). </w:t>
      </w:r>
      <w:r w:rsidRPr="00E75D63">
        <w:rPr>
          <w:i/>
        </w:rPr>
        <w:t>Japanese Journal of Ichthyology,</w:t>
      </w:r>
      <w:r w:rsidRPr="00E75D63">
        <w:t xml:space="preserve"> </w:t>
      </w:r>
      <w:r w:rsidRPr="00E75D63">
        <w:rPr>
          <w:b/>
        </w:rPr>
        <w:t>13,</w:t>
      </w:r>
      <w:r w:rsidRPr="00E75D63">
        <w:t xml:space="preserve"> 156-161.</w:t>
      </w:r>
    </w:p>
    <w:p w14:paraId="0C62993C" w14:textId="77777777" w:rsidR="00E75D63" w:rsidRPr="00E75D63" w:rsidRDefault="00E75D63" w:rsidP="00E75D63">
      <w:pPr>
        <w:pStyle w:val="EndNoteBibliography"/>
        <w:spacing w:after="0"/>
        <w:ind w:left="720" w:hanging="720"/>
      </w:pPr>
      <w:r w:rsidRPr="00E75D63">
        <w:t xml:space="preserve">Vigliola, L., Harmelin-Vivien, M. &amp; Meekan, M.G. (2000) Comparison of techniques of back-calculation of growth and settlement marks from the otoliths of three species of Diplodus from the Mediterranean Sea. </w:t>
      </w:r>
      <w:r w:rsidRPr="00E75D63">
        <w:rPr>
          <w:i/>
        </w:rPr>
        <w:t>Canadian Journal of Fisheries and Aquatic Sciences,</w:t>
      </w:r>
      <w:r w:rsidRPr="00E75D63">
        <w:t xml:space="preserve"> </w:t>
      </w:r>
      <w:r w:rsidRPr="00E75D63">
        <w:rPr>
          <w:b/>
        </w:rPr>
        <w:t>57,</w:t>
      </w:r>
      <w:r w:rsidRPr="00E75D63">
        <w:t xml:space="preserve"> 1291-1299.</w:t>
      </w:r>
    </w:p>
    <w:p w14:paraId="65F568F3" w14:textId="77777777" w:rsidR="00E75D63" w:rsidRPr="00E75D63" w:rsidRDefault="00E75D63" w:rsidP="00E75D63">
      <w:pPr>
        <w:pStyle w:val="EndNoteBibliography"/>
        <w:spacing w:after="0"/>
        <w:ind w:left="720" w:hanging="720"/>
      </w:pPr>
      <w:r w:rsidRPr="00E75D63">
        <w:t xml:space="preserve">Vigliola, L. &amp; Meekan, M.G. (2009) The back-calculation of fish growth from otoliths. </w:t>
      </w:r>
      <w:r w:rsidRPr="00E75D63">
        <w:rPr>
          <w:i/>
        </w:rPr>
        <w:t>Tropical fish otoliths: information for assessment, management and ecology</w:t>
      </w:r>
      <w:r w:rsidRPr="00E75D63">
        <w:rPr>
          <w:b/>
        </w:rPr>
        <w:t>,</w:t>
      </w:r>
      <w:r w:rsidRPr="00E75D63">
        <w:t xml:space="preserve"> 174-211.</w:t>
      </w:r>
    </w:p>
    <w:p w14:paraId="757156F0" w14:textId="77777777" w:rsidR="00E75D63" w:rsidRPr="00E75D63" w:rsidRDefault="00E75D63" w:rsidP="00E75D63">
      <w:pPr>
        <w:pStyle w:val="EndNoteBibliography"/>
        <w:ind w:left="720" w:hanging="720"/>
      </w:pPr>
      <w:r w:rsidRPr="00E75D63">
        <w:t xml:space="preserve">Yoseda, K., Dan, S., Sugaya, T., Yokogi, K., Tanaka, M. &amp; Tawada, S. (2006) Effects of temperature and delayed initial feeding on the growth of Malabar grouper (Epinephelus malabaricus) larvae. </w:t>
      </w:r>
      <w:r w:rsidRPr="00E75D63">
        <w:rPr>
          <w:i/>
        </w:rPr>
        <w:t>Aquaculture,</w:t>
      </w:r>
      <w:r w:rsidRPr="00E75D63">
        <w:t xml:space="preserve"> </w:t>
      </w:r>
      <w:r w:rsidRPr="00E75D63">
        <w:rPr>
          <w:b/>
        </w:rPr>
        <w:t>256,</w:t>
      </w:r>
      <w:r w:rsidRPr="00E75D63">
        <w:t xml:space="preserve"> 192-200.</w:t>
      </w:r>
    </w:p>
    <w:p w14:paraId="2F7F4823" w14:textId="22C18754" w:rsidR="005604CE" w:rsidRPr="005604CE" w:rsidRDefault="00CB7D1C" w:rsidP="005604C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5604CE" w:rsidRPr="005604CE" w:rsidSect="00E75D63">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ien morat" w:date="2019-07-03T16:45:00Z" w:initials="fm">
    <w:p w14:paraId="2B8FAF3A" w14:textId="5FC08DA8" w:rsidR="00DB636F" w:rsidRDefault="00DB636F">
      <w:pPr>
        <w:pStyle w:val="Commentaire"/>
      </w:pPr>
      <w:r>
        <w:rPr>
          <w:rStyle w:val="Marquedecommentaire"/>
        </w:rPr>
        <w:annotationRef/>
      </w:r>
      <w:r>
        <w:t>On fait comment pour les poissons de Tahiti ?</w:t>
      </w:r>
    </w:p>
    <w:p w14:paraId="790746E9" w14:textId="790CACA8" w:rsidR="00DB636F" w:rsidRDefault="00DB636F">
      <w:pPr>
        <w:pStyle w:val="Commentaire"/>
      </w:pPr>
      <w:r>
        <w:t>Tuamotu ??</w:t>
      </w:r>
    </w:p>
  </w:comment>
  <w:comment w:id="1" w:author="fabien morat" w:date="2019-07-08T16:25:00Z" w:initials="fm">
    <w:p w14:paraId="6FF031EC" w14:textId="77777777" w:rsidR="00DB636F" w:rsidRDefault="00DB636F">
      <w:pPr>
        <w:pStyle w:val="Commentaire"/>
      </w:pPr>
      <w:r>
        <w:rPr>
          <w:rStyle w:val="Marquedecommentaire"/>
        </w:rPr>
        <w:annotationRef/>
      </w:r>
      <w:r>
        <w:t xml:space="preserve">Voir s’il y a des </w:t>
      </w:r>
      <w:proofErr w:type="spellStart"/>
      <w:r>
        <w:t>num</w:t>
      </w:r>
      <w:proofErr w:type="spellEnd"/>
      <w:r>
        <w:t xml:space="preserve"> associés</w:t>
      </w:r>
    </w:p>
    <w:p w14:paraId="6ACC516B" w14:textId="79A4FFA2" w:rsidR="00DB636F" w:rsidRPr="005F2A35" w:rsidRDefault="00DB636F">
      <w:pPr>
        <w:pStyle w:val="Commentaire"/>
        <w:rPr>
          <w:lang w:val="en-US"/>
        </w:rPr>
      </w:pPr>
      <w:r w:rsidRPr="005F2A35">
        <w:rPr>
          <w:lang w:val="en-US"/>
        </w:rPr>
        <w:t xml:space="preserve">Met-on le Make our planet great </w:t>
      </w:r>
      <w:proofErr w:type="gramStart"/>
      <w:r w:rsidRPr="005F2A35">
        <w:rPr>
          <w:lang w:val="en-US"/>
        </w:rPr>
        <w:t>again ?</w:t>
      </w:r>
      <w:proofErr w:type="gramEnd"/>
    </w:p>
  </w:comment>
  <w:comment w:id="2" w:author="fabien morat" w:date="2019-07-09T16:32:00Z" w:initials="fm">
    <w:p w14:paraId="4C8EB162" w14:textId="455FF05B" w:rsidR="00DB636F" w:rsidRDefault="00DB636F">
      <w:pPr>
        <w:pStyle w:val="Commentaire"/>
      </w:pPr>
      <w:r>
        <w:rPr>
          <w:rStyle w:val="Marquedecommentaire"/>
        </w:rPr>
        <w:annotationRef/>
      </w:r>
      <w:proofErr w:type="spellStart"/>
      <w:r>
        <w:t>Orgine</w:t>
      </w:r>
      <w:proofErr w:type="spellEnd"/>
      <w:r>
        <w:t xml:space="preserve"> des données</w:t>
      </w:r>
    </w:p>
  </w:comment>
  <w:comment w:id="3" w:author="fabien morat" w:date="2019-07-10T17:55:00Z" w:initials="fm">
    <w:p w14:paraId="78C168C7" w14:textId="77777777" w:rsidR="00DB636F" w:rsidRDefault="00DB636F">
      <w:pPr>
        <w:pStyle w:val="Commentaire"/>
      </w:pPr>
      <w:r>
        <w:rPr>
          <w:rStyle w:val="Marquedecommentaire"/>
        </w:rPr>
        <w:annotationRef/>
      </w:r>
      <w:r>
        <w:t xml:space="preserve">Faut-il un tableau avec les </w:t>
      </w:r>
      <w:proofErr w:type="spellStart"/>
      <w:r>
        <w:t>refs</w:t>
      </w:r>
      <w:proofErr w:type="spellEnd"/>
      <w:r>
        <w:t xml:space="preserve"> pour les </w:t>
      </w:r>
      <w:proofErr w:type="spellStart"/>
      <w:r>
        <w:t>Lop</w:t>
      </w:r>
      <w:proofErr w:type="spellEnd"/>
      <w:r>
        <w:t> ?</w:t>
      </w:r>
    </w:p>
    <w:p w14:paraId="48FF06D9" w14:textId="1E2C98E6" w:rsidR="00DB636F" w:rsidRDefault="00DB636F">
      <w:pPr>
        <w:pStyle w:val="Commentaire"/>
      </w:pPr>
      <w:proofErr w:type="spellStart"/>
      <w:r>
        <w:t>Sp</w:t>
      </w:r>
      <w:proofErr w:type="spellEnd"/>
      <w:r>
        <w:t xml:space="preserve"> </w:t>
      </w:r>
      <w:proofErr w:type="spellStart"/>
      <w:r>
        <w:t>Lop</w:t>
      </w:r>
      <w:proofErr w:type="spellEnd"/>
      <w:r>
        <w:t xml:space="preserve"> </w:t>
      </w:r>
      <w:proofErr w:type="spellStart"/>
      <w:r>
        <w:t>Ref</w:t>
      </w:r>
      <w:proofErr w:type="spellEnd"/>
      <w:r>
        <w: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746E9" w15:done="0"/>
  <w15:commentEx w15:paraId="6ACC516B" w15:done="0"/>
  <w15:commentEx w15:paraId="4C8EB162" w15:done="0"/>
  <w15:commentEx w15:paraId="48FF06D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70D0E"/>
    <w:multiLevelType w:val="hybridMultilevel"/>
    <w:tmpl w:val="369C56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8D24F9"/>
    <w:multiLevelType w:val="hybridMultilevel"/>
    <w:tmpl w:val="ABF8DA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8D016D"/>
    <w:multiLevelType w:val="hybridMultilevel"/>
    <w:tmpl w:val="CB66C1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en morat">
    <w15:presenceInfo w15:providerId="None" w15:userId="fabien mor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Fish Mgmt Ecology-1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ffdt2ttwsr9d8ex25r55we4zea52d9az00x&quot;&gt;Biblio complete&lt;record-ids&gt;&lt;item&gt;245&lt;/item&gt;&lt;item&gt;1770&lt;/item&gt;&lt;item&gt;1826&lt;/item&gt;&lt;item&gt;1828&lt;/item&gt;&lt;item&gt;1830&lt;/item&gt;&lt;item&gt;1832&lt;/item&gt;&lt;item&gt;1834&lt;/item&gt;&lt;item&gt;1836&lt;/item&gt;&lt;item&gt;1838&lt;/item&gt;&lt;item&gt;1840&lt;/item&gt;&lt;item&gt;1842&lt;/item&gt;&lt;item&gt;1844&lt;/item&gt;&lt;item&gt;1846&lt;/item&gt;&lt;item&gt;1848&lt;/item&gt;&lt;item&gt;1850&lt;/item&gt;&lt;item&gt;1852&lt;/item&gt;&lt;item&gt;1854&lt;/item&gt;&lt;item&gt;1856&lt;/item&gt;&lt;item&gt;1858&lt;/item&gt;&lt;item&gt;1860&lt;/item&gt;&lt;item&gt;1862&lt;/item&gt;&lt;item&gt;1865&lt;/item&gt;&lt;item&gt;1867&lt;/item&gt;&lt;item&gt;1869&lt;/item&gt;&lt;item&gt;1871&lt;/item&gt;&lt;item&gt;1873&lt;/item&gt;&lt;item&gt;1875&lt;/item&gt;&lt;item&gt;1877&lt;/item&gt;&lt;item&gt;1881&lt;/item&gt;&lt;item&gt;1883&lt;/item&gt;&lt;/record-ids&gt;&lt;/item&gt;&lt;/Libraries&gt;"/>
  </w:docVars>
  <w:rsids>
    <w:rsidRoot w:val="00411630"/>
    <w:rsid w:val="00035776"/>
    <w:rsid w:val="00046F91"/>
    <w:rsid w:val="00071F38"/>
    <w:rsid w:val="00135D7D"/>
    <w:rsid w:val="00156B62"/>
    <w:rsid w:val="00166DE7"/>
    <w:rsid w:val="00241142"/>
    <w:rsid w:val="00283A17"/>
    <w:rsid w:val="002C025A"/>
    <w:rsid w:val="003064D1"/>
    <w:rsid w:val="00411630"/>
    <w:rsid w:val="004518D9"/>
    <w:rsid w:val="00451FE6"/>
    <w:rsid w:val="004D51B6"/>
    <w:rsid w:val="005604CE"/>
    <w:rsid w:val="005F2A35"/>
    <w:rsid w:val="00620C74"/>
    <w:rsid w:val="006401A5"/>
    <w:rsid w:val="006446A3"/>
    <w:rsid w:val="00766382"/>
    <w:rsid w:val="00793CA1"/>
    <w:rsid w:val="007B4348"/>
    <w:rsid w:val="007B6AB9"/>
    <w:rsid w:val="007C7C6F"/>
    <w:rsid w:val="007F6042"/>
    <w:rsid w:val="00833754"/>
    <w:rsid w:val="008C17D7"/>
    <w:rsid w:val="008C5740"/>
    <w:rsid w:val="008D0606"/>
    <w:rsid w:val="00920CCA"/>
    <w:rsid w:val="00923D70"/>
    <w:rsid w:val="00971D3A"/>
    <w:rsid w:val="00980508"/>
    <w:rsid w:val="00983F9E"/>
    <w:rsid w:val="009B47E7"/>
    <w:rsid w:val="009B56F0"/>
    <w:rsid w:val="009B6904"/>
    <w:rsid w:val="009E2A2D"/>
    <w:rsid w:val="009F279E"/>
    <w:rsid w:val="00A0525F"/>
    <w:rsid w:val="00AE5CF4"/>
    <w:rsid w:val="00AF3EC3"/>
    <w:rsid w:val="00BD343C"/>
    <w:rsid w:val="00C15944"/>
    <w:rsid w:val="00CB295E"/>
    <w:rsid w:val="00CB7D1C"/>
    <w:rsid w:val="00D21D90"/>
    <w:rsid w:val="00D55D32"/>
    <w:rsid w:val="00D56152"/>
    <w:rsid w:val="00DB636F"/>
    <w:rsid w:val="00DF0C64"/>
    <w:rsid w:val="00DF1C8B"/>
    <w:rsid w:val="00E75D63"/>
    <w:rsid w:val="00EC2182"/>
    <w:rsid w:val="00ED58B1"/>
    <w:rsid w:val="00EF5B25"/>
    <w:rsid w:val="00F610AE"/>
    <w:rsid w:val="00F854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0DDF"/>
  <w15:chartTrackingRefBased/>
  <w15:docId w15:val="{B0B640CF-54F0-4C72-BB33-1E43869E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4D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1630"/>
    <w:pPr>
      <w:ind w:left="720"/>
      <w:contextualSpacing/>
    </w:pPr>
  </w:style>
  <w:style w:type="character" w:styleId="Lienhypertexte">
    <w:name w:val="Hyperlink"/>
    <w:basedOn w:val="Policepardfaut"/>
    <w:uiPriority w:val="99"/>
    <w:unhideWhenUsed/>
    <w:rsid w:val="00411630"/>
    <w:rPr>
      <w:color w:val="0000FF" w:themeColor="hyperlink"/>
      <w:u w:val="single"/>
    </w:rPr>
  </w:style>
  <w:style w:type="character" w:styleId="Marquedecommentaire">
    <w:name w:val="annotation reference"/>
    <w:basedOn w:val="Policepardfaut"/>
    <w:uiPriority w:val="99"/>
    <w:semiHidden/>
    <w:unhideWhenUsed/>
    <w:rsid w:val="00620C74"/>
    <w:rPr>
      <w:sz w:val="16"/>
      <w:szCs w:val="16"/>
    </w:rPr>
  </w:style>
  <w:style w:type="paragraph" w:styleId="Commentaire">
    <w:name w:val="annotation text"/>
    <w:basedOn w:val="Normal"/>
    <w:link w:val="CommentaireCar"/>
    <w:uiPriority w:val="99"/>
    <w:semiHidden/>
    <w:unhideWhenUsed/>
    <w:rsid w:val="00620C74"/>
    <w:pPr>
      <w:spacing w:line="240" w:lineRule="auto"/>
    </w:pPr>
    <w:rPr>
      <w:sz w:val="20"/>
      <w:szCs w:val="20"/>
    </w:rPr>
  </w:style>
  <w:style w:type="character" w:customStyle="1" w:styleId="CommentaireCar">
    <w:name w:val="Commentaire Car"/>
    <w:basedOn w:val="Policepardfaut"/>
    <w:link w:val="Commentaire"/>
    <w:uiPriority w:val="99"/>
    <w:semiHidden/>
    <w:rsid w:val="00620C74"/>
    <w:rPr>
      <w:sz w:val="20"/>
      <w:szCs w:val="20"/>
    </w:rPr>
  </w:style>
  <w:style w:type="paragraph" w:styleId="Objetducommentaire">
    <w:name w:val="annotation subject"/>
    <w:basedOn w:val="Commentaire"/>
    <w:next w:val="Commentaire"/>
    <w:link w:val="ObjetducommentaireCar"/>
    <w:uiPriority w:val="99"/>
    <w:semiHidden/>
    <w:unhideWhenUsed/>
    <w:rsid w:val="00620C74"/>
    <w:rPr>
      <w:b/>
      <w:bCs/>
    </w:rPr>
  </w:style>
  <w:style w:type="character" w:customStyle="1" w:styleId="ObjetducommentaireCar">
    <w:name w:val="Objet du commentaire Car"/>
    <w:basedOn w:val="CommentaireCar"/>
    <w:link w:val="Objetducommentaire"/>
    <w:uiPriority w:val="99"/>
    <w:semiHidden/>
    <w:rsid w:val="00620C74"/>
    <w:rPr>
      <w:b/>
      <w:bCs/>
      <w:sz w:val="20"/>
      <w:szCs w:val="20"/>
    </w:rPr>
  </w:style>
  <w:style w:type="paragraph" w:styleId="Textedebulles">
    <w:name w:val="Balloon Text"/>
    <w:basedOn w:val="Normal"/>
    <w:link w:val="TextedebullesCar"/>
    <w:uiPriority w:val="99"/>
    <w:semiHidden/>
    <w:unhideWhenUsed/>
    <w:rsid w:val="00620C7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20C74"/>
    <w:rPr>
      <w:rFonts w:ascii="Segoe UI" w:hAnsi="Segoe UI" w:cs="Segoe UI"/>
      <w:sz w:val="18"/>
      <w:szCs w:val="18"/>
    </w:rPr>
  </w:style>
  <w:style w:type="paragraph" w:customStyle="1" w:styleId="EndNoteBibliographyTitle">
    <w:name w:val="EndNote Bibliography Title"/>
    <w:basedOn w:val="Normal"/>
    <w:link w:val="EndNoteBibliographyTitleCar"/>
    <w:rsid w:val="00CB7D1C"/>
    <w:pPr>
      <w:spacing w:after="0"/>
      <w:jc w:val="center"/>
    </w:pPr>
    <w:rPr>
      <w:rFonts w:ascii="Calibri" w:hAnsi="Calibri" w:cs="Calibri"/>
      <w:noProof/>
      <w:lang w:val="en-US"/>
    </w:rPr>
  </w:style>
  <w:style w:type="character" w:customStyle="1" w:styleId="EndNoteBibliographyTitleCar">
    <w:name w:val="EndNote Bibliography Title Car"/>
    <w:basedOn w:val="Policepardfaut"/>
    <w:link w:val="EndNoteBibliographyTitle"/>
    <w:rsid w:val="00CB7D1C"/>
    <w:rPr>
      <w:rFonts w:ascii="Calibri" w:hAnsi="Calibri" w:cs="Calibri"/>
      <w:noProof/>
      <w:lang w:val="en-US"/>
    </w:rPr>
  </w:style>
  <w:style w:type="paragraph" w:customStyle="1" w:styleId="EndNoteBibliography">
    <w:name w:val="EndNote Bibliography"/>
    <w:basedOn w:val="Normal"/>
    <w:link w:val="EndNoteBibliographyCar"/>
    <w:rsid w:val="00CB7D1C"/>
    <w:pPr>
      <w:spacing w:line="240" w:lineRule="auto"/>
    </w:pPr>
    <w:rPr>
      <w:rFonts w:ascii="Calibri" w:hAnsi="Calibri" w:cs="Calibri"/>
      <w:noProof/>
      <w:lang w:val="en-US"/>
    </w:rPr>
  </w:style>
  <w:style w:type="character" w:customStyle="1" w:styleId="EndNoteBibliographyCar">
    <w:name w:val="EndNote Bibliography Car"/>
    <w:basedOn w:val="Policepardfaut"/>
    <w:link w:val="EndNoteBibliography"/>
    <w:rsid w:val="00CB7D1C"/>
    <w:rPr>
      <w:rFonts w:ascii="Calibri" w:hAnsi="Calibri" w:cs="Calibri"/>
      <w:noProof/>
      <w:lang w:val="en-US"/>
    </w:rPr>
  </w:style>
  <w:style w:type="character" w:styleId="Textedelespacerserv">
    <w:name w:val="Placeholder Text"/>
    <w:basedOn w:val="Policepardfaut"/>
    <w:uiPriority w:val="99"/>
    <w:semiHidden/>
    <w:rsid w:val="00766382"/>
    <w:rPr>
      <w:color w:val="808080"/>
    </w:rPr>
  </w:style>
  <w:style w:type="table" w:styleId="Grilledutableau">
    <w:name w:val="Table Grid"/>
    <w:basedOn w:val="TableauNormal"/>
    <w:uiPriority w:val="59"/>
    <w:rsid w:val="0013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hyperlink" Target="mailto:valeriano.parravicini@ephe.psl.e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bien.morat@univ-perp.fr"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7499B-5915-47E9-95C4-2C3884A82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11</Pages>
  <Words>9238</Words>
  <Characters>50814</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morat</dc:creator>
  <cp:keywords/>
  <dc:description/>
  <cp:lastModifiedBy>fabien morat</cp:lastModifiedBy>
  <cp:revision>8</cp:revision>
  <dcterms:created xsi:type="dcterms:W3CDTF">2019-07-03T13:33:00Z</dcterms:created>
  <dcterms:modified xsi:type="dcterms:W3CDTF">2019-07-12T10:30:00Z</dcterms:modified>
</cp:coreProperties>
</file>