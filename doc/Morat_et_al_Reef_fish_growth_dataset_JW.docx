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9D5EC" w14:textId="6BD9A8B7" w:rsidR="00411630" w:rsidRPr="00CD226B" w:rsidRDefault="00411630" w:rsidP="00CD226B">
      <w:pPr>
        <w:spacing w:line="360" w:lineRule="auto"/>
        <w:jc w:val="center"/>
        <w:rPr>
          <w:rFonts w:ascii="Times New Roman" w:hAnsi="Times New Roman" w:cs="Times New Roman"/>
          <w:b/>
          <w:color w:val="000000" w:themeColor="text1"/>
          <w:sz w:val="24"/>
          <w:szCs w:val="24"/>
          <w:lang w:val="en-US"/>
        </w:rPr>
      </w:pPr>
      <w:r w:rsidRPr="00CD226B">
        <w:rPr>
          <w:rFonts w:ascii="Times New Roman" w:hAnsi="Times New Roman" w:cs="Times New Roman"/>
          <w:b/>
          <w:color w:val="000000" w:themeColor="text1"/>
          <w:sz w:val="24"/>
          <w:szCs w:val="24"/>
          <w:lang w:val="en-US"/>
        </w:rPr>
        <w:t xml:space="preserve">Reef fish growth dataset: a dataset of annual otolith sagittal growth for </w:t>
      </w:r>
      <w:r w:rsidR="00135D7D" w:rsidRPr="00CD226B">
        <w:rPr>
          <w:rFonts w:ascii="Times New Roman" w:hAnsi="Times New Roman" w:cs="Times New Roman"/>
          <w:b/>
          <w:color w:val="000000" w:themeColor="text1"/>
          <w:sz w:val="24"/>
          <w:szCs w:val="24"/>
          <w:lang w:val="en-US"/>
        </w:rPr>
        <w:t>51</w:t>
      </w:r>
      <w:r w:rsidRPr="00CD226B">
        <w:rPr>
          <w:rFonts w:ascii="Times New Roman" w:hAnsi="Times New Roman" w:cs="Times New Roman"/>
          <w:b/>
          <w:color w:val="000000" w:themeColor="text1"/>
          <w:sz w:val="24"/>
          <w:szCs w:val="24"/>
          <w:lang w:val="en-US"/>
        </w:rPr>
        <w:t xml:space="preserve"> reef fish from French Polynesia </w:t>
      </w:r>
    </w:p>
    <w:p w14:paraId="03707416" w14:textId="5C8D5370" w:rsidR="00411630" w:rsidRPr="00CD226B" w:rsidRDefault="00411630" w:rsidP="00CD226B">
      <w:pPr>
        <w:spacing w:line="360" w:lineRule="auto"/>
        <w:jc w:val="center"/>
        <w:rPr>
          <w:rFonts w:ascii="Times New Roman" w:hAnsi="Times New Roman" w:cs="Times New Roman"/>
          <w:sz w:val="24"/>
          <w:szCs w:val="24"/>
          <w:lang w:val="en-US"/>
        </w:rPr>
      </w:pPr>
      <w:r w:rsidRPr="00CD226B">
        <w:rPr>
          <w:rFonts w:ascii="Times New Roman" w:hAnsi="Times New Roman" w:cs="Times New Roman"/>
          <w:sz w:val="24"/>
          <w:szCs w:val="24"/>
          <w:lang w:val="en-US"/>
        </w:rPr>
        <w:t>Fabien</w:t>
      </w:r>
      <w:r w:rsidR="00A0525F" w:rsidRPr="00CD226B">
        <w:rPr>
          <w:rFonts w:ascii="Times New Roman" w:hAnsi="Times New Roman" w:cs="Times New Roman"/>
          <w:sz w:val="24"/>
          <w:szCs w:val="24"/>
          <w:lang w:val="en-US"/>
        </w:rPr>
        <w:t xml:space="preserve"> </w:t>
      </w:r>
      <w:proofErr w:type="spellStart"/>
      <w:r w:rsidR="00EC2182" w:rsidRPr="00CD226B">
        <w:rPr>
          <w:rFonts w:ascii="Times New Roman" w:hAnsi="Times New Roman" w:cs="Times New Roman"/>
          <w:sz w:val="24"/>
          <w:szCs w:val="24"/>
          <w:lang w:val="en-US"/>
        </w:rPr>
        <w:t>Morat</w:t>
      </w:r>
      <w:proofErr w:type="spellEnd"/>
      <w:r w:rsidR="00EC2182" w:rsidRPr="00CD226B">
        <w:rPr>
          <w:rFonts w:ascii="Times New Roman" w:hAnsi="Times New Roman" w:cs="Times New Roman"/>
          <w:sz w:val="24"/>
          <w:szCs w:val="24"/>
          <w:lang w:val="en-US"/>
        </w:rPr>
        <w:t xml:space="preserve"> </w:t>
      </w:r>
      <w:r w:rsidR="00A0525F" w:rsidRPr="00CD226B">
        <w:rPr>
          <w:rFonts w:ascii="Times New Roman" w:hAnsi="Times New Roman" w:cs="Times New Roman"/>
          <w:sz w:val="24"/>
          <w:szCs w:val="24"/>
          <w:vertAlign w:val="superscript"/>
          <w:lang w:val="en-US"/>
        </w:rPr>
        <w:t>1, 2</w:t>
      </w:r>
      <w:r w:rsidRPr="00CD226B">
        <w:rPr>
          <w:rFonts w:ascii="Times New Roman" w:hAnsi="Times New Roman" w:cs="Times New Roman"/>
          <w:sz w:val="24"/>
          <w:szCs w:val="24"/>
          <w:lang w:val="en-US"/>
        </w:rPr>
        <w:t>*, Jérémy</w:t>
      </w:r>
      <w:r w:rsidR="006446A3" w:rsidRPr="00CD226B">
        <w:rPr>
          <w:rFonts w:ascii="Times New Roman" w:hAnsi="Times New Roman" w:cs="Times New Roman"/>
          <w:sz w:val="24"/>
          <w:szCs w:val="24"/>
          <w:lang w:val="en-US"/>
        </w:rPr>
        <w:t xml:space="preserve"> </w:t>
      </w:r>
      <w:r w:rsidR="00EC2182" w:rsidRPr="00CD226B">
        <w:rPr>
          <w:rFonts w:ascii="Times New Roman" w:hAnsi="Times New Roman" w:cs="Times New Roman"/>
          <w:sz w:val="24"/>
          <w:szCs w:val="24"/>
          <w:lang w:val="en-US"/>
        </w:rPr>
        <w:t xml:space="preserve">Wicquart </w:t>
      </w:r>
      <w:r w:rsidR="00A0525F" w:rsidRPr="00CD226B">
        <w:rPr>
          <w:rFonts w:ascii="Times New Roman" w:hAnsi="Times New Roman" w:cs="Times New Roman"/>
          <w:sz w:val="24"/>
          <w:szCs w:val="24"/>
          <w:vertAlign w:val="superscript"/>
          <w:lang w:val="en-US"/>
        </w:rPr>
        <w:t>1, 2</w:t>
      </w:r>
      <w:r w:rsidRPr="00CD226B">
        <w:rPr>
          <w:rFonts w:ascii="Times New Roman" w:hAnsi="Times New Roman" w:cs="Times New Roman"/>
          <w:sz w:val="24"/>
          <w:szCs w:val="24"/>
          <w:lang w:val="en-US"/>
        </w:rPr>
        <w:t>*, Guillemette</w:t>
      </w:r>
      <w:r w:rsidR="006446A3" w:rsidRPr="00CD226B">
        <w:rPr>
          <w:rFonts w:ascii="Times New Roman" w:hAnsi="Times New Roman" w:cs="Times New Roman"/>
          <w:sz w:val="24"/>
          <w:szCs w:val="24"/>
          <w:lang w:val="en-US"/>
        </w:rPr>
        <w:t xml:space="preserve"> </w:t>
      </w:r>
      <w:r w:rsidR="00EC2182" w:rsidRPr="00CD226B">
        <w:rPr>
          <w:rFonts w:ascii="Times New Roman" w:hAnsi="Times New Roman" w:cs="Times New Roman"/>
          <w:sz w:val="24"/>
          <w:szCs w:val="24"/>
          <w:lang w:val="en-US"/>
        </w:rPr>
        <w:t xml:space="preserve">de </w:t>
      </w:r>
      <w:proofErr w:type="spellStart"/>
      <w:r w:rsidR="00EC2182" w:rsidRPr="00CD226B">
        <w:rPr>
          <w:rFonts w:ascii="Times New Roman" w:hAnsi="Times New Roman" w:cs="Times New Roman"/>
          <w:sz w:val="24"/>
          <w:szCs w:val="24"/>
          <w:lang w:val="en-US"/>
        </w:rPr>
        <w:t>Sinéty</w:t>
      </w:r>
      <w:proofErr w:type="spellEnd"/>
      <w:r w:rsidR="00EC2182" w:rsidRPr="00CD226B">
        <w:rPr>
          <w:rFonts w:ascii="Times New Roman" w:hAnsi="Times New Roman" w:cs="Times New Roman"/>
          <w:sz w:val="24"/>
          <w:szCs w:val="24"/>
          <w:lang w:val="en-US"/>
        </w:rPr>
        <w:t xml:space="preserve"> </w:t>
      </w:r>
      <w:r w:rsidR="00A0525F" w:rsidRPr="00CD226B">
        <w:rPr>
          <w:rFonts w:ascii="Times New Roman" w:hAnsi="Times New Roman" w:cs="Times New Roman"/>
          <w:sz w:val="24"/>
          <w:szCs w:val="24"/>
          <w:vertAlign w:val="superscript"/>
          <w:lang w:val="en-US"/>
        </w:rPr>
        <w:t>1, 2</w:t>
      </w:r>
      <w:r w:rsidRPr="00CD226B">
        <w:rPr>
          <w:rFonts w:ascii="Times New Roman" w:hAnsi="Times New Roman" w:cs="Times New Roman"/>
          <w:sz w:val="24"/>
          <w:szCs w:val="24"/>
          <w:lang w:val="en-US"/>
        </w:rPr>
        <w:t>, Jean</w:t>
      </w:r>
      <w:r w:rsidR="006446A3" w:rsidRPr="00CD226B">
        <w:rPr>
          <w:rFonts w:ascii="Times New Roman" w:hAnsi="Times New Roman" w:cs="Times New Roman"/>
          <w:sz w:val="24"/>
          <w:szCs w:val="24"/>
          <w:lang w:val="en-US"/>
        </w:rPr>
        <w:t xml:space="preserve"> </w:t>
      </w:r>
      <w:r w:rsidR="00EC2182" w:rsidRPr="00CD226B">
        <w:rPr>
          <w:rFonts w:ascii="Times New Roman" w:hAnsi="Times New Roman" w:cs="Times New Roman"/>
          <w:sz w:val="24"/>
          <w:szCs w:val="24"/>
          <w:lang w:val="en-US"/>
        </w:rPr>
        <w:t xml:space="preserve">Bienvenu </w:t>
      </w:r>
      <w:r w:rsidR="00A0525F" w:rsidRPr="00CD226B">
        <w:rPr>
          <w:rFonts w:ascii="Times New Roman" w:hAnsi="Times New Roman" w:cs="Times New Roman"/>
          <w:sz w:val="24"/>
          <w:szCs w:val="24"/>
          <w:vertAlign w:val="superscript"/>
          <w:lang w:val="en-US"/>
        </w:rPr>
        <w:t>1, 2</w:t>
      </w:r>
      <w:r w:rsidRPr="00CD226B">
        <w:rPr>
          <w:rFonts w:ascii="Times New Roman" w:hAnsi="Times New Roman" w:cs="Times New Roman"/>
          <w:sz w:val="24"/>
          <w:szCs w:val="24"/>
          <w:lang w:val="en-US"/>
        </w:rPr>
        <w:t>, Simon J.</w:t>
      </w:r>
      <w:r w:rsidR="006446A3" w:rsidRPr="00CD226B">
        <w:rPr>
          <w:rFonts w:ascii="Times New Roman" w:hAnsi="Times New Roman" w:cs="Times New Roman"/>
          <w:sz w:val="24"/>
          <w:szCs w:val="24"/>
          <w:lang w:val="en-US"/>
        </w:rPr>
        <w:t xml:space="preserve"> </w:t>
      </w:r>
      <w:proofErr w:type="spellStart"/>
      <w:r w:rsidR="00EC2182" w:rsidRPr="00CD226B">
        <w:rPr>
          <w:rFonts w:ascii="Times New Roman" w:hAnsi="Times New Roman" w:cs="Times New Roman"/>
          <w:sz w:val="24"/>
          <w:szCs w:val="24"/>
          <w:lang w:val="en-US"/>
        </w:rPr>
        <w:t>Brandl</w:t>
      </w:r>
      <w:proofErr w:type="spellEnd"/>
      <w:r w:rsidR="00EC2182" w:rsidRPr="00CD226B">
        <w:rPr>
          <w:rFonts w:ascii="Times New Roman" w:hAnsi="Times New Roman" w:cs="Times New Roman"/>
          <w:sz w:val="24"/>
          <w:szCs w:val="24"/>
          <w:lang w:val="en-US"/>
        </w:rPr>
        <w:t xml:space="preserve"> </w:t>
      </w:r>
      <w:r w:rsidR="00A0525F" w:rsidRPr="00CD226B">
        <w:rPr>
          <w:rFonts w:ascii="Times New Roman" w:hAnsi="Times New Roman" w:cs="Times New Roman"/>
          <w:sz w:val="24"/>
          <w:szCs w:val="24"/>
          <w:vertAlign w:val="superscript"/>
          <w:lang w:val="en-US"/>
        </w:rPr>
        <w:t>3</w:t>
      </w:r>
      <w:r w:rsidRPr="00CD226B">
        <w:rPr>
          <w:rFonts w:ascii="Times New Roman" w:hAnsi="Times New Roman" w:cs="Times New Roman"/>
          <w:sz w:val="24"/>
          <w:szCs w:val="24"/>
          <w:lang w:val="en-US"/>
        </w:rPr>
        <w:t>, Jérémy</w:t>
      </w:r>
      <w:r w:rsidR="006446A3" w:rsidRPr="00CD226B">
        <w:rPr>
          <w:rFonts w:ascii="Times New Roman" w:hAnsi="Times New Roman" w:cs="Times New Roman"/>
          <w:sz w:val="24"/>
          <w:szCs w:val="24"/>
          <w:lang w:val="en-US"/>
        </w:rPr>
        <w:t xml:space="preserve"> </w:t>
      </w:r>
      <w:proofErr w:type="spellStart"/>
      <w:r w:rsidR="00EC2182" w:rsidRPr="00CD226B">
        <w:rPr>
          <w:rFonts w:ascii="Times New Roman" w:hAnsi="Times New Roman" w:cs="Times New Roman"/>
          <w:sz w:val="24"/>
          <w:szCs w:val="24"/>
          <w:lang w:val="en-US"/>
        </w:rPr>
        <w:t>Carlot</w:t>
      </w:r>
      <w:proofErr w:type="spellEnd"/>
      <w:r w:rsidR="00EC2182" w:rsidRPr="00CD226B">
        <w:rPr>
          <w:rFonts w:ascii="Times New Roman" w:hAnsi="Times New Roman" w:cs="Times New Roman"/>
          <w:sz w:val="24"/>
          <w:szCs w:val="24"/>
          <w:lang w:val="en-US"/>
        </w:rPr>
        <w:t xml:space="preserve"> </w:t>
      </w:r>
      <w:r w:rsidR="00A0525F" w:rsidRPr="00CD226B">
        <w:rPr>
          <w:rFonts w:ascii="Times New Roman" w:hAnsi="Times New Roman" w:cs="Times New Roman"/>
          <w:sz w:val="24"/>
          <w:szCs w:val="24"/>
          <w:vertAlign w:val="superscript"/>
          <w:lang w:val="en-US"/>
        </w:rPr>
        <w:t>1, 2</w:t>
      </w:r>
      <w:r w:rsidRPr="00CD226B">
        <w:rPr>
          <w:rFonts w:ascii="Times New Roman" w:hAnsi="Times New Roman" w:cs="Times New Roman"/>
          <w:sz w:val="24"/>
          <w:szCs w:val="24"/>
          <w:lang w:val="en-US"/>
        </w:rPr>
        <w:t>, Jordan M.</w:t>
      </w:r>
      <w:r w:rsidR="00A0525F" w:rsidRPr="00CD226B">
        <w:rPr>
          <w:rFonts w:ascii="Times New Roman" w:hAnsi="Times New Roman" w:cs="Times New Roman"/>
          <w:sz w:val="24"/>
          <w:szCs w:val="24"/>
          <w:vertAlign w:val="superscript"/>
          <w:lang w:val="en-US"/>
        </w:rPr>
        <w:t xml:space="preserve"> </w:t>
      </w:r>
      <w:r w:rsidR="00EC2182" w:rsidRPr="00CD226B">
        <w:rPr>
          <w:rFonts w:ascii="Times New Roman" w:hAnsi="Times New Roman" w:cs="Times New Roman"/>
          <w:sz w:val="24"/>
          <w:szCs w:val="24"/>
          <w:lang w:val="en-US"/>
        </w:rPr>
        <w:t xml:space="preserve">Casey </w:t>
      </w:r>
      <w:r w:rsidR="00A0525F" w:rsidRPr="00CD226B">
        <w:rPr>
          <w:rFonts w:ascii="Times New Roman" w:hAnsi="Times New Roman" w:cs="Times New Roman"/>
          <w:sz w:val="24"/>
          <w:szCs w:val="24"/>
          <w:vertAlign w:val="superscript"/>
          <w:lang w:val="en-US"/>
        </w:rPr>
        <w:t>1, 2</w:t>
      </w:r>
      <w:r w:rsidRPr="00CD226B">
        <w:rPr>
          <w:rFonts w:ascii="Times New Roman" w:hAnsi="Times New Roman" w:cs="Times New Roman"/>
          <w:sz w:val="24"/>
          <w:szCs w:val="24"/>
          <w:lang w:val="en-US"/>
        </w:rPr>
        <w:t xml:space="preserve">, </w:t>
      </w:r>
      <w:r w:rsidR="000E4AD8" w:rsidRPr="00CD226B">
        <w:rPr>
          <w:rFonts w:ascii="Times New Roman" w:hAnsi="Times New Roman" w:cs="Times New Roman"/>
          <w:sz w:val="24"/>
          <w:szCs w:val="24"/>
          <w:lang w:val="en-US"/>
        </w:rPr>
        <w:t>Alexandre Mercière</w:t>
      </w:r>
      <w:r w:rsidR="000E4AD8" w:rsidRPr="00CD226B">
        <w:rPr>
          <w:rFonts w:ascii="Times New Roman" w:hAnsi="Times New Roman" w:cs="Times New Roman"/>
          <w:sz w:val="24"/>
          <w:szCs w:val="24"/>
          <w:vertAlign w:val="superscript"/>
          <w:lang w:val="en-US"/>
        </w:rPr>
        <w:t>1, 2</w:t>
      </w:r>
      <w:r w:rsidR="000E4AD8" w:rsidRPr="00CD226B">
        <w:rPr>
          <w:rFonts w:ascii="Times New Roman" w:hAnsi="Times New Roman" w:cs="Times New Roman"/>
          <w:sz w:val="24"/>
          <w:szCs w:val="24"/>
          <w:lang w:val="en-US"/>
        </w:rPr>
        <w:t xml:space="preserve">, </w:t>
      </w:r>
      <w:r w:rsidRPr="00CD226B">
        <w:rPr>
          <w:rFonts w:ascii="Times New Roman" w:hAnsi="Times New Roman" w:cs="Times New Roman"/>
          <w:sz w:val="24"/>
          <w:szCs w:val="24"/>
          <w:lang w:val="en-US"/>
        </w:rPr>
        <w:t>Pauline</w:t>
      </w:r>
      <w:r w:rsidR="006446A3" w:rsidRPr="00CD226B">
        <w:rPr>
          <w:rFonts w:ascii="Times New Roman" w:hAnsi="Times New Roman" w:cs="Times New Roman"/>
          <w:sz w:val="24"/>
          <w:szCs w:val="24"/>
          <w:lang w:val="en-US"/>
        </w:rPr>
        <w:t xml:space="preserve"> </w:t>
      </w:r>
      <w:r w:rsidR="00EC2182" w:rsidRPr="00CD226B">
        <w:rPr>
          <w:rFonts w:ascii="Times New Roman" w:hAnsi="Times New Roman" w:cs="Times New Roman"/>
          <w:sz w:val="24"/>
          <w:szCs w:val="24"/>
          <w:lang w:val="en-US"/>
        </w:rPr>
        <w:t xml:space="preserve">Fey </w:t>
      </w:r>
      <w:r w:rsidR="006446A3" w:rsidRPr="00CD226B">
        <w:rPr>
          <w:rFonts w:ascii="Times New Roman" w:hAnsi="Times New Roman" w:cs="Times New Roman"/>
          <w:sz w:val="24"/>
          <w:szCs w:val="24"/>
          <w:vertAlign w:val="superscript"/>
          <w:lang w:val="en-US"/>
        </w:rPr>
        <w:t>4</w:t>
      </w:r>
      <w:r w:rsidRPr="00CD226B">
        <w:rPr>
          <w:rFonts w:ascii="Times New Roman" w:hAnsi="Times New Roman" w:cs="Times New Roman"/>
          <w:sz w:val="24"/>
          <w:szCs w:val="24"/>
          <w:lang w:val="en-US"/>
        </w:rPr>
        <w:t>, René</w:t>
      </w:r>
      <w:r w:rsidR="006446A3" w:rsidRPr="00CD226B">
        <w:rPr>
          <w:rFonts w:ascii="Times New Roman" w:hAnsi="Times New Roman" w:cs="Times New Roman"/>
          <w:sz w:val="24"/>
          <w:szCs w:val="24"/>
          <w:lang w:val="en-US"/>
        </w:rPr>
        <w:t xml:space="preserve"> </w:t>
      </w:r>
      <w:proofErr w:type="spellStart"/>
      <w:r w:rsidR="00EC2182" w:rsidRPr="00CD226B">
        <w:rPr>
          <w:rFonts w:ascii="Times New Roman" w:hAnsi="Times New Roman" w:cs="Times New Roman"/>
          <w:sz w:val="24"/>
          <w:szCs w:val="24"/>
          <w:lang w:val="en-US"/>
        </w:rPr>
        <w:t>Galzin</w:t>
      </w:r>
      <w:proofErr w:type="spellEnd"/>
      <w:r w:rsidR="00EC2182" w:rsidRPr="00CD226B">
        <w:rPr>
          <w:rFonts w:ascii="Times New Roman" w:hAnsi="Times New Roman" w:cs="Times New Roman"/>
          <w:sz w:val="24"/>
          <w:szCs w:val="24"/>
          <w:lang w:val="en-US"/>
        </w:rPr>
        <w:t xml:space="preserve"> </w:t>
      </w:r>
      <w:r w:rsidR="00A0525F" w:rsidRPr="00CD226B">
        <w:rPr>
          <w:rFonts w:ascii="Times New Roman" w:hAnsi="Times New Roman" w:cs="Times New Roman"/>
          <w:sz w:val="24"/>
          <w:szCs w:val="24"/>
          <w:vertAlign w:val="superscript"/>
          <w:lang w:val="en-US"/>
        </w:rPr>
        <w:t>1, 2</w:t>
      </w:r>
      <w:r w:rsidRPr="00CD226B">
        <w:rPr>
          <w:rFonts w:ascii="Times New Roman" w:hAnsi="Times New Roman" w:cs="Times New Roman"/>
          <w:sz w:val="24"/>
          <w:szCs w:val="24"/>
          <w:lang w:val="en-US"/>
        </w:rPr>
        <w:t>, Yves</w:t>
      </w:r>
      <w:r w:rsidR="006446A3" w:rsidRPr="00CD226B">
        <w:rPr>
          <w:rFonts w:ascii="Times New Roman" w:hAnsi="Times New Roman" w:cs="Times New Roman"/>
          <w:sz w:val="24"/>
          <w:szCs w:val="24"/>
          <w:lang w:val="en-US"/>
        </w:rPr>
        <w:t xml:space="preserve"> </w:t>
      </w:r>
      <w:proofErr w:type="spellStart"/>
      <w:r w:rsidR="00EC2182" w:rsidRPr="00CD226B">
        <w:rPr>
          <w:rFonts w:ascii="Times New Roman" w:hAnsi="Times New Roman" w:cs="Times New Roman"/>
          <w:sz w:val="24"/>
          <w:szCs w:val="24"/>
          <w:lang w:val="en-US"/>
        </w:rPr>
        <w:t>Letourneur</w:t>
      </w:r>
      <w:proofErr w:type="spellEnd"/>
      <w:r w:rsidR="00EC2182" w:rsidRPr="00CD226B">
        <w:rPr>
          <w:rFonts w:ascii="Times New Roman" w:hAnsi="Times New Roman" w:cs="Times New Roman"/>
          <w:sz w:val="24"/>
          <w:szCs w:val="24"/>
          <w:lang w:val="en-US"/>
        </w:rPr>
        <w:t xml:space="preserve"> </w:t>
      </w:r>
      <w:r w:rsidR="006446A3" w:rsidRPr="00CD226B">
        <w:rPr>
          <w:rFonts w:ascii="Times New Roman" w:hAnsi="Times New Roman" w:cs="Times New Roman"/>
          <w:sz w:val="24"/>
          <w:szCs w:val="24"/>
          <w:vertAlign w:val="superscript"/>
          <w:lang w:val="en-US"/>
        </w:rPr>
        <w:t>4,2</w:t>
      </w:r>
      <w:r w:rsidRPr="00CD226B">
        <w:rPr>
          <w:rFonts w:ascii="Times New Roman" w:hAnsi="Times New Roman" w:cs="Times New Roman"/>
          <w:sz w:val="24"/>
          <w:szCs w:val="24"/>
          <w:lang w:val="en-US"/>
        </w:rPr>
        <w:t>, Pierre</w:t>
      </w:r>
      <w:r w:rsidR="006446A3" w:rsidRPr="00CD226B">
        <w:rPr>
          <w:rFonts w:ascii="Times New Roman" w:hAnsi="Times New Roman" w:cs="Times New Roman"/>
          <w:sz w:val="24"/>
          <w:szCs w:val="24"/>
          <w:lang w:val="en-US"/>
        </w:rPr>
        <w:t xml:space="preserve"> </w:t>
      </w:r>
      <w:proofErr w:type="spellStart"/>
      <w:r w:rsidR="00EC2182" w:rsidRPr="00CD226B">
        <w:rPr>
          <w:rFonts w:ascii="Times New Roman" w:hAnsi="Times New Roman" w:cs="Times New Roman"/>
          <w:sz w:val="24"/>
          <w:szCs w:val="24"/>
          <w:lang w:val="en-US"/>
        </w:rPr>
        <w:t>Sasal</w:t>
      </w:r>
      <w:proofErr w:type="spellEnd"/>
      <w:r w:rsidR="00EC2182" w:rsidRPr="00CD226B">
        <w:rPr>
          <w:rFonts w:ascii="Times New Roman" w:hAnsi="Times New Roman" w:cs="Times New Roman"/>
          <w:sz w:val="24"/>
          <w:szCs w:val="24"/>
          <w:lang w:val="en-US"/>
        </w:rPr>
        <w:t xml:space="preserve"> </w:t>
      </w:r>
      <w:r w:rsidR="00A0525F" w:rsidRPr="00CD226B">
        <w:rPr>
          <w:rFonts w:ascii="Times New Roman" w:hAnsi="Times New Roman" w:cs="Times New Roman"/>
          <w:sz w:val="24"/>
          <w:szCs w:val="24"/>
          <w:vertAlign w:val="superscript"/>
          <w:lang w:val="en-US"/>
        </w:rPr>
        <w:t>1, 2</w:t>
      </w:r>
      <w:r w:rsidRPr="00CD226B">
        <w:rPr>
          <w:rFonts w:ascii="Times New Roman" w:hAnsi="Times New Roman" w:cs="Times New Roman"/>
          <w:sz w:val="24"/>
          <w:szCs w:val="24"/>
          <w:lang w:val="en-US"/>
        </w:rPr>
        <w:t>, Nina M. D.</w:t>
      </w:r>
      <w:r w:rsidR="00EC2182" w:rsidRPr="00CD226B">
        <w:rPr>
          <w:rFonts w:ascii="Times New Roman" w:hAnsi="Times New Roman" w:cs="Times New Roman"/>
          <w:sz w:val="24"/>
          <w:szCs w:val="24"/>
          <w:lang w:val="en-US"/>
        </w:rPr>
        <w:t xml:space="preserve"> </w:t>
      </w:r>
      <w:proofErr w:type="spellStart"/>
      <w:r w:rsidR="00EC2182" w:rsidRPr="00CD226B">
        <w:rPr>
          <w:rFonts w:ascii="Times New Roman" w:hAnsi="Times New Roman" w:cs="Times New Roman"/>
          <w:sz w:val="24"/>
          <w:szCs w:val="24"/>
          <w:lang w:val="en-US"/>
        </w:rPr>
        <w:t>Schiettekatte</w:t>
      </w:r>
      <w:proofErr w:type="spellEnd"/>
      <w:r w:rsidR="00A0525F" w:rsidRPr="00CD226B">
        <w:rPr>
          <w:rFonts w:ascii="Times New Roman" w:hAnsi="Times New Roman" w:cs="Times New Roman"/>
          <w:sz w:val="24"/>
          <w:szCs w:val="24"/>
          <w:vertAlign w:val="superscript"/>
          <w:lang w:val="en-US"/>
        </w:rPr>
        <w:t xml:space="preserve"> 1, 2</w:t>
      </w:r>
      <w:r w:rsidRPr="00CD226B">
        <w:rPr>
          <w:rFonts w:ascii="Times New Roman" w:hAnsi="Times New Roman" w:cs="Times New Roman"/>
          <w:sz w:val="24"/>
          <w:szCs w:val="24"/>
          <w:lang w:val="en-US"/>
        </w:rPr>
        <w:t>, Jason</w:t>
      </w:r>
      <w:r w:rsidR="006446A3" w:rsidRPr="00CD226B">
        <w:rPr>
          <w:rFonts w:ascii="Times New Roman" w:hAnsi="Times New Roman" w:cs="Times New Roman"/>
          <w:sz w:val="24"/>
          <w:szCs w:val="24"/>
          <w:lang w:val="en-US"/>
        </w:rPr>
        <w:t xml:space="preserve"> </w:t>
      </w:r>
      <w:r w:rsidR="00EC2182" w:rsidRPr="00CD226B">
        <w:rPr>
          <w:rFonts w:ascii="Times New Roman" w:hAnsi="Times New Roman" w:cs="Times New Roman"/>
          <w:sz w:val="24"/>
          <w:szCs w:val="24"/>
          <w:lang w:val="en-US"/>
        </w:rPr>
        <w:t xml:space="preserve">Vii </w:t>
      </w:r>
      <w:r w:rsidR="00A0525F" w:rsidRPr="00CD226B">
        <w:rPr>
          <w:rFonts w:ascii="Times New Roman" w:hAnsi="Times New Roman" w:cs="Times New Roman"/>
          <w:sz w:val="24"/>
          <w:szCs w:val="24"/>
          <w:vertAlign w:val="superscript"/>
          <w:lang w:val="en-US"/>
        </w:rPr>
        <w:t>1, 2</w:t>
      </w:r>
      <w:r w:rsidRPr="00CD226B">
        <w:rPr>
          <w:rFonts w:ascii="Times New Roman" w:hAnsi="Times New Roman" w:cs="Times New Roman"/>
          <w:sz w:val="24"/>
          <w:szCs w:val="24"/>
          <w:lang w:val="en-US"/>
        </w:rPr>
        <w:t xml:space="preserve">, </w:t>
      </w:r>
      <w:proofErr w:type="spellStart"/>
      <w:r w:rsidRPr="00CD226B">
        <w:rPr>
          <w:rFonts w:ascii="Times New Roman" w:hAnsi="Times New Roman" w:cs="Times New Roman"/>
          <w:sz w:val="24"/>
          <w:szCs w:val="24"/>
          <w:lang w:val="en-US"/>
        </w:rPr>
        <w:t>Valériano</w:t>
      </w:r>
      <w:proofErr w:type="spellEnd"/>
      <w:r w:rsidR="006446A3" w:rsidRPr="00CD226B">
        <w:rPr>
          <w:rFonts w:ascii="Times New Roman" w:hAnsi="Times New Roman" w:cs="Times New Roman"/>
          <w:sz w:val="24"/>
          <w:szCs w:val="24"/>
          <w:lang w:val="en-US"/>
        </w:rPr>
        <w:t xml:space="preserve"> </w:t>
      </w:r>
      <w:proofErr w:type="spellStart"/>
      <w:r w:rsidR="00EC2182" w:rsidRPr="00CD226B">
        <w:rPr>
          <w:rFonts w:ascii="Times New Roman" w:hAnsi="Times New Roman" w:cs="Times New Roman"/>
          <w:sz w:val="24"/>
          <w:szCs w:val="24"/>
          <w:lang w:val="en-US"/>
        </w:rPr>
        <w:t>Parravicini</w:t>
      </w:r>
      <w:proofErr w:type="spellEnd"/>
      <w:r w:rsidR="00EC2182" w:rsidRPr="00CD226B">
        <w:rPr>
          <w:rFonts w:ascii="Times New Roman" w:hAnsi="Times New Roman" w:cs="Times New Roman"/>
          <w:sz w:val="24"/>
          <w:szCs w:val="24"/>
          <w:vertAlign w:val="superscript"/>
          <w:lang w:val="en-US"/>
        </w:rPr>
        <w:t xml:space="preserve"> </w:t>
      </w:r>
      <w:r w:rsidR="00A0525F" w:rsidRPr="00CD226B">
        <w:rPr>
          <w:rFonts w:ascii="Times New Roman" w:hAnsi="Times New Roman" w:cs="Times New Roman"/>
          <w:sz w:val="24"/>
          <w:szCs w:val="24"/>
          <w:vertAlign w:val="superscript"/>
          <w:lang w:val="en-US"/>
        </w:rPr>
        <w:t>1, 2</w:t>
      </w:r>
    </w:p>
    <w:p w14:paraId="0C22300F" w14:textId="77777777" w:rsidR="00411630" w:rsidRPr="00CD226B" w:rsidRDefault="00411630" w:rsidP="00CD226B">
      <w:pPr>
        <w:spacing w:line="360" w:lineRule="auto"/>
        <w:rPr>
          <w:rFonts w:ascii="Times New Roman" w:hAnsi="Times New Roman" w:cs="Times New Roman"/>
          <w:sz w:val="24"/>
          <w:szCs w:val="24"/>
          <w:lang w:val="en-US"/>
        </w:rPr>
      </w:pPr>
      <w:r w:rsidRPr="00CD226B">
        <w:rPr>
          <w:rFonts w:ascii="Times New Roman" w:hAnsi="Times New Roman" w:cs="Times New Roman"/>
          <w:sz w:val="24"/>
          <w:szCs w:val="24"/>
          <w:lang w:val="en-US"/>
        </w:rPr>
        <w:t xml:space="preserve">Corresponding author e-mail: </w:t>
      </w:r>
      <w:r w:rsidR="00A12A98">
        <w:fldChar w:fldCharType="begin"/>
      </w:r>
      <w:r w:rsidR="00A12A98" w:rsidRPr="00A12A98">
        <w:rPr>
          <w:lang w:val="en-GB"/>
          <w:rPrChange w:id="0" w:author="Jérémy Wicquart" w:date="2019-09-10T09:00:00Z">
            <w:rPr/>
          </w:rPrChange>
        </w:rPr>
        <w:instrText xml:space="preserve"> HYPERLINK "mailto:fabien.morat@univ-perp.fr" </w:instrText>
      </w:r>
      <w:r w:rsidR="00A12A98">
        <w:fldChar w:fldCharType="separate"/>
      </w:r>
      <w:r w:rsidRPr="00CD226B">
        <w:rPr>
          <w:rStyle w:val="Lienhypertexte"/>
          <w:rFonts w:ascii="Times New Roman" w:hAnsi="Times New Roman" w:cs="Times New Roman"/>
          <w:sz w:val="24"/>
          <w:szCs w:val="24"/>
          <w:lang w:val="en-US"/>
        </w:rPr>
        <w:t>fabien.morat@univ-perp.fr</w:t>
      </w:r>
      <w:r w:rsidR="00A12A98">
        <w:rPr>
          <w:rStyle w:val="Lienhypertexte"/>
          <w:rFonts w:ascii="Times New Roman" w:hAnsi="Times New Roman" w:cs="Times New Roman"/>
          <w:sz w:val="24"/>
          <w:szCs w:val="24"/>
          <w:lang w:val="en-US"/>
        </w:rPr>
        <w:fldChar w:fldCharType="end"/>
      </w:r>
      <w:r w:rsidRPr="00CD226B">
        <w:rPr>
          <w:rFonts w:ascii="Times New Roman" w:hAnsi="Times New Roman" w:cs="Times New Roman"/>
          <w:sz w:val="24"/>
          <w:szCs w:val="24"/>
          <w:lang w:val="en-US"/>
        </w:rPr>
        <w:t xml:space="preserve">; </w:t>
      </w:r>
      <w:r w:rsidR="00A12A98">
        <w:fldChar w:fldCharType="begin"/>
      </w:r>
      <w:r w:rsidR="00A12A98" w:rsidRPr="00A12A98">
        <w:rPr>
          <w:lang w:val="en-GB"/>
          <w:rPrChange w:id="1" w:author="Jérémy Wicquart" w:date="2019-09-10T09:00:00Z">
            <w:rPr/>
          </w:rPrChange>
        </w:rPr>
        <w:instrText xml:space="preserve"> HYPERLINK "mailto:valeriano.parravicini@ephe.psl.eu" </w:instrText>
      </w:r>
      <w:r w:rsidR="00A12A98">
        <w:fldChar w:fldCharType="separate"/>
      </w:r>
      <w:r w:rsidRPr="00CD226B">
        <w:rPr>
          <w:rStyle w:val="Lienhypertexte"/>
          <w:rFonts w:ascii="Times New Roman" w:hAnsi="Times New Roman" w:cs="Times New Roman"/>
          <w:sz w:val="24"/>
          <w:szCs w:val="24"/>
          <w:lang w:val="en-US"/>
        </w:rPr>
        <w:t>valeriano.parravicini@ephe.psl.eu</w:t>
      </w:r>
      <w:r w:rsidR="00A12A98">
        <w:rPr>
          <w:rStyle w:val="Lienhypertexte"/>
          <w:rFonts w:ascii="Times New Roman" w:hAnsi="Times New Roman" w:cs="Times New Roman"/>
          <w:sz w:val="24"/>
          <w:szCs w:val="24"/>
          <w:lang w:val="en-US"/>
        </w:rPr>
        <w:fldChar w:fldCharType="end"/>
      </w:r>
    </w:p>
    <w:p w14:paraId="169A6E8B" w14:textId="77777777" w:rsidR="00411630" w:rsidRPr="00CD226B" w:rsidRDefault="00EC2182" w:rsidP="00CD226B">
      <w:pPr>
        <w:spacing w:line="360" w:lineRule="auto"/>
        <w:rPr>
          <w:rFonts w:ascii="Times New Roman" w:hAnsi="Times New Roman" w:cs="Times New Roman"/>
          <w:sz w:val="24"/>
          <w:szCs w:val="24"/>
          <w:lang w:val="en-US"/>
        </w:rPr>
      </w:pPr>
      <w:r w:rsidRPr="00CD226B">
        <w:rPr>
          <w:rFonts w:ascii="Times New Roman" w:hAnsi="Times New Roman" w:cs="Times New Roman"/>
          <w:sz w:val="24"/>
          <w:szCs w:val="24"/>
          <w:lang w:val="en-US"/>
        </w:rPr>
        <w:t xml:space="preserve">Fabien </w:t>
      </w:r>
      <w:proofErr w:type="spellStart"/>
      <w:r w:rsidRPr="00CD226B">
        <w:rPr>
          <w:rFonts w:ascii="Times New Roman" w:hAnsi="Times New Roman" w:cs="Times New Roman"/>
          <w:sz w:val="24"/>
          <w:szCs w:val="24"/>
          <w:lang w:val="en-US"/>
        </w:rPr>
        <w:t>Morat</w:t>
      </w:r>
      <w:proofErr w:type="spellEnd"/>
      <w:r w:rsidRPr="00CD226B">
        <w:rPr>
          <w:rFonts w:ascii="Times New Roman" w:hAnsi="Times New Roman" w:cs="Times New Roman"/>
          <w:sz w:val="24"/>
          <w:szCs w:val="24"/>
          <w:lang w:val="en-US"/>
        </w:rPr>
        <w:t xml:space="preserve"> and Jérémy Wicquart equally contributed to the paper and share first authorship.</w:t>
      </w:r>
    </w:p>
    <w:p w14:paraId="3D8F7BB9" w14:textId="77777777" w:rsidR="00EC2182" w:rsidRPr="00CD226B" w:rsidRDefault="00EC2182" w:rsidP="00CD226B">
      <w:pPr>
        <w:spacing w:line="360" w:lineRule="auto"/>
        <w:rPr>
          <w:rFonts w:ascii="Times New Roman" w:eastAsia="Times New Roman" w:hAnsi="Times New Roman" w:cs="Times New Roman"/>
          <w:i/>
          <w:sz w:val="24"/>
          <w:szCs w:val="24"/>
        </w:rPr>
      </w:pPr>
      <w:r w:rsidRPr="00CD226B">
        <w:rPr>
          <w:rFonts w:ascii="Times New Roman" w:hAnsi="Times New Roman" w:cs="Times New Roman"/>
          <w:i/>
          <w:sz w:val="24"/>
          <w:szCs w:val="24"/>
        </w:rPr>
        <w:t xml:space="preserve">1 </w:t>
      </w:r>
      <w:r w:rsidRPr="00CD226B">
        <w:rPr>
          <w:rFonts w:ascii="Times New Roman" w:eastAsia="Times New Roman" w:hAnsi="Times New Roman" w:cs="Times New Roman"/>
          <w:i/>
          <w:sz w:val="24"/>
          <w:szCs w:val="24"/>
        </w:rPr>
        <w:t xml:space="preserve">PSL Université Paris: EPHE-UPVD-CNRS, USR 3278 CRIOBE, Université de Perpignan, 52 Avenue Paul </w:t>
      </w:r>
      <w:proofErr w:type="spellStart"/>
      <w:r w:rsidRPr="00CD226B">
        <w:rPr>
          <w:rFonts w:ascii="Times New Roman" w:eastAsia="Times New Roman" w:hAnsi="Times New Roman" w:cs="Times New Roman"/>
          <w:i/>
          <w:sz w:val="24"/>
          <w:szCs w:val="24"/>
        </w:rPr>
        <w:t>Alduy</w:t>
      </w:r>
      <w:proofErr w:type="spellEnd"/>
      <w:r w:rsidRPr="00CD226B">
        <w:rPr>
          <w:rFonts w:ascii="Times New Roman" w:eastAsia="Times New Roman" w:hAnsi="Times New Roman" w:cs="Times New Roman"/>
          <w:i/>
          <w:sz w:val="24"/>
          <w:szCs w:val="24"/>
        </w:rPr>
        <w:t>, 66860 Perpignan Cedex, France</w:t>
      </w:r>
    </w:p>
    <w:p w14:paraId="448A4F02" w14:textId="77777777" w:rsidR="00EC2182" w:rsidRPr="00CD226B" w:rsidRDefault="00EC2182" w:rsidP="00CD226B">
      <w:pPr>
        <w:spacing w:line="360" w:lineRule="auto"/>
        <w:rPr>
          <w:rFonts w:ascii="Times New Roman" w:eastAsia="Times New Roman" w:hAnsi="Times New Roman" w:cs="Times New Roman"/>
          <w:i/>
          <w:sz w:val="24"/>
          <w:szCs w:val="24"/>
          <w:lang w:val="en-US"/>
        </w:rPr>
      </w:pPr>
      <w:r w:rsidRPr="00CD226B">
        <w:rPr>
          <w:rFonts w:ascii="Times New Roman" w:eastAsia="Times New Roman" w:hAnsi="Times New Roman" w:cs="Times New Roman"/>
          <w:i/>
          <w:sz w:val="24"/>
          <w:szCs w:val="24"/>
          <w:lang w:val="en-US"/>
        </w:rPr>
        <w:t xml:space="preserve">2 </w:t>
      </w:r>
      <w:proofErr w:type="spellStart"/>
      <w:r w:rsidRPr="00CD226B">
        <w:rPr>
          <w:rFonts w:ascii="Times New Roman" w:eastAsia="Times New Roman" w:hAnsi="Times New Roman" w:cs="Times New Roman"/>
          <w:i/>
          <w:sz w:val="24"/>
          <w:szCs w:val="24"/>
          <w:lang w:val="en-US"/>
        </w:rPr>
        <w:t>Laboratoire</w:t>
      </w:r>
      <w:proofErr w:type="spellEnd"/>
      <w:r w:rsidRPr="00CD226B">
        <w:rPr>
          <w:rFonts w:ascii="Times New Roman" w:eastAsia="Times New Roman" w:hAnsi="Times New Roman" w:cs="Times New Roman"/>
          <w:i/>
          <w:sz w:val="24"/>
          <w:szCs w:val="24"/>
          <w:lang w:val="en-US"/>
        </w:rPr>
        <w:t xml:space="preserve"> </w:t>
      </w:r>
      <w:proofErr w:type="spellStart"/>
      <w:r w:rsidRPr="00CD226B">
        <w:rPr>
          <w:rFonts w:ascii="Times New Roman" w:eastAsia="Times New Roman" w:hAnsi="Times New Roman" w:cs="Times New Roman"/>
          <w:i/>
          <w:sz w:val="24"/>
          <w:szCs w:val="24"/>
          <w:lang w:val="en-US"/>
        </w:rPr>
        <w:t>d’Excellence</w:t>
      </w:r>
      <w:proofErr w:type="spellEnd"/>
      <w:r w:rsidRPr="00CD226B">
        <w:rPr>
          <w:rFonts w:ascii="Times New Roman" w:eastAsia="Times New Roman" w:hAnsi="Times New Roman" w:cs="Times New Roman"/>
          <w:i/>
          <w:sz w:val="24"/>
          <w:szCs w:val="24"/>
          <w:lang w:val="en-US"/>
        </w:rPr>
        <w:t xml:space="preserve"> « CORAIL »</w:t>
      </w:r>
    </w:p>
    <w:p w14:paraId="0905E1A9" w14:textId="77777777" w:rsidR="00EC2182" w:rsidRPr="00CD226B" w:rsidRDefault="00EC2182" w:rsidP="00CD226B">
      <w:pPr>
        <w:spacing w:line="360" w:lineRule="auto"/>
        <w:rPr>
          <w:rFonts w:ascii="Times New Roman" w:hAnsi="Times New Roman" w:cs="Times New Roman"/>
          <w:i/>
          <w:sz w:val="24"/>
          <w:szCs w:val="24"/>
          <w:lang w:val="en-US"/>
        </w:rPr>
      </w:pPr>
      <w:r w:rsidRPr="00CD226B">
        <w:rPr>
          <w:rFonts w:ascii="Times New Roman" w:hAnsi="Times New Roman" w:cs="Times New Roman"/>
          <w:i/>
          <w:sz w:val="24"/>
          <w:szCs w:val="24"/>
          <w:lang w:val="en-US"/>
        </w:rPr>
        <w:t>3 Department of Biological Sciences, Simon Fraser University, Burnaby, BC V5A 1S6, Canada</w:t>
      </w:r>
    </w:p>
    <w:p w14:paraId="41AED361" w14:textId="77777777" w:rsidR="00EC2182" w:rsidRPr="00CD226B" w:rsidRDefault="00EC2182" w:rsidP="00CD226B">
      <w:pPr>
        <w:spacing w:line="360" w:lineRule="auto"/>
        <w:rPr>
          <w:rFonts w:ascii="Times New Roman" w:hAnsi="Times New Roman" w:cs="Times New Roman"/>
          <w:i/>
          <w:sz w:val="24"/>
          <w:szCs w:val="24"/>
        </w:rPr>
      </w:pPr>
      <w:r w:rsidRPr="00CD226B">
        <w:rPr>
          <w:rFonts w:ascii="Times New Roman" w:hAnsi="Times New Roman" w:cs="Times New Roman"/>
          <w:i/>
          <w:sz w:val="24"/>
          <w:szCs w:val="24"/>
        </w:rPr>
        <w:t>4 Université de la Nouvelle-Calédonie, Institut ISEA, Nouméa Cedex, New Caledonia</w:t>
      </w:r>
    </w:p>
    <w:p w14:paraId="6AF018E9" w14:textId="369A945A" w:rsidR="00EC2182" w:rsidRPr="00CD226B" w:rsidRDefault="007F0F03" w:rsidP="00CD226B">
      <w:pPr>
        <w:spacing w:line="360" w:lineRule="auto"/>
        <w:rPr>
          <w:rFonts w:ascii="Times New Roman" w:hAnsi="Times New Roman" w:cs="Times New Roman"/>
          <w:i/>
          <w:sz w:val="24"/>
          <w:szCs w:val="24"/>
          <w:lang w:val="en-US"/>
        </w:rPr>
      </w:pPr>
      <w:proofErr w:type="spellStart"/>
      <w:r w:rsidRPr="00CD226B">
        <w:rPr>
          <w:rFonts w:ascii="Times New Roman" w:hAnsi="Times New Roman" w:cs="Times New Roman"/>
          <w:i/>
          <w:sz w:val="24"/>
          <w:szCs w:val="24"/>
          <w:lang w:val="en-US"/>
        </w:rPr>
        <w:t>Orcid</w:t>
      </w:r>
      <w:proofErr w:type="spellEnd"/>
      <w:r w:rsidR="00E82FFE" w:rsidRPr="00CD226B">
        <w:rPr>
          <w:rFonts w:ascii="Times New Roman" w:hAnsi="Times New Roman" w:cs="Times New Roman"/>
          <w:i/>
          <w:sz w:val="24"/>
          <w:szCs w:val="24"/>
          <w:lang w:val="en-US"/>
        </w:rPr>
        <w:t xml:space="preserve"> numbers :</w:t>
      </w:r>
    </w:p>
    <w:p w14:paraId="3713FB58" w14:textId="5DFC151A" w:rsidR="00E82FFE" w:rsidRPr="00CD226B" w:rsidRDefault="00E82FFE" w:rsidP="00CD226B">
      <w:pPr>
        <w:spacing w:line="360" w:lineRule="auto"/>
        <w:rPr>
          <w:rStyle w:val="orcid-id-https"/>
          <w:rFonts w:ascii="Times New Roman" w:hAnsi="Times New Roman" w:cs="Times New Roman"/>
          <w:sz w:val="24"/>
          <w:szCs w:val="24"/>
          <w:lang w:val="en-GB"/>
        </w:rPr>
      </w:pPr>
      <w:r w:rsidRPr="00CD226B">
        <w:rPr>
          <w:rStyle w:val="orcid-id-https"/>
          <w:rFonts w:ascii="Times New Roman" w:hAnsi="Times New Roman" w:cs="Times New Roman"/>
          <w:sz w:val="24"/>
          <w:szCs w:val="24"/>
          <w:lang w:val="en-GB"/>
        </w:rPr>
        <w:t xml:space="preserve">Fabien : </w:t>
      </w:r>
      <w:r w:rsidR="006340D0">
        <w:fldChar w:fldCharType="begin"/>
      </w:r>
      <w:r w:rsidR="006340D0" w:rsidRPr="006340D0">
        <w:rPr>
          <w:lang w:val="en-GB"/>
          <w:rPrChange w:id="2" w:author="Jérémy Wicquart" w:date="2019-09-10T14:29:00Z">
            <w:rPr/>
          </w:rPrChange>
        </w:rPr>
        <w:instrText xml:space="preserve"> HYPERLINK "https://orcid.org/0000-0002-9925-1437" </w:instrText>
      </w:r>
      <w:r w:rsidR="006340D0">
        <w:fldChar w:fldCharType="separate"/>
      </w:r>
      <w:r w:rsidRPr="00CD226B">
        <w:rPr>
          <w:rStyle w:val="Lienhypertexte"/>
          <w:rFonts w:ascii="Times New Roman" w:hAnsi="Times New Roman" w:cs="Times New Roman"/>
          <w:sz w:val="24"/>
          <w:szCs w:val="24"/>
          <w:lang w:val="en-GB"/>
        </w:rPr>
        <w:t>https://orcid.org/0000-0002-9925-1437</w:t>
      </w:r>
      <w:r w:rsidR="006340D0">
        <w:rPr>
          <w:rStyle w:val="Lienhypertexte"/>
          <w:rFonts w:ascii="Times New Roman" w:hAnsi="Times New Roman" w:cs="Times New Roman"/>
          <w:sz w:val="24"/>
          <w:szCs w:val="24"/>
          <w:lang w:val="en-GB"/>
        </w:rPr>
        <w:fldChar w:fldCharType="end"/>
      </w:r>
    </w:p>
    <w:p w14:paraId="4734E4DF" w14:textId="7676CAEB" w:rsidR="00573833" w:rsidRPr="00CD226B" w:rsidRDefault="00573833" w:rsidP="00CD226B">
      <w:pPr>
        <w:spacing w:line="360" w:lineRule="auto"/>
        <w:rPr>
          <w:rStyle w:val="orcid-id-https"/>
          <w:rFonts w:ascii="Times New Roman" w:hAnsi="Times New Roman" w:cs="Times New Roman"/>
          <w:sz w:val="24"/>
          <w:szCs w:val="24"/>
          <w:lang w:val="en-GB"/>
        </w:rPr>
      </w:pPr>
      <w:r w:rsidRPr="00CD226B">
        <w:rPr>
          <w:rStyle w:val="orcid-id-https"/>
          <w:rFonts w:ascii="Times New Roman" w:hAnsi="Times New Roman" w:cs="Times New Roman"/>
          <w:sz w:val="24"/>
          <w:szCs w:val="24"/>
          <w:lang w:val="en-GB"/>
        </w:rPr>
        <w:t>J</w:t>
      </w:r>
      <w:r w:rsidR="000A2228" w:rsidRPr="00CD226B">
        <w:rPr>
          <w:rStyle w:val="orcid-id-https"/>
          <w:rFonts w:ascii="Times New Roman" w:hAnsi="Times New Roman" w:cs="Times New Roman"/>
          <w:sz w:val="24"/>
          <w:szCs w:val="24"/>
          <w:lang w:val="en-GB"/>
        </w:rPr>
        <w:t xml:space="preserve"> Wicquart </w:t>
      </w:r>
      <w:r w:rsidRPr="00CD226B">
        <w:rPr>
          <w:rStyle w:val="orcid-id-https"/>
          <w:rFonts w:ascii="Times New Roman" w:hAnsi="Times New Roman" w:cs="Times New Roman"/>
          <w:sz w:val="24"/>
          <w:szCs w:val="24"/>
          <w:lang w:val="en-GB"/>
        </w:rPr>
        <w:t xml:space="preserve">: </w:t>
      </w:r>
      <w:r w:rsidR="006340D0">
        <w:fldChar w:fldCharType="begin"/>
      </w:r>
      <w:r w:rsidR="006340D0" w:rsidRPr="006340D0">
        <w:rPr>
          <w:lang w:val="en-GB"/>
          <w:rPrChange w:id="3" w:author="Jérémy Wicquart" w:date="2019-09-10T14:29:00Z">
            <w:rPr/>
          </w:rPrChange>
        </w:rPr>
        <w:instrText xml:space="preserve"> HYPERLINK "https://orcid.org/0000-0003-3462-3188" </w:instrText>
      </w:r>
      <w:r w:rsidR="006340D0">
        <w:fldChar w:fldCharType="separate"/>
      </w:r>
      <w:r w:rsidRPr="00CD226B">
        <w:rPr>
          <w:rStyle w:val="Lienhypertexte"/>
          <w:rFonts w:ascii="Times New Roman" w:hAnsi="Times New Roman" w:cs="Times New Roman"/>
          <w:sz w:val="24"/>
          <w:szCs w:val="24"/>
          <w:lang w:val="en-GB"/>
        </w:rPr>
        <w:t>https://orcid.org/0000-0003-3462-3188</w:t>
      </w:r>
      <w:r w:rsidR="006340D0">
        <w:rPr>
          <w:rStyle w:val="Lienhypertexte"/>
          <w:rFonts w:ascii="Times New Roman" w:hAnsi="Times New Roman" w:cs="Times New Roman"/>
          <w:sz w:val="24"/>
          <w:szCs w:val="24"/>
          <w:lang w:val="en-GB"/>
        </w:rPr>
        <w:fldChar w:fldCharType="end"/>
      </w:r>
      <w:r w:rsidRPr="00CD226B">
        <w:rPr>
          <w:rStyle w:val="orcid-id-https"/>
          <w:rFonts w:ascii="Times New Roman" w:hAnsi="Times New Roman" w:cs="Times New Roman"/>
          <w:sz w:val="24"/>
          <w:szCs w:val="24"/>
          <w:lang w:val="en-GB"/>
        </w:rPr>
        <w:t xml:space="preserve"> </w:t>
      </w:r>
    </w:p>
    <w:p w14:paraId="60C228F6" w14:textId="43C066CF" w:rsidR="00E82FFE" w:rsidRPr="00CD226B" w:rsidRDefault="00E82FFE" w:rsidP="00CD226B">
      <w:pPr>
        <w:spacing w:line="360" w:lineRule="auto"/>
        <w:rPr>
          <w:rStyle w:val="orcid-id-https"/>
          <w:rFonts w:ascii="Times New Roman" w:hAnsi="Times New Roman" w:cs="Times New Roman"/>
          <w:sz w:val="24"/>
          <w:szCs w:val="24"/>
          <w:lang w:val="en-GB"/>
        </w:rPr>
      </w:pPr>
      <w:r w:rsidRPr="00CD226B">
        <w:rPr>
          <w:rStyle w:val="orcid-id-https"/>
          <w:rFonts w:ascii="Times New Roman" w:hAnsi="Times New Roman" w:cs="Times New Roman"/>
          <w:sz w:val="24"/>
          <w:szCs w:val="24"/>
          <w:lang w:val="en-GB"/>
        </w:rPr>
        <w:t xml:space="preserve">Simon : </w:t>
      </w:r>
      <w:r w:rsidR="006340D0">
        <w:fldChar w:fldCharType="begin"/>
      </w:r>
      <w:r w:rsidR="006340D0" w:rsidRPr="006340D0">
        <w:rPr>
          <w:lang w:val="en-GB"/>
          <w:rPrChange w:id="4" w:author="Jérémy Wicquart" w:date="2019-09-10T14:29:00Z">
            <w:rPr/>
          </w:rPrChange>
        </w:rPr>
        <w:instrText xml:space="preserve"> HYPERLINK "https://orcid.org/0000-0002-6649-2496" </w:instrText>
      </w:r>
      <w:r w:rsidR="006340D0">
        <w:fldChar w:fldCharType="separate"/>
      </w:r>
      <w:r w:rsidRPr="00CD226B">
        <w:rPr>
          <w:rStyle w:val="Lienhypertexte"/>
          <w:rFonts w:ascii="Times New Roman" w:hAnsi="Times New Roman" w:cs="Times New Roman"/>
          <w:sz w:val="24"/>
          <w:szCs w:val="24"/>
          <w:lang w:val="en-GB"/>
        </w:rPr>
        <w:t>https://orcid.org/0000-0002-6649-2496</w:t>
      </w:r>
      <w:r w:rsidR="006340D0">
        <w:rPr>
          <w:rStyle w:val="Lienhypertexte"/>
          <w:rFonts w:ascii="Times New Roman" w:hAnsi="Times New Roman" w:cs="Times New Roman"/>
          <w:sz w:val="24"/>
          <w:szCs w:val="24"/>
          <w:lang w:val="en-GB"/>
        </w:rPr>
        <w:fldChar w:fldCharType="end"/>
      </w:r>
    </w:p>
    <w:p w14:paraId="34291FD3" w14:textId="6A481739" w:rsidR="00E82FFE" w:rsidRPr="00CD226B" w:rsidRDefault="00E82FFE" w:rsidP="00CD226B">
      <w:pPr>
        <w:spacing w:line="360" w:lineRule="auto"/>
        <w:rPr>
          <w:rStyle w:val="orcid-id-https"/>
          <w:rFonts w:ascii="Times New Roman" w:hAnsi="Times New Roman" w:cs="Times New Roman"/>
          <w:sz w:val="24"/>
          <w:szCs w:val="24"/>
          <w:lang w:val="en-US"/>
        </w:rPr>
      </w:pPr>
      <w:r w:rsidRPr="00CD226B">
        <w:rPr>
          <w:rStyle w:val="orcid-id-https"/>
          <w:rFonts w:ascii="Times New Roman" w:hAnsi="Times New Roman" w:cs="Times New Roman"/>
          <w:sz w:val="24"/>
          <w:szCs w:val="24"/>
          <w:lang w:val="en-US"/>
        </w:rPr>
        <w:t xml:space="preserve">J </w:t>
      </w:r>
      <w:proofErr w:type="spellStart"/>
      <w:r w:rsidRPr="00CD226B">
        <w:rPr>
          <w:rStyle w:val="orcid-id-https"/>
          <w:rFonts w:ascii="Times New Roman" w:hAnsi="Times New Roman" w:cs="Times New Roman"/>
          <w:sz w:val="24"/>
          <w:szCs w:val="24"/>
          <w:lang w:val="en-US"/>
        </w:rPr>
        <w:t>Carlot</w:t>
      </w:r>
      <w:proofErr w:type="spellEnd"/>
      <w:r w:rsidRPr="00CD226B">
        <w:rPr>
          <w:rStyle w:val="orcid-id-https"/>
          <w:rFonts w:ascii="Times New Roman" w:hAnsi="Times New Roman" w:cs="Times New Roman"/>
          <w:sz w:val="24"/>
          <w:szCs w:val="24"/>
          <w:lang w:val="en-US"/>
        </w:rPr>
        <w:t xml:space="preserve"> : </w:t>
      </w:r>
      <w:r w:rsidR="006340D0">
        <w:fldChar w:fldCharType="begin"/>
      </w:r>
      <w:r w:rsidR="006340D0" w:rsidRPr="006340D0">
        <w:rPr>
          <w:lang w:val="en-GB"/>
          <w:rPrChange w:id="5" w:author="Jérémy Wicquart" w:date="2019-09-10T14:29:00Z">
            <w:rPr/>
          </w:rPrChange>
        </w:rPr>
        <w:instrText xml:space="preserve"> HYPERLINK "https://orcid.org/0000-0003-0887-8005" </w:instrText>
      </w:r>
      <w:r w:rsidR="006340D0">
        <w:fldChar w:fldCharType="separate"/>
      </w:r>
      <w:r w:rsidRPr="00CD226B">
        <w:rPr>
          <w:rStyle w:val="Lienhypertexte"/>
          <w:rFonts w:ascii="Times New Roman" w:hAnsi="Times New Roman" w:cs="Times New Roman"/>
          <w:sz w:val="24"/>
          <w:szCs w:val="24"/>
          <w:lang w:val="en-US"/>
        </w:rPr>
        <w:t>https://orcid.org/0000-0003-0887-8005</w:t>
      </w:r>
      <w:r w:rsidR="006340D0">
        <w:rPr>
          <w:rStyle w:val="Lienhypertexte"/>
          <w:rFonts w:ascii="Times New Roman" w:hAnsi="Times New Roman" w:cs="Times New Roman"/>
          <w:sz w:val="24"/>
          <w:szCs w:val="24"/>
          <w:lang w:val="en-US"/>
        </w:rPr>
        <w:fldChar w:fldCharType="end"/>
      </w:r>
    </w:p>
    <w:p w14:paraId="7ABBB6F1" w14:textId="283FF91A" w:rsidR="00E82FFE" w:rsidRPr="00CD226B" w:rsidRDefault="00E82FFE" w:rsidP="00CD226B">
      <w:pPr>
        <w:spacing w:line="360" w:lineRule="auto"/>
        <w:rPr>
          <w:rStyle w:val="orcid-id-https"/>
          <w:rFonts w:ascii="Times New Roman" w:hAnsi="Times New Roman" w:cs="Times New Roman"/>
          <w:sz w:val="24"/>
          <w:szCs w:val="24"/>
          <w:lang w:val="en-GB"/>
        </w:rPr>
      </w:pPr>
      <w:r w:rsidRPr="00CD226B">
        <w:rPr>
          <w:rStyle w:val="orcid-id-https"/>
          <w:rFonts w:ascii="Times New Roman" w:hAnsi="Times New Roman" w:cs="Times New Roman"/>
          <w:sz w:val="24"/>
          <w:szCs w:val="24"/>
          <w:lang w:val="en-GB"/>
        </w:rPr>
        <w:t xml:space="preserve">Jordan : </w:t>
      </w:r>
      <w:r w:rsidR="006340D0">
        <w:fldChar w:fldCharType="begin"/>
      </w:r>
      <w:r w:rsidR="006340D0" w:rsidRPr="006340D0">
        <w:rPr>
          <w:lang w:val="en-GB"/>
          <w:rPrChange w:id="6" w:author="Jérémy Wicquart" w:date="2019-09-10T14:29:00Z">
            <w:rPr/>
          </w:rPrChange>
        </w:rPr>
        <w:instrText xml:space="preserve"> HYPERLINK "https://orcid.org/0000-0002-2434-7207" </w:instrText>
      </w:r>
      <w:r w:rsidR="006340D0">
        <w:fldChar w:fldCharType="separate"/>
      </w:r>
      <w:r w:rsidRPr="00CD226B">
        <w:rPr>
          <w:rStyle w:val="Lienhypertexte"/>
          <w:rFonts w:ascii="Times New Roman" w:hAnsi="Times New Roman" w:cs="Times New Roman"/>
          <w:sz w:val="24"/>
          <w:szCs w:val="24"/>
          <w:lang w:val="en-GB"/>
        </w:rPr>
        <w:t>https://orcid.org/0000-0002-2434-7207</w:t>
      </w:r>
      <w:r w:rsidR="006340D0">
        <w:rPr>
          <w:rStyle w:val="Lienhypertexte"/>
          <w:rFonts w:ascii="Times New Roman" w:hAnsi="Times New Roman" w:cs="Times New Roman"/>
          <w:sz w:val="24"/>
          <w:szCs w:val="24"/>
          <w:lang w:val="en-GB"/>
        </w:rPr>
        <w:fldChar w:fldCharType="end"/>
      </w:r>
    </w:p>
    <w:p w14:paraId="39440FF2" w14:textId="4CE29229" w:rsidR="00E82FFE" w:rsidRPr="00CD226B" w:rsidRDefault="00E82FFE" w:rsidP="00CD226B">
      <w:pPr>
        <w:spacing w:line="360" w:lineRule="auto"/>
        <w:rPr>
          <w:rStyle w:val="orcid-id-https"/>
          <w:rFonts w:ascii="Times New Roman" w:hAnsi="Times New Roman" w:cs="Times New Roman"/>
          <w:sz w:val="24"/>
          <w:szCs w:val="24"/>
          <w:lang w:val="en-GB"/>
        </w:rPr>
      </w:pPr>
      <w:r w:rsidRPr="00CD226B">
        <w:rPr>
          <w:rStyle w:val="orcid-id-https"/>
          <w:rFonts w:ascii="Times New Roman" w:hAnsi="Times New Roman" w:cs="Times New Roman"/>
          <w:sz w:val="24"/>
          <w:szCs w:val="24"/>
          <w:lang w:val="en-GB"/>
        </w:rPr>
        <w:t xml:space="preserve">Yves : </w:t>
      </w:r>
      <w:r w:rsidR="006340D0">
        <w:fldChar w:fldCharType="begin"/>
      </w:r>
      <w:r w:rsidR="006340D0" w:rsidRPr="006340D0">
        <w:rPr>
          <w:lang w:val="en-GB"/>
          <w:rPrChange w:id="7" w:author="Jérémy Wicquart" w:date="2019-09-10T14:29:00Z">
            <w:rPr/>
          </w:rPrChange>
        </w:rPr>
        <w:instrText xml:space="preserve"> HYPERLINK "https://orcid.org/0000-0003-3157-1976" </w:instrText>
      </w:r>
      <w:r w:rsidR="006340D0">
        <w:fldChar w:fldCharType="separate"/>
      </w:r>
      <w:r w:rsidRPr="00CD226B">
        <w:rPr>
          <w:rStyle w:val="Lienhypertexte"/>
          <w:rFonts w:ascii="Times New Roman" w:hAnsi="Times New Roman" w:cs="Times New Roman"/>
          <w:sz w:val="24"/>
          <w:szCs w:val="24"/>
          <w:lang w:val="en-GB"/>
        </w:rPr>
        <w:t>https://orcid.org/0000-0003-3157-1976</w:t>
      </w:r>
      <w:r w:rsidR="006340D0">
        <w:rPr>
          <w:rStyle w:val="Lienhypertexte"/>
          <w:rFonts w:ascii="Times New Roman" w:hAnsi="Times New Roman" w:cs="Times New Roman"/>
          <w:sz w:val="24"/>
          <w:szCs w:val="24"/>
          <w:lang w:val="en-GB"/>
        </w:rPr>
        <w:fldChar w:fldCharType="end"/>
      </w:r>
    </w:p>
    <w:p w14:paraId="6E325577" w14:textId="1C9EB873" w:rsidR="00E82FFE" w:rsidRPr="00CD226B" w:rsidRDefault="00E82FFE" w:rsidP="00CD226B">
      <w:pPr>
        <w:spacing w:line="360" w:lineRule="auto"/>
        <w:rPr>
          <w:rStyle w:val="orcid-id-https"/>
          <w:rFonts w:ascii="Times New Roman" w:hAnsi="Times New Roman" w:cs="Times New Roman"/>
          <w:sz w:val="24"/>
          <w:szCs w:val="24"/>
          <w:lang w:val="en-US"/>
        </w:rPr>
      </w:pPr>
      <w:r w:rsidRPr="00CD226B">
        <w:rPr>
          <w:rStyle w:val="orcid-id-https"/>
          <w:rFonts w:ascii="Times New Roman" w:hAnsi="Times New Roman" w:cs="Times New Roman"/>
          <w:sz w:val="24"/>
          <w:szCs w:val="24"/>
          <w:lang w:val="en-US"/>
        </w:rPr>
        <w:t xml:space="preserve">Nina : </w:t>
      </w:r>
      <w:r w:rsidR="006340D0">
        <w:fldChar w:fldCharType="begin"/>
      </w:r>
      <w:r w:rsidR="006340D0" w:rsidRPr="006340D0">
        <w:rPr>
          <w:lang w:val="en-GB"/>
          <w:rPrChange w:id="8" w:author="Jérémy Wicquart" w:date="2019-09-10T14:29:00Z">
            <w:rPr/>
          </w:rPrChange>
        </w:rPr>
        <w:instrText xml:space="preserve"> HYPERLINK "https://orcid.org/0000-0002-1925-3484" </w:instrText>
      </w:r>
      <w:r w:rsidR="006340D0">
        <w:fldChar w:fldCharType="separate"/>
      </w:r>
      <w:r w:rsidRPr="00CD226B">
        <w:rPr>
          <w:rStyle w:val="Lienhypertexte"/>
          <w:rFonts w:ascii="Times New Roman" w:hAnsi="Times New Roman" w:cs="Times New Roman"/>
          <w:sz w:val="24"/>
          <w:szCs w:val="24"/>
          <w:lang w:val="en-US"/>
        </w:rPr>
        <w:t>https://orcid.org/0000-0002-1925-3484</w:t>
      </w:r>
      <w:r w:rsidR="006340D0">
        <w:rPr>
          <w:rStyle w:val="Lienhypertexte"/>
          <w:rFonts w:ascii="Times New Roman" w:hAnsi="Times New Roman" w:cs="Times New Roman"/>
          <w:sz w:val="24"/>
          <w:szCs w:val="24"/>
          <w:lang w:val="en-US"/>
        </w:rPr>
        <w:fldChar w:fldCharType="end"/>
      </w:r>
    </w:p>
    <w:p w14:paraId="7EFABFFA" w14:textId="37BAC224" w:rsidR="00E82FFE" w:rsidRPr="00CD226B" w:rsidRDefault="00E82FFE" w:rsidP="00CD226B">
      <w:pPr>
        <w:spacing w:line="360" w:lineRule="auto"/>
        <w:rPr>
          <w:rStyle w:val="orcid-id-https"/>
          <w:rFonts w:ascii="Times New Roman" w:hAnsi="Times New Roman" w:cs="Times New Roman"/>
          <w:sz w:val="24"/>
          <w:szCs w:val="24"/>
          <w:lang w:val="en-US"/>
        </w:rPr>
      </w:pPr>
      <w:r w:rsidRPr="00CD226B">
        <w:rPr>
          <w:rStyle w:val="orcid-id-https"/>
          <w:rFonts w:ascii="Times New Roman" w:hAnsi="Times New Roman" w:cs="Times New Roman"/>
          <w:sz w:val="24"/>
          <w:szCs w:val="24"/>
          <w:lang w:val="en-US"/>
        </w:rPr>
        <w:t xml:space="preserve">Vale : </w:t>
      </w:r>
      <w:r w:rsidR="006340D0">
        <w:fldChar w:fldCharType="begin"/>
      </w:r>
      <w:r w:rsidR="006340D0" w:rsidRPr="006340D0">
        <w:rPr>
          <w:lang w:val="en-GB"/>
          <w:rPrChange w:id="9" w:author="Jérémy Wicquart" w:date="2019-09-10T14:29:00Z">
            <w:rPr/>
          </w:rPrChange>
        </w:rPr>
        <w:instrText xml:space="preserve"> HYPERLINK "https://orcid.org/0000-0002-3408-1625" </w:instrText>
      </w:r>
      <w:r w:rsidR="006340D0">
        <w:fldChar w:fldCharType="separate"/>
      </w:r>
      <w:r w:rsidRPr="00CD226B">
        <w:rPr>
          <w:rStyle w:val="Lienhypertexte"/>
          <w:rFonts w:ascii="Times New Roman" w:hAnsi="Times New Roman" w:cs="Times New Roman"/>
          <w:sz w:val="24"/>
          <w:szCs w:val="24"/>
          <w:lang w:val="en-US"/>
        </w:rPr>
        <w:t>https://orcid.org/0000-0002-3408-1625</w:t>
      </w:r>
      <w:r w:rsidR="006340D0">
        <w:rPr>
          <w:rStyle w:val="Lienhypertexte"/>
          <w:rFonts w:ascii="Times New Roman" w:hAnsi="Times New Roman" w:cs="Times New Roman"/>
          <w:sz w:val="24"/>
          <w:szCs w:val="24"/>
          <w:lang w:val="en-US"/>
        </w:rPr>
        <w:fldChar w:fldCharType="end"/>
      </w:r>
    </w:p>
    <w:p w14:paraId="5ED46DF1" w14:textId="2EC8B021" w:rsidR="00700D98" w:rsidRPr="00CD226B" w:rsidRDefault="00945AFA" w:rsidP="00CD226B">
      <w:pPr>
        <w:spacing w:line="360" w:lineRule="auto"/>
        <w:rPr>
          <w:rFonts w:ascii="Times New Roman" w:hAnsi="Times New Roman" w:cs="Times New Roman"/>
          <w:sz w:val="24"/>
          <w:szCs w:val="24"/>
          <w:lang w:val="en-US"/>
        </w:rPr>
      </w:pPr>
      <w:r w:rsidRPr="00CD226B">
        <w:rPr>
          <w:rStyle w:val="orcid-id-https"/>
          <w:rFonts w:ascii="Times New Roman" w:hAnsi="Times New Roman" w:cs="Times New Roman"/>
          <w:sz w:val="24"/>
          <w:szCs w:val="24"/>
          <w:lang w:val="en-US"/>
        </w:rPr>
        <w:t xml:space="preserve">Pierre : </w:t>
      </w:r>
      <w:r w:rsidR="006340D0">
        <w:fldChar w:fldCharType="begin"/>
      </w:r>
      <w:r w:rsidR="006340D0" w:rsidRPr="006340D0">
        <w:rPr>
          <w:lang w:val="en-GB"/>
          <w:rPrChange w:id="10" w:author="Jérémy Wicquart" w:date="2019-09-10T14:29:00Z">
            <w:rPr/>
          </w:rPrChange>
        </w:rPr>
        <w:instrText xml:space="preserve"> HYPERLIN</w:instrText>
      </w:r>
      <w:r w:rsidR="006340D0" w:rsidRPr="006340D0">
        <w:rPr>
          <w:lang w:val="en-GB"/>
          <w:rPrChange w:id="11" w:author="Jérémy Wicquart" w:date="2019-09-10T14:29:00Z">
            <w:rPr/>
          </w:rPrChange>
        </w:rPr>
        <w:instrText xml:space="preserve">K "https://orcid.org/0000-0002-2371-6912" </w:instrText>
      </w:r>
      <w:r w:rsidR="006340D0">
        <w:fldChar w:fldCharType="separate"/>
      </w:r>
      <w:r w:rsidRPr="00CD226B">
        <w:rPr>
          <w:rStyle w:val="Lienhypertexte"/>
          <w:rFonts w:ascii="Times New Roman" w:hAnsi="Times New Roman" w:cs="Times New Roman"/>
          <w:sz w:val="24"/>
          <w:szCs w:val="24"/>
          <w:lang w:val="en-US"/>
        </w:rPr>
        <w:t>https://orcid.org/0000-0002-2371-6912</w:t>
      </w:r>
      <w:r w:rsidR="006340D0">
        <w:rPr>
          <w:rStyle w:val="Lienhypertexte"/>
          <w:rFonts w:ascii="Times New Roman" w:hAnsi="Times New Roman" w:cs="Times New Roman"/>
          <w:sz w:val="24"/>
          <w:szCs w:val="24"/>
          <w:lang w:val="en-US"/>
        </w:rPr>
        <w:fldChar w:fldCharType="end"/>
      </w:r>
      <w:r w:rsidR="00700D98" w:rsidRPr="00CD226B">
        <w:rPr>
          <w:rFonts w:ascii="Times New Roman" w:hAnsi="Times New Roman" w:cs="Times New Roman"/>
          <w:b/>
          <w:sz w:val="24"/>
          <w:szCs w:val="24"/>
          <w:highlight w:val="yellow"/>
          <w:lang w:val="en-US"/>
        </w:rPr>
        <w:br w:type="page"/>
      </w:r>
    </w:p>
    <w:p w14:paraId="17F89955" w14:textId="6F2268EC" w:rsidR="00411630" w:rsidRPr="00CD226B" w:rsidRDefault="00EC2182" w:rsidP="00CD226B">
      <w:pPr>
        <w:spacing w:line="360" w:lineRule="auto"/>
        <w:rPr>
          <w:rFonts w:ascii="Times New Roman" w:hAnsi="Times New Roman" w:cs="Times New Roman"/>
          <w:b/>
          <w:sz w:val="24"/>
          <w:szCs w:val="24"/>
          <w:lang w:val="en-US"/>
        </w:rPr>
      </w:pPr>
      <w:r w:rsidRPr="00CD226B">
        <w:rPr>
          <w:rFonts w:ascii="Times New Roman" w:hAnsi="Times New Roman" w:cs="Times New Roman"/>
          <w:b/>
          <w:sz w:val="24"/>
          <w:szCs w:val="24"/>
          <w:lang w:val="en-US"/>
        </w:rPr>
        <w:lastRenderedPageBreak/>
        <w:t>Introduction</w:t>
      </w:r>
    </w:p>
    <w:p w14:paraId="0ABC64BC" w14:textId="21BA286F" w:rsidR="0043495A" w:rsidRPr="00CD226B" w:rsidRDefault="00C9469D" w:rsidP="00CD226B">
      <w:pPr>
        <w:spacing w:line="360" w:lineRule="auto"/>
        <w:rPr>
          <w:rFonts w:ascii="Times New Roman" w:hAnsi="Times New Roman" w:cs="Times New Roman"/>
          <w:sz w:val="24"/>
          <w:szCs w:val="24"/>
          <w:lang w:val="en-US"/>
        </w:rPr>
      </w:pPr>
      <w:r w:rsidRPr="00CD226B">
        <w:rPr>
          <w:rFonts w:ascii="Times New Roman" w:hAnsi="Times New Roman" w:cs="Times New Roman"/>
          <w:sz w:val="24"/>
          <w:szCs w:val="24"/>
          <w:lang w:val="en-US"/>
        </w:rPr>
        <w:t>The overexploitation of resources and climate change can both significantly alter the structure and functioning of marine ecosystems</w:t>
      </w:r>
      <w:r w:rsidR="00FF6C12" w:rsidRPr="00CD226B">
        <w:rPr>
          <w:rFonts w:ascii="Times New Roman" w:hAnsi="Times New Roman" w:cs="Times New Roman"/>
          <w:sz w:val="24"/>
          <w:szCs w:val="24"/>
          <w:lang w:val="en-US"/>
        </w:rPr>
        <w:t xml:space="preserve"> </w:t>
      </w:r>
      <w:r w:rsidR="00FF6C12" w:rsidRPr="00CD226B">
        <w:rPr>
          <w:rFonts w:ascii="Times New Roman" w:hAnsi="Times New Roman" w:cs="Times New Roman"/>
          <w:sz w:val="24"/>
          <w:szCs w:val="24"/>
          <w:lang w:val="en-US"/>
        </w:rPr>
        <w:fldChar w:fldCharType="begin">
          <w:fldData xml:space="preserve">PEVuZE5vdGU+PENpdGU+PEF1dGhvcj5EdWx2eTwvQXV0aG9yPjxZZWFyPjIwMDA8L1llYXI+PFJl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</w:fldData>
        </w:fldChar>
      </w:r>
      <w:r w:rsidR="00714BA5">
        <w:rPr>
          <w:rFonts w:ascii="Times New Roman" w:hAnsi="Times New Roman" w:cs="Times New Roman"/>
          <w:sz w:val="24"/>
          <w:szCs w:val="24"/>
          <w:lang w:val="en-US"/>
        </w:rPr>
        <w:instrText xml:space="preserve"> ADDIN EN.CITE </w:instrText>
      </w:r>
      <w:r w:rsidR="00714BA5">
        <w:rPr>
          <w:rFonts w:ascii="Times New Roman" w:hAnsi="Times New Roman" w:cs="Times New Roman"/>
          <w:sz w:val="24"/>
          <w:szCs w:val="24"/>
          <w:lang w:val="en-US"/>
        </w:rPr>
        <w:fldChar w:fldCharType="begin">
          <w:fldData xml:space="preserve">PEVuZE5vdGU+PENpdGU+PEF1dGhvcj5EdWx2eTwvQXV0aG9yPjxZZWFyPjIwMDA8L1llYXI+PFJl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</w:fldData>
        </w:fldChar>
      </w:r>
      <w:r w:rsidR="00714BA5">
        <w:rPr>
          <w:rFonts w:ascii="Times New Roman" w:hAnsi="Times New Roman" w:cs="Times New Roman"/>
          <w:sz w:val="24"/>
          <w:szCs w:val="24"/>
          <w:lang w:val="en-US"/>
        </w:rPr>
        <w:instrText xml:space="preserve"> ADDIN EN.CITE.DATA </w:instrText>
      </w:r>
      <w:r w:rsidR="00714BA5">
        <w:rPr>
          <w:rFonts w:ascii="Times New Roman" w:hAnsi="Times New Roman" w:cs="Times New Roman"/>
          <w:sz w:val="24"/>
          <w:szCs w:val="24"/>
          <w:lang w:val="en-US"/>
        </w:rPr>
      </w:r>
      <w:r w:rsidR="00714BA5">
        <w:rPr>
          <w:rFonts w:ascii="Times New Roman" w:hAnsi="Times New Roman" w:cs="Times New Roman"/>
          <w:sz w:val="24"/>
          <w:szCs w:val="24"/>
          <w:lang w:val="en-US"/>
        </w:rPr>
        <w:fldChar w:fldCharType="end"/>
      </w:r>
      <w:r w:rsidR="00FF6C12" w:rsidRPr="00CD226B">
        <w:rPr>
          <w:rFonts w:ascii="Times New Roman" w:hAnsi="Times New Roman" w:cs="Times New Roman"/>
          <w:sz w:val="24"/>
          <w:szCs w:val="24"/>
          <w:lang w:val="en-US"/>
        </w:rPr>
      </w:r>
      <w:r w:rsidR="00FF6C12" w:rsidRPr="00CD226B">
        <w:rPr>
          <w:rFonts w:ascii="Times New Roman" w:hAnsi="Times New Roman" w:cs="Times New Roman"/>
          <w:sz w:val="24"/>
          <w:szCs w:val="24"/>
          <w:lang w:val="en-US"/>
        </w:rPr>
        <w:fldChar w:fldCharType="separate"/>
      </w:r>
      <w:r w:rsidR="00714BA5">
        <w:rPr>
          <w:rFonts w:ascii="Times New Roman" w:hAnsi="Times New Roman" w:cs="Times New Roman"/>
          <w:noProof/>
          <w:sz w:val="24"/>
          <w:szCs w:val="24"/>
          <w:lang w:val="en-US"/>
        </w:rPr>
        <w:t>(Dulvy et al. 2000, Jackson et al. 2001, Hoegh-Guldberg and Bruno 2010)</w:t>
      </w:r>
      <w:r w:rsidR="00FF6C12" w:rsidRPr="00CD226B">
        <w:rPr>
          <w:rFonts w:ascii="Times New Roman" w:hAnsi="Times New Roman" w:cs="Times New Roman"/>
          <w:sz w:val="24"/>
          <w:szCs w:val="24"/>
          <w:lang w:val="en-US"/>
        </w:rPr>
        <w:fldChar w:fldCharType="end"/>
      </w:r>
      <w:r w:rsidR="00DF6639" w:rsidRPr="00CD226B">
        <w:rPr>
          <w:rFonts w:ascii="Times New Roman" w:hAnsi="Times New Roman" w:cs="Times New Roman"/>
          <w:sz w:val="24"/>
          <w:szCs w:val="24"/>
          <w:lang w:val="en-US"/>
        </w:rPr>
        <w:t xml:space="preserve">. </w:t>
      </w:r>
      <w:r w:rsidRPr="00CD226B">
        <w:rPr>
          <w:rFonts w:ascii="Times New Roman" w:hAnsi="Times New Roman" w:cs="Times New Roman"/>
          <w:sz w:val="24"/>
          <w:szCs w:val="24"/>
          <w:lang w:val="en-US"/>
        </w:rPr>
        <w:t>U</w:t>
      </w:r>
      <w:r w:rsidR="00DF6639" w:rsidRPr="00CD226B">
        <w:rPr>
          <w:rFonts w:ascii="Times New Roman" w:hAnsi="Times New Roman" w:cs="Times New Roman"/>
          <w:sz w:val="24"/>
          <w:szCs w:val="24"/>
          <w:lang w:val="en-US"/>
        </w:rPr>
        <w:t xml:space="preserve">nderstanding </w:t>
      </w:r>
      <w:r w:rsidRPr="00CD226B">
        <w:rPr>
          <w:rFonts w:ascii="Times New Roman" w:hAnsi="Times New Roman" w:cs="Times New Roman"/>
          <w:sz w:val="24"/>
          <w:szCs w:val="24"/>
          <w:lang w:val="en-US"/>
        </w:rPr>
        <w:t xml:space="preserve">how </w:t>
      </w:r>
      <w:r w:rsidR="00DF6639" w:rsidRPr="00CD226B">
        <w:rPr>
          <w:rFonts w:ascii="Times New Roman" w:hAnsi="Times New Roman" w:cs="Times New Roman"/>
          <w:sz w:val="24"/>
          <w:szCs w:val="24"/>
          <w:lang w:val="en-US"/>
        </w:rPr>
        <w:t>species</w:t>
      </w:r>
      <w:r w:rsidRPr="00CD226B">
        <w:rPr>
          <w:rFonts w:ascii="Times New Roman" w:hAnsi="Times New Roman" w:cs="Times New Roman"/>
          <w:sz w:val="24"/>
          <w:szCs w:val="24"/>
          <w:lang w:val="en-US"/>
        </w:rPr>
        <w:t xml:space="preserve"> will respond to these major stressors may benefit from </w:t>
      </w:r>
      <w:r w:rsidR="0043495A" w:rsidRPr="00CD226B">
        <w:rPr>
          <w:rFonts w:ascii="Times New Roman" w:hAnsi="Times New Roman" w:cs="Times New Roman"/>
          <w:sz w:val="24"/>
          <w:szCs w:val="24"/>
          <w:lang w:val="en-US"/>
        </w:rPr>
        <w:t xml:space="preserve">the assessment of their </w:t>
      </w:r>
      <w:r w:rsidR="00DF6639" w:rsidRPr="00CD226B">
        <w:rPr>
          <w:rFonts w:ascii="Times New Roman" w:hAnsi="Times New Roman" w:cs="Times New Roman"/>
          <w:sz w:val="24"/>
          <w:szCs w:val="24"/>
          <w:lang w:val="en-US"/>
        </w:rPr>
        <w:t>vulnerability</w:t>
      </w:r>
      <w:r w:rsidR="005E1A9B" w:rsidRPr="00CD226B">
        <w:rPr>
          <w:rFonts w:ascii="Times New Roman" w:hAnsi="Times New Roman" w:cs="Times New Roman"/>
          <w:sz w:val="24"/>
          <w:szCs w:val="24"/>
          <w:lang w:val="en-US"/>
        </w:rPr>
        <w:t xml:space="preserve"> </w:t>
      </w:r>
      <w:r w:rsidR="005E1A9B" w:rsidRPr="00CD226B">
        <w:rPr>
          <w:rFonts w:ascii="Times New Roman" w:hAnsi="Times New Roman" w:cs="Times New Roman"/>
          <w:sz w:val="24"/>
          <w:szCs w:val="24"/>
          <w:lang w:val="en-US"/>
        </w:rPr>
        <w:fldChar w:fldCharType="begin">
          <w:fldData xml:space="preserve">PEVuZE5vdGU+PENpdGU+PEF1dGhvcj5XaWxsaWFtPC9BdXRob3I+PFllYXI+MjAwNzwvWWVhcj48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</w:fldData>
        </w:fldChar>
      </w:r>
      <w:r w:rsidR="00714BA5">
        <w:rPr>
          <w:rFonts w:ascii="Times New Roman" w:hAnsi="Times New Roman" w:cs="Times New Roman"/>
          <w:sz w:val="24"/>
          <w:szCs w:val="24"/>
          <w:lang w:val="en-US"/>
        </w:rPr>
        <w:instrText xml:space="preserve"> ADDIN EN.CITE </w:instrText>
      </w:r>
      <w:r w:rsidR="00714BA5">
        <w:rPr>
          <w:rFonts w:ascii="Times New Roman" w:hAnsi="Times New Roman" w:cs="Times New Roman"/>
          <w:sz w:val="24"/>
          <w:szCs w:val="24"/>
          <w:lang w:val="en-US"/>
        </w:rPr>
        <w:fldChar w:fldCharType="begin">
          <w:fldData xml:space="preserve">PEVuZE5vdGU+PENpdGU+PEF1dGhvcj5XaWxsaWFtPC9BdXRob3I+PFllYXI+MjAwNzwvWWVhcj48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</w:fldData>
        </w:fldChar>
      </w:r>
      <w:r w:rsidR="00714BA5">
        <w:rPr>
          <w:rFonts w:ascii="Times New Roman" w:hAnsi="Times New Roman" w:cs="Times New Roman"/>
          <w:sz w:val="24"/>
          <w:szCs w:val="24"/>
          <w:lang w:val="en-US"/>
        </w:rPr>
        <w:instrText xml:space="preserve"> ADDIN EN.CITE.DATA </w:instrText>
      </w:r>
      <w:r w:rsidR="00714BA5">
        <w:rPr>
          <w:rFonts w:ascii="Times New Roman" w:hAnsi="Times New Roman" w:cs="Times New Roman"/>
          <w:sz w:val="24"/>
          <w:szCs w:val="24"/>
          <w:lang w:val="en-US"/>
        </w:rPr>
      </w:r>
      <w:r w:rsidR="00714BA5">
        <w:rPr>
          <w:rFonts w:ascii="Times New Roman" w:hAnsi="Times New Roman" w:cs="Times New Roman"/>
          <w:sz w:val="24"/>
          <w:szCs w:val="24"/>
          <w:lang w:val="en-US"/>
        </w:rPr>
        <w:fldChar w:fldCharType="end"/>
      </w:r>
      <w:r w:rsidR="005E1A9B" w:rsidRPr="00CD226B">
        <w:rPr>
          <w:rFonts w:ascii="Times New Roman" w:hAnsi="Times New Roman" w:cs="Times New Roman"/>
          <w:sz w:val="24"/>
          <w:szCs w:val="24"/>
          <w:lang w:val="en-US"/>
        </w:rPr>
      </w:r>
      <w:r w:rsidR="005E1A9B" w:rsidRPr="00CD226B">
        <w:rPr>
          <w:rFonts w:ascii="Times New Roman" w:hAnsi="Times New Roman" w:cs="Times New Roman"/>
          <w:sz w:val="24"/>
          <w:szCs w:val="24"/>
          <w:lang w:val="en-US"/>
        </w:rPr>
        <w:fldChar w:fldCharType="separate"/>
      </w:r>
      <w:r w:rsidR="00714BA5">
        <w:rPr>
          <w:rFonts w:ascii="Times New Roman" w:hAnsi="Times New Roman" w:cs="Times New Roman"/>
          <w:noProof/>
          <w:sz w:val="24"/>
          <w:szCs w:val="24"/>
          <w:lang w:val="en-US"/>
        </w:rPr>
        <w:t>(William et al. 2007, Graham et al. 2011)</w:t>
      </w:r>
      <w:r w:rsidR="005E1A9B" w:rsidRPr="00CD226B">
        <w:rPr>
          <w:rFonts w:ascii="Times New Roman" w:hAnsi="Times New Roman" w:cs="Times New Roman"/>
          <w:sz w:val="24"/>
          <w:szCs w:val="24"/>
          <w:lang w:val="en-US"/>
        </w:rPr>
        <w:fldChar w:fldCharType="end"/>
      </w:r>
      <w:r w:rsidR="005E1A9B" w:rsidRPr="00CD226B">
        <w:rPr>
          <w:rFonts w:ascii="Times New Roman" w:hAnsi="Times New Roman" w:cs="Times New Roman"/>
          <w:sz w:val="24"/>
          <w:szCs w:val="24"/>
          <w:lang w:val="en-US"/>
        </w:rPr>
        <w:t>.</w:t>
      </w:r>
      <w:r w:rsidR="00DF6639" w:rsidRPr="00CD226B">
        <w:rPr>
          <w:rFonts w:ascii="Times New Roman" w:hAnsi="Times New Roman" w:cs="Times New Roman"/>
          <w:sz w:val="24"/>
          <w:szCs w:val="24"/>
          <w:lang w:val="en-US"/>
        </w:rPr>
        <w:t xml:space="preserve"> </w:t>
      </w:r>
      <w:r w:rsidRPr="00CD226B">
        <w:rPr>
          <w:rFonts w:ascii="Times New Roman" w:hAnsi="Times New Roman" w:cs="Times New Roman"/>
          <w:sz w:val="24"/>
          <w:szCs w:val="24"/>
          <w:lang w:val="en-US"/>
        </w:rPr>
        <w:t xml:space="preserve">This </w:t>
      </w:r>
      <w:r w:rsidR="00DF6639" w:rsidRPr="00CD226B">
        <w:rPr>
          <w:rFonts w:ascii="Times New Roman" w:hAnsi="Times New Roman" w:cs="Times New Roman"/>
          <w:sz w:val="24"/>
          <w:szCs w:val="24"/>
          <w:lang w:val="en-US"/>
        </w:rPr>
        <w:t>require</w:t>
      </w:r>
      <w:r w:rsidRPr="00CD226B">
        <w:rPr>
          <w:rFonts w:ascii="Times New Roman" w:hAnsi="Times New Roman" w:cs="Times New Roman"/>
          <w:sz w:val="24"/>
          <w:szCs w:val="24"/>
          <w:lang w:val="en-US"/>
        </w:rPr>
        <w:t>s</w:t>
      </w:r>
      <w:r w:rsidR="00DF6639" w:rsidRPr="00CD226B">
        <w:rPr>
          <w:rFonts w:ascii="Times New Roman" w:hAnsi="Times New Roman" w:cs="Times New Roman"/>
          <w:sz w:val="24"/>
          <w:szCs w:val="24"/>
          <w:lang w:val="en-US"/>
        </w:rPr>
        <w:t xml:space="preserve"> </w:t>
      </w:r>
      <w:r w:rsidR="005E1A9B" w:rsidRPr="00CD226B">
        <w:rPr>
          <w:rFonts w:ascii="Times New Roman" w:hAnsi="Times New Roman" w:cs="Times New Roman"/>
          <w:sz w:val="24"/>
          <w:szCs w:val="24"/>
          <w:lang w:val="en-US"/>
        </w:rPr>
        <w:t>high-resolution</w:t>
      </w:r>
      <w:r w:rsidR="00DF6639" w:rsidRPr="00CD226B">
        <w:rPr>
          <w:rFonts w:ascii="Times New Roman" w:hAnsi="Times New Roman" w:cs="Times New Roman"/>
          <w:sz w:val="24"/>
          <w:szCs w:val="24"/>
          <w:lang w:val="en-US"/>
        </w:rPr>
        <w:t xml:space="preserve"> </w:t>
      </w:r>
      <w:r w:rsidRPr="00CD226B">
        <w:rPr>
          <w:rFonts w:ascii="Times New Roman" w:hAnsi="Times New Roman" w:cs="Times New Roman"/>
          <w:sz w:val="24"/>
          <w:szCs w:val="24"/>
          <w:lang w:val="en-US"/>
        </w:rPr>
        <w:t xml:space="preserve">data on the </w:t>
      </w:r>
      <w:r w:rsidR="00DF6639" w:rsidRPr="00CD226B">
        <w:rPr>
          <w:rFonts w:ascii="Times New Roman" w:hAnsi="Times New Roman" w:cs="Times New Roman"/>
          <w:sz w:val="24"/>
          <w:szCs w:val="24"/>
          <w:lang w:val="en-US"/>
        </w:rPr>
        <w:t>life history and ecological traits</w:t>
      </w:r>
      <w:r w:rsidR="00FF6C12" w:rsidRPr="00CD226B">
        <w:rPr>
          <w:rFonts w:ascii="Times New Roman" w:hAnsi="Times New Roman" w:cs="Times New Roman"/>
          <w:sz w:val="24"/>
          <w:szCs w:val="24"/>
          <w:lang w:val="en-US"/>
        </w:rPr>
        <w:t xml:space="preserve"> </w:t>
      </w:r>
      <w:r w:rsidRPr="00CD226B">
        <w:rPr>
          <w:rFonts w:ascii="Times New Roman" w:hAnsi="Times New Roman" w:cs="Times New Roman"/>
          <w:sz w:val="24"/>
          <w:szCs w:val="24"/>
          <w:lang w:val="en-US"/>
        </w:rPr>
        <w:t xml:space="preserve">of species </w:t>
      </w:r>
      <w:r w:rsidR="00FF6C12" w:rsidRPr="00CD226B">
        <w:rPr>
          <w:rFonts w:ascii="Times New Roman" w:hAnsi="Times New Roman" w:cs="Times New Roman"/>
          <w:sz w:val="24"/>
          <w:szCs w:val="24"/>
          <w:lang w:val="en-US"/>
        </w:rPr>
        <w:fldChar w:fldCharType="begin">
          <w:fldData xml:space="preserve">PEVuZE5vdGU+PENpdGU+PEF1dGhvcj5EdWx2eTwvQXV0aG9yPjxZZWFyPjIwMDA8L1llYXI+PFJl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</w:fldData>
        </w:fldChar>
      </w:r>
      <w:r w:rsidR="00714BA5">
        <w:rPr>
          <w:rFonts w:ascii="Times New Roman" w:hAnsi="Times New Roman" w:cs="Times New Roman"/>
          <w:sz w:val="24"/>
          <w:szCs w:val="24"/>
          <w:lang w:val="en-US"/>
        </w:rPr>
        <w:instrText xml:space="preserve"> ADDIN EN.CITE </w:instrText>
      </w:r>
      <w:r w:rsidR="00714BA5">
        <w:rPr>
          <w:rFonts w:ascii="Times New Roman" w:hAnsi="Times New Roman" w:cs="Times New Roman"/>
          <w:sz w:val="24"/>
          <w:szCs w:val="24"/>
          <w:lang w:val="en-US"/>
        </w:rPr>
        <w:fldChar w:fldCharType="begin">
          <w:fldData xml:space="preserve">PEVuZE5vdGU+PENpdGU+PEF1dGhvcj5EdWx2eTwvQXV0aG9yPjxZZWFyPjIwMDA8L1llYXI+PFJl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</w:fldData>
        </w:fldChar>
      </w:r>
      <w:r w:rsidR="00714BA5">
        <w:rPr>
          <w:rFonts w:ascii="Times New Roman" w:hAnsi="Times New Roman" w:cs="Times New Roman"/>
          <w:sz w:val="24"/>
          <w:szCs w:val="24"/>
          <w:lang w:val="en-US"/>
        </w:rPr>
        <w:instrText xml:space="preserve"> ADDIN EN.CITE.DATA </w:instrText>
      </w:r>
      <w:r w:rsidR="00714BA5">
        <w:rPr>
          <w:rFonts w:ascii="Times New Roman" w:hAnsi="Times New Roman" w:cs="Times New Roman"/>
          <w:sz w:val="24"/>
          <w:szCs w:val="24"/>
          <w:lang w:val="en-US"/>
        </w:rPr>
      </w:r>
      <w:r w:rsidR="00714BA5">
        <w:rPr>
          <w:rFonts w:ascii="Times New Roman" w:hAnsi="Times New Roman" w:cs="Times New Roman"/>
          <w:sz w:val="24"/>
          <w:szCs w:val="24"/>
          <w:lang w:val="en-US"/>
        </w:rPr>
        <w:fldChar w:fldCharType="end"/>
      </w:r>
      <w:r w:rsidR="00FF6C12" w:rsidRPr="00CD226B">
        <w:rPr>
          <w:rFonts w:ascii="Times New Roman" w:hAnsi="Times New Roman" w:cs="Times New Roman"/>
          <w:sz w:val="24"/>
          <w:szCs w:val="24"/>
          <w:lang w:val="en-US"/>
        </w:rPr>
      </w:r>
      <w:r w:rsidR="00FF6C12" w:rsidRPr="00CD226B">
        <w:rPr>
          <w:rFonts w:ascii="Times New Roman" w:hAnsi="Times New Roman" w:cs="Times New Roman"/>
          <w:sz w:val="24"/>
          <w:szCs w:val="24"/>
          <w:lang w:val="en-US"/>
        </w:rPr>
        <w:fldChar w:fldCharType="separate"/>
      </w:r>
      <w:r w:rsidR="00714BA5">
        <w:rPr>
          <w:rFonts w:ascii="Times New Roman" w:hAnsi="Times New Roman" w:cs="Times New Roman"/>
          <w:noProof/>
          <w:sz w:val="24"/>
          <w:szCs w:val="24"/>
          <w:lang w:val="en-US"/>
        </w:rPr>
        <w:t>(Dulvy et al. 2000, 2003, Cheung et al. 2005)</w:t>
      </w:r>
      <w:r w:rsidR="00FF6C12" w:rsidRPr="00CD226B">
        <w:rPr>
          <w:rFonts w:ascii="Times New Roman" w:hAnsi="Times New Roman" w:cs="Times New Roman"/>
          <w:sz w:val="24"/>
          <w:szCs w:val="24"/>
          <w:lang w:val="en-US"/>
        </w:rPr>
        <w:fldChar w:fldCharType="end"/>
      </w:r>
      <w:r w:rsidR="00DF6639" w:rsidRPr="00CD226B">
        <w:rPr>
          <w:rFonts w:ascii="Times New Roman" w:hAnsi="Times New Roman" w:cs="Times New Roman"/>
          <w:sz w:val="24"/>
          <w:szCs w:val="24"/>
          <w:lang w:val="en-US"/>
        </w:rPr>
        <w:t xml:space="preserve">. </w:t>
      </w:r>
      <w:r w:rsidR="000D0FBE" w:rsidRPr="00CD226B">
        <w:rPr>
          <w:rFonts w:ascii="Times New Roman" w:hAnsi="Times New Roman" w:cs="Times New Roman"/>
          <w:sz w:val="24"/>
          <w:szCs w:val="24"/>
          <w:lang w:val="en-US"/>
        </w:rPr>
        <w:t xml:space="preserve">Somatic growth, i.e. the increment in body mass across time is an important ecological trait, which is pivotal for the assessment of physiological as well as population to ecosystem-level processes. </w:t>
      </w:r>
      <w:r w:rsidR="00622C31" w:rsidRPr="00CD226B">
        <w:rPr>
          <w:rFonts w:ascii="Times New Roman" w:hAnsi="Times New Roman" w:cs="Times New Roman"/>
          <w:sz w:val="24"/>
          <w:szCs w:val="24"/>
          <w:lang w:val="en-US"/>
        </w:rPr>
        <w:t xml:space="preserve">These traits and </w:t>
      </w:r>
      <w:r w:rsidR="00DE16E1" w:rsidRPr="00CD226B">
        <w:rPr>
          <w:rFonts w:ascii="Times New Roman" w:hAnsi="Times New Roman" w:cs="Times New Roman"/>
          <w:sz w:val="24"/>
          <w:szCs w:val="24"/>
          <w:lang w:val="en-US"/>
        </w:rPr>
        <w:t xml:space="preserve">particularly </w:t>
      </w:r>
      <w:r w:rsidR="00622C31" w:rsidRPr="00CD226B">
        <w:rPr>
          <w:rFonts w:ascii="Times New Roman" w:hAnsi="Times New Roman" w:cs="Times New Roman"/>
          <w:sz w:val="24"/>
          <w:szCs w:val="24"/>
          <w:lang w:val="en-US"/>
        </w:rPr>
        <w:t>the growth parameters of fish are important for the population dynamic understanding</w:t>
      </w:r>
      <w:r w:rsidR="00B81B47" w:rsidRPr="00CD226B">
        <w:rPr>
          <w:rFonts w:ascii="Times New Roman" w:hAnsi="Times New Roman" w:cs="Times New Roman"/>
          <w:sz w:val="24"/>
          <w:szCs w:val="24"/>
          <w:lang w:val="en-US"/>
        </w:rPr>
        <w:t xml:space="preserve"> and for stock managements</w:t>
      </w:r>
      <w:r w:rsidR="00622C31" w:rsidRPr="00CD226B">
        <w:rPr>
          <w:rFonts w:ascii="Times New Roman" w:hAnsi="Times New Roman" w:cs="Times New Roman"/>
          <w:sz w:val="24"/>
          <w:szCs w:val="24"/>
          <w:lang w:val="en-US"/>
        </w:rPr>
        <w:t xml:space="preserve">. </w:t>
      </w:r>
      <w:r w:rsidRPr="00CD226B">
        <w:rPr>
          <w:rFonts w:ascii="Times New Roman" w:hAnsi="Times New Roman" w:cs="Times New Roman"/>
          <w:sz w:val="24"/>
          <w:szCs w:val="24"/>
          <w:lang w:val="en-US"/>
        </w:rPr>
        <w:t xml:space="preserve">However, somatic growth </w:t>
      </w:r>
      <w:r w:rsidR="00A9239E" w:rsidRPr="00CD226B">
        <w:rPr>
          <w:rFonts w:ascii="Times New Roman" w:hAnsi="Times New Roman" w:cs="Times New Roman"/>
          <w:sz w:val="24"/>
          <w:szCs w:val="24"/>
          <w:lang w:val="en-US"/>
        </w:rPr>
        <w:t xml:space="preserve">has been assessed </w:t>
      </w:r>
      <w:r w:rsidR="00622C31" w:rsidRPr="00CD226B">
        <w:rPr>
          <w:rFonts w:ascii="Times New Roman" w:hAnsi="Times New Roman" w:cs="Times New Roman"/>
          <w:sz w:val="24"/>
          <w:szCs w:val="24"/>
          <w:lang w:val="en-US"/>
        </w:rPr>
        <w:t>for a small number of commercial species</w:t>
      </w:r>
      <w:r w:rsidR="00A9239E" w:rsidRPr="00CD226B">
        <w:rPr>
          <w:rFonts w:ascii="Times New Roman" w:hAnsi="Times New Roman" w:cs="Times New Roman"/>
          <w:sz w:val="24"/>
          <w:szCs w:val="24"/>
          <w:lang w:val="en-US"/>
        </w:rPr>
        <w:t xml:space="preserve"> while this parameter remains unknown for </w:t>
      </w:r>
      <w:r w:rsidR="00622C31" w:rsidRPr="00CD226B">
        <w:rPr>
          <w:rFonts w:ascii="Times New Roman" w:hAnsi="Times New Roman" w:cs="Times New Roman"/>
          <w:sz w:val="24"/>
          <w:szCs w:val="24"/>
          <w:lang w:val="en-US"/>
        </w:rPr>
        <w:t xml:space="preserve">the great majority of </w:t>
      </w:r>
      <w:r w:rsidR="00A9239E" w:rsidRPr="00CD226B">
        <w:rPr>
          <w:rFonts w:ascii="Times New Roman" w:hAnsi="Times New Roman" w:cs="Times New Roman"/>
          <w:sz w:val="24"/>
          <w:szCs w:val="24"/>
          <w:lang w:val="en-US"/>
        </w:rPr>
        <w:t xml:space="preserve">coral reef associated </w:t>
      </w:r>
      <w:r w:rsidR="00622C31" w:rsidRPr="00CD226B">
        <w:rPr>
          <w:rFonts w:ascii="Times New Roman" w:hAnsi="Times New Roman" w:cs="Times New Roman"/>
          <w:sz w:val="24"/>
          <w:szCs w:val="24"/>
          <w:lang w:val="en-US"/>
        </w:rPr>
        <w:t xml:space="preserve">species </w:t>
      </w:r>
      <w:r w:rsidR="00A9239E" w:rsidRPr="00CD226B">
        <w:rPr>
          <w:rFonts w:ascii="Times New Roman" w:hAnsi="Times New Roman" w:cs="Times New Roman"/>
          <w:sz w:val="24"/>
          <w:szCs w:val="24"/>
          <w:lang w:val="en-US"/>
        </w:rPr>
        <w:t>that are targeted mainly by subsistence fishing</w:t>
      </w:r>
      <w:r w:rsidR="00622C31" w:rsidRPr="00CD226B">
        <w:rPr>
          <w:rFonts w:ascii="Times New Roman" w:hAnsi="Times New Roman" w:cs="Times New Roman"/>
          <w:sz w:val="24"/>
          <w:szCs w:val="24"/>
          <w:lang w:val="en-US"/>
        </w:rPr>
        <w:t xml:space="preserve">. </w:t>
      </w:r>
    </w:p>
    <w:p w14:paraId="47A899D2" w14:textId="415186F4" w:rsidR="00C6688D" w:rsidRPr="00CD226B" w:rsidRDefault="0043495A" w:rsidP="00CD226B">
      <w:pPr>
        <w:spacing w:line="360" w:lineRule="auto"/>
        <w:rPr>
          <w:rFonts w:ascii="Times New Roman" w:hAnsi="Times New Roman" w:cs="Times New Roman"/>
          <w:sz w:val="24"/>
          <w:szCs w:val="24"/>
          <w:lang w:val="en-US"/>
        </w:rPr>
      </w:pPr>
      <w:r w:rsidRPr="00CD226B">
        <w:rPr>
          <w:rFonts w:ascii="Times New Roman" w:hAnsi="Times New Roman" w:cs="Times New Roman"/>
          <w:sz w:val="24"/>
          <w:szCs w:val="24"/>
          <w:lang w:val="en-US"/>
        </w:rPr>
        <w:t>Somatic growth</w:t>
      </w:r>
      <w:r w:rsidR="00C63F44" w:rsidRPr="00CD226B">
        <w:rPr>
          <w:rFonts w:ascii="Times New Roman" w:hAnsi="Times New Roman" w:cs="Times New Roman"/>
          <w:sz w:val="24"/>
          <w:szCs w:val="24"/>
          <w:lang w:val="en-US"/>
        </w:rPr>
        <w:t xml:space="preserve"> is an essential parameters </w:t>
      </w:r>
      <w:r w:rsidRPr="00CD226B">
        <w:rPr>
          <w:rFonts w:ascii="Times New Roman" w:hAnsi="Times New Roman" w:cs="Times New Roman"/>
          <w:sz w:val="24"/>
          <w:szCs w:val="24"/>
          <w:lang w:val="en-US"/>
        </w:rPr>
        <w:t>to quantify ecosystem processes such as the</w:t>
      </w:r>
      <w:r w:rsidR="001214CA" w:rsidRPr="00CD226B">
        <w:rPr>
          <w:rFonts w:ascii="Times New Roman" w:hAnsi="Times New Roman" w:cs="Times New Roman"/>
          <w:sz w:val="24"/>
          <w:szCs w:val="24"/>
          <w:lang w:val="en-US"/>
        </w:rPr>
        <w:t xml:space="preserve"> </w:t>
      </w:r>
      <w:r w:rsidRPr="00CD226B">
        <w:rPr>
          <w:rFonts w:ascii="Times New Roman" w:hAnsi="Times New Roman" w:cs="Times New Roman"/>
          <w:sz w:val="24"/>
          <w:szCs w:val="24"/>
          <w:lang w:val="en-US"/>
        </w:rPr>
        <w:t xml:space="preserve">production of biomass </w:t>
      </w:r>
      <w:r w:rsidR="00D65328" w:rsidRPr="00CD226B">
        <w:rPr>
          <w:rFonts w:ascii="Times New Roman" w:hAnsi="Times New Roman" w:cs="Times New Roman"/>
          <w:sz w:val="24"/>
          <w:szCs w:val="24"/>
          <w:lang w:val="en-US"/>
        </w:rPr>
        <w:fldChar w:fldCharType="begin"/>
      </w:r>
      <w:r w:rsidR="00714BA5">
        <w:rPr>
          <w:rFonts w:ascii="Times New Roman" w:hAnsi="Times New Roman" w:cs="Times New Roman"/>
          <w:sz w:val="24"/>
          <w:szCs w:val="24"/>
          <w:lang w:val="en-US"/>
        </w:rPr>
        <w:instrText xml:space="preserve"> ADDIN EN.CITE &lt;EndNote&gt;&lt;Cite&gt;&lt;Author&gt;Depczynski&lt;/Author&gt;&lt;Year&gt;2007&lt;/Year&gt;&lt;RecNum&gt;1893&lt;/RecNum&gt;&lt;DisplayText&gt;(Depczynski et al. 2007, Morais and Bellwood 2019)&lt;/DisplayText&gt;&lt;record&gt;&lt;rec-number&gt;1893&lt;/rec-number&gt;&lt;foreign-keys&gt;&lt;key app="EN" db-id="5ffdt2ttwsr9d8ex25r55we4zea52d9az00x" timestamp="1565010023"&gt;1893&lt;/key&gt;&lt;/foreign-keys&gt;&lt;ref-type name="Journal Article"&gt;17&lt;/ref-type&gt;&lt;contributors&gt;&lt;authors&gt;&lt;author&gt;Depczynski, Martial&lt;/author&gt;&lt;author&gt;Fulton, Christopher J&lt;/author&gt;&lt;author&gt;Marnane, Michael J&lt;/author&gt;&lt;author&gt;Bellwood, David R&lt;/author&gt;&lt;/authors&gt;&lt;/contributors&gt;&lt;titles&gt;&lt;title&gt;Life history patterns shape energy allocation among fishes on coral reefs&lt;/title&gt;&lt;secondary-title&gt;Oecologia&lt;/secondary-title&gt;&lt;/titles&gt;&lt;periodical&gt;&lt;full-title&gt;Oecologia&lt;/full-title&gt;&lt;/periodical&gt;&lt;pages&gt;111-120&lt;/pages&gt;&lt;volume&gt;153&lt;/volume&gt;&lt;number&gt;1&lt;/number&gt;&lt;dates&gt;&lt;year&gt;2007&lt;/year&gt;&lt;/dates&gt;&lt;isbn&gt;0029-8549&lt;/isbn&gt;&lt;urls&gt;&lt;/urls&gt;&lt;/record&gt;&lt;/Cite&gt;&lt;Cite&gt;&lt;Author&gt;Morais&lt;/Author&gt;&lt;Year&gt;2019&lt;/Year&gt;&lt;RecNum&gt;1891&lt;/RecNum&gt;&lt;record&gt;&lt;rec-number&gt;1891&lt;/rec-number&gt;&lt;foreign-keys&gt;&lt;key app="EN" db-id="5ffdt2ttwsr9d8ex25r55we4zea52d9az00x" timestamp="1565009962"&gt;1891&lt;/key&gt;&lt;/foreign-keys&gt;&lt;ref-type name="Journal Article"&gt;17&lt;/ref-type&gt;&lt;contributors&gt;&lt;authors&gt;&lt;author&gt;Morais, Renato A&lt;/author&gt;&lt;author&gt;Bellwood, David R&lt;/author&gt;&lt;/authors&gt;&lt;/contributors&gt;&lt;titles&gt;&lt;title&gt;Pelagic Subsidies Underpin Fish Productivity on a Degraded Coral Reef&lt;/title&gt;&lt;secondary-title&gt;Current Biology&lt;/secondary-title&gt;&lt;/titles&gt;&lt;periodical&gt;&lt;full-title&gt;Current biology&lt;/full-title&gt;&lt;/periodical&gt;&lt;pages&gt;1521-1527. e6&lt;/pages&gt;&lt;volume&gt;29&lt;/volume&gt;&lt;number&gt;9&lt;/number&gt;&lt;dates&gt;&lt;year&gt;2019&lt;/year&gt;&lt;/dates&gt;&lt;isbn&gt;0960-9822&lt;/isbn&gt;&lt;urls&gt;&lt;/urls&gt;&lt;/record&gt;&lt;/Cite&gt;&lt;/EndNote&gt;</w:instrText>
      </w:r>
      <w:r w:rsidR="00D65328" w:rsidRPr="00CD226B">
        <w:rPr>
          <w:rFonts w:ascii="Times New Roman" w:hAnsi="Times New Roman" w:cs="Times New Roman"/>
          <w:sz w:val="24"/>
          <w:szCs w:val="24"/>
          <w:lang w:val="en-US"/>
        </w:rPr>
        <w:fldChar w:fldCharType="separate"/>
      </w:r>
      <w:r w:rsidR="00714BA5">
        <w:rPr>
          <w:rFonts w:ascii="Times New Roman" w:hAnsi="Times New Roman" w:cs="Times New Roman"/>
          <w:noProof/>
          <w:sz w:val="24"/>
          <w:szCs w:val="24"/>
          <w:lang w:val="en-US"/>
        </w:rPr>
        <w:t>(Depczynski et al. 2007, Morais and Bellwood 2019)</w:t>
      </w:r>
      <w:r w:rsidR="00D65328" w:rsidRPr="00CD226B">
        <w:rPr>
          <w:rFonts w:ascii="Times New Roman" w:hAnsi="Times New Roman" w:cs="Times New Roman"/>
          <w:sz w:val="24"/>
          <w:szCs w:val="24"/>
          <w:lang w:val="en-US"/>
        </w:rPr>
        <w:fldChar w:fldCharType="end"/>
      </w:r>
      <w:r w:rsidR="000D0FBE" w:rsidRPr="00CD226B">
        <w:rPr>
          <w:rFonts w:ascii="Times New Roman" w:hAnsi="Times New Roman" w:cs="Times New Roman"/>
          <w:sz w:val="24"/>
          <w:szCs w:val="24"/>
          <w:lang w:val="en-US"/>
        </w:rPr>
        <w:t>. Moreover, the rate of somatic growth is directly correlated to the energetic demand of organisms, their metabolism the influence they may have on important ecological processes such as the nutrients cycling. As such, the rate of somatic growth is one of the basic information that feeds bioenergetic models, one of the main tools to quantify fluxes at individual to the ecosystem level</w:t>
      </w:r>
      <w:r w:rsidR="00361CA2" w:rsidRPr="00CD226B">
        <w:rPr>
          <w:rFonts w:ascii="Times New Roman" w:hAnsi="Times New Roman" w:cs="Times New Roman"/>
          <w:sz w:val="24"/>
          <w:szCs w:val="24"/>
          <w:lang w:val="en-US"/>
        </w:rPr>
        <w:t xml:space="preserve"> </w:t>
      </w:r>
      <w:r w:rsidR="00361CA2" w:rsidRPr="00CD226B">
        <w:rPr>
          <w:rFonts w:ascii="Times New Roman" w:hAnsi="Times New Roman" w:cs="Times New Roman"/>
          <w:sz w:val="24"/>
          <w:szCs w:val="24"/>
          <w:lang w:val="en-US"/>
        </w:rPr>
        <w:fldChar w:fldCharType="begin">
          <w:fldData xml:space="preserve">PEVuZE5vdGU+PENpdGU+PEF1dGhvcj5TY2hyZWNrPC9BdXRob3I+PFllYXI+MTk5MDwvWWVhcj48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</w:fldData>
        </w:fldChar>
      </w:r>
      <w:r w:rsidR="00714BA5">
        <w:rPr>
          <w:rFonts w:ascii="Times New Roman" w:hAnsi="Times New Roman" w:cs="Times New Roman"/>
          <w:sz w:val="24"/>
          <w:szCs w:val="24"/>
          <w:lang w:val="en-US"/>
        </w:rPr>
        <w:instrText xml:space="preserve"> ADDIN EN.CITE </w:instrText>
      </w:r>
      <w:r w:rsidR="00714BA5">
        <w:rPr>
          <w:rFonts w:ascii="Times New Roman" w:hAnsi="Times New Roman" w:cs="Times New Roman"/>
          <w:sz w:val="24"/>
          <w:szCs w:val="24"/>
          <w:lang w:val="en-US"/>
        </w:rPr>
        <w:fldChar w:fldCharType="begin">
          <w:fldData xml:space="preserve">PEVuZE5vdGU+PENpdGU+PEF1dGhvcj5TY2hyZWNrPC9BdXRob3I+PFllYXI+MTk5MDwvWWVhcj48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</w:fldData>
        </w:fldChar>
      </w:r>
      <w:r w:rsidR="00714BA5">
        <w:rPr>
          <w:rFonts w:ascii="Times New Roman" w:hAnsi="Times New Roman" w:cs="Times New Roman"/>
          <w:sz w:val="24"/>
          <w:szCs w:val="24"/>
          <w:lang w:val="en-US"/>
        </w:rPr>
        <w:instrText xml:space="preserve"> ADDIN EN.CITE.DATA </w:instrText>
      </w:r>
      <w:r w:rsidR="00714BA5">
        <w:rPr>
          <w:rFonts w:ascii="Times New Roman" w:hAnsi="Times New Roman" w:cs="Times New Roman"/>
          <w:sz w:val="24"/>
          <w:szCs w:val="24"/>
          <w:lang w:val="en-US"/>
        </w:rPr>
      </w:r>
      <w:r w:rsidR="00714BA5">
        <w:rPr>
          <w:rFonts w:ascii="Times New Roman" w:hAnsi="Times New Roman" w:cs="Times New Roman"/>
          <w:sz w:val="24"/>
          <w:szCs w:val="24"/>
          <w:lang w:val="en-US"/>
        </w:rPr>
        <w:fldChar w:fldCharType="end"/>
      </w:r>
      <w:r w:rsidR="00361CA2" w:rsidRPr="00CD226B">
        <w:rPr>
          <w:rFonts w:ascii="Times New Roman" w:hAnsi="Times New Roman" w:cs="Times New Roman"/>
          <w:sz w:val="24"/>
          <w:szCs w:val="24"/>
          <w:lang w:val="en-US"/>
        </w:rPr>
      </w:r>
      <w:r w:rsidR="00361CA2" w:rsidRPr="00CD226B">
        <w:rPr>
          <w:rFonts w:ascii="Times New Roman" w:hAnsi="Times New Roman" w:cs="Times New Roman"/>
          <w:sz w:val="24"/>
          <w:szCs w:val="24"/>
          <w:lang w:val="en-US"/>
        </w:rPr>
        <w:fldChar w:fldCharType="separate"/>
      </w:r>
      <w:r w:rsidR="00714BA5">
        <w:rPr>
          <w:rFonts w:ascii="Times New Roman" w:hAnsi="Times New Roman" w:cs="Times New Roman"/>
          <w:noProof/>
          <w:sz w:val="24"/>
          <w:szCs w:val="24"/>
          <w:lang w:val="en-US"/>
        </w:rPr>
        <w:t>(e.g., Schreck and Moyle 1990, Schindler and Eby 1997, Frost et al. 2006)</w:t>
      </w:r>
      <w:r w:rsidR="00361CA2" w:rsidRPr="00CD226B">
        <w:rPr>
          <w:rFonts w:ascii="Times New Roman" w:hAnsi="Times New Roman" w:cs="Times New Roman"/>
          <w:sz w:val="24"/>
          <w:szCs w:val="24"/>
          <w:lang w:val="en-US"/>
        </w:rPr>
        <w:fldChar w:fldCharType="end"/>
      </w:r>
      <w:r w:rsidR="00C4459F" w:rsidRPr="00CD226B">
        <w:rPr>
          <w:rFonts w:ascii="Times New Roman" w:hAnsi="Times New Roman" w:cs="Times New Roman"/>
          <w:sz w:val="24"/>
          <w:szCs w:val="24"/>
          <w:lang w:val="en-US"/>
        </w:rPr>
        <w:t xml:space="preserve">. </w:t>
      </w:r>
    </w:p>
    <w:p w14:paraId="76C8DD47" w14:textId="32627921" w:rsidR="002971A9" w:rsidRPr="00CD226B" w:rsidRDefault="00A54259" w:rsidP="00CD226B">
      <w:pPr>
        <w:spacing w:line="360" w:lineRule="auto"/>
        <w:rPr>
          <w:rFonts w:ascii="Times New Roman" w:hAnsi="Times New Roman" w:cs="Times New Roman"/>
          <w:sz w:val="24"/>
          <w:szCs w:val="24"/>
          <w:lang w:val="en-US"/>
        </w:rPr>
      </w:pPr>
      <w:r w:rsidRPr="00CD226B">
        <w:rPr>
          <w:rFonts w:ascii="Times New Roman" w:hAnsi="Times New Roman" w:cs="Times New Roman"/>
          <w:sz w:val="24"/>
          <w:szCs w:val="24"/>
          <w:lang w:val="en-US"/>
        </w:rPr>
        <w:t>Fish g</w:t>
      </w:r>
      <w:r w:rsidR="002971A9" w:rsidRPr="00CD226B">
        <w:rPr>
          <w:rFonts w:ascii="Times New Roman" w:hAnsi="Times New Roman" w:cs="Times New Roman"/>
          <w:sz w:val="24"/>
          <w:szCs w:val="24"/>
          <w:lang w:val="en-US"/>
        </w:rPr>
        <w:t xml:space="preserve">rowth parameters </w:t>
      </w:r>
      <w:r w:rsidRPr="00CD226B">
        <w:rPr>
          <w:rFonts w:ascii="Times New Roman" w:hAnsi="Times New Roman" w:cs="Times New Roman"/>
          <w:sz w:val="24"/>
          <w:szCs w:val="24"/>
          <w:lang w:val="en-US"/>
        </w:rPr>
        <w:t xml:space="preserve">can be estimate form several approaches but those linking age to body size are the main used. </w:t>
      </w:r>
      <w:r w:rsidR="00DD26E4" w:rsidRPr="00CD226B">
        <w:rPr>
          <w:rFonts w:ascii="Times New Roman" w:hAnsi="Times New Roman" w:cs="Times New Roman"/>
          <w:sz w:val="24"/>
          <w:szCs w:val="24"/>
          <w:lang w:val="en-US"/>
        </w:rPr>
        <w:t>H</w:t>
      </w:r>
      <w:r w:rsidRPr="00CD226B">
        <w:rPr>
          <w:rFonts w:ascii="Times New Roman" w:hAnsi="Times New Roman" w:cs="Times New Roman"/>
          <w:sz w:val="24"/>
          <w:szCs w:val="24"/>
          <w:lang w:val="en-US"/>
        </w:rPr>
        <w:t>ard structure</w:t>
      </w:r>
      <w:r w:rsidR="00DD26E4" w:rsidRPr="00CD226B">
        <w:rPr>
          <w:rFonts w:ascii="Times New Roman" w:hAnsi="Times New Roman" w:cs="Times New Roman"/>
          <w:sz w:val="24"/>
          <w:szCs w:val="24"/>
          <w:lang w:val="en-US"/>
        </w:rPr>
        <w:t>s</w:t>
      </w:r>
      <w:r w:rsidRPr="00CD226B">
        <w:rPr>
          <w:rFonts w:ascii="Times New Roman" w:hAnsi="Times New Roman" w:cs="Times New Roman"/>
          <w:sz w:val="24"/>
          <w:szCs w:val="24"/>
          <w:lang w:val="en-US"/>
        </w:rPr>
        <w:t xml:space="preserve"> such as scales, vertebrae, fin spines cleithra, opercula and otoliths</w:t>
      </w:r>
      <w:r w:rsidR="00DD26E4" w:rsidRPr="00CD226B">
        <w:rPr>
          <w:rFonts w:ascii="Times New Roman" w:hAnsi="Times New Roman" w:cs="Times New Roman"/>
          <w:sz w:val="24"/>
          <w:szCs w:val="24"/>
          <w:lang w:val="en-US"/>
        </w:rPr>
        <w:t xml:space="preserve"> presents growth increments used for age estimations</w:t>
      </w:r>
      <w:r w:rsidR="00D65328" w:rsidRPr="00CD226B">
        <w:rPr>
          <w:rFonts w:ascii="Times New Roman" w:hAnsi="Times New Roman" w:cs="Times New Roman"/>
          <w:sz w:val="24"/>
          <w:szCs w:val="24"/>
          <w:lang w:val="en-US"/>
        </w:rPr>
        <w:t xml:space="preserve"> </w:t>
      </w:r>
      <w:r w:rsidR="00D65328" w:rsidRPr="00CD226B">
        <w:rPr>
          <w:rFonts w:ascii="Times New Roman" w:hAnsi="Times New Roman" w:cs="Times New Roman"/>
          <w:sz w:val="24"/>
          <w:szCs w:val="24"/>
          <w:lang w:val="en-US"/>
        </w:rPr>
        <w:fldChar w:fldCharType="begin"/>
      </w:r>
      <w:r w:rsidR="00714BA5">
        <w:rPr>
          <w:rFonts w:ascii="Times New Roman" w:hAnsi="Times New Roman" w:cs="Times New Roman"/>
          <w:sz w:val="24"/>
          <w:szCs w:val="24"/>
          <w:lang w:val="en-US"/>
        </w:rPr>
        <w:instrText xml:space="preserve"> ADDIN EN.CITE &lt;EndNote&gt;&lt;Cite&gt;&lt;Author&gt;Campana&lt;/Author&gt;&lt;Year&gt;2001&lt;/Year&gt;&lt;RecNum&gt;1889&lt;/RecNum&gt;&lt;DisplayText&gt;(Campana 2001)&lt;/DisplayText&gt;&lt;record&gt;&lt;rec-number&gt;1889&lt;/rec-number&gt;&lt;foreign-keys&gt;&lt;key app="EN" db-id="5ffdt2ttwsr9d8ex25r55we4zea52d9az00x" timestamp="1565009478"&gt;1889&lt;/key&gt;&lt;/foreign-keys&gt;&lt;ref-type name="Journal Article"&gt;17&lt;/ref-type&gt;&lt;contributors&gt;&lt;authors&gt;&lt;author&gt;Campana, SE&lt;/author&gt;&lt;/authors&gt;&lt;/contributors&gt;&lt;titles&gt;&lt;title&gt;Accuracy, precision and quality control in age determination, including a review of the use and abuse of age validation methods&lt;/title&gt;&lt;secondary-title&gt;Journal of fish biology&lt;/secondary-title&gt;&lt;/titles&gt;&lt;periodical&gt;&lt;full-title&gt;Journal of Fish Biology&lt;/full-title&gt;&lt;/periodical&gt;&lt;pages&gt;197-242&lt;/pages&gt;&lt;volume&gt;59&lt;/volume&gt;&lt;number&gt;2&lt;/number&gt;&lt;dates&gt;&lt;year&gt;2001&lt;/year&gt;&lt;/dates&gt;&lt;isbn&gt;0022-1112&lt;/isbn&gt;&lt;urls&gt;&lt;/urls&gt;&lt;/record&gt;&lt;/Cite&gt;&lt;/EndNote&gt;</w:instrText>
      </w:r>
      <w:r w:rsidR="00D65328" w:rsidRPr="00CD226B">
        <w:rPr>
          <w:rFonts w:ascii="Times New Roman" w:hAnsi="Times New Roman" w:cs="Times New Roman"/>
          <w:sz w:val="24"/>
          <w:szCs w:val="24"/>
          <w:lang w:val="en-US"/>
        </w:rPr>
        <w:fldChar w:fldCharType="separate"/>
      </w:r>
      <w:r w:rsidR="00714BA5">
        <w:rPr>
          <w:rFonts w:ascii="Times New Roman" w:hAnsi="Times New Roman" w:cs="Times New Roman"/>
          <w:noProof/>
          <w:sz w:val="24"/>
          <w:szCs w:val="24"/>
          <w:lang w:val="en-US"/>
        </w:rPr>
        <w:t>(Campana 2001)</w:t>
      </w:r>
      <w:r w:rsidR="00D65328" w:rsidRPr="00CD226B">
        <w:rPr>
          <w:rFonts w:ascii="Times New Roman" w:hAnsi="Times New Roman" w:cs="Times New Roman"/>
          <w:sz w:val="24"/>
          <w:szCs w:val="24"/>
          <w:lang w:val="en-US"/>
        </w:rPr>
        <w:fldChar w:fldCharType="end"/>
      </w:r>
      <w:r w:rsidR="002971A9" w:rsidRPr="00CD226B">
        <w:rPr>
          <w:rFonts w:ascii="Times New Roman" w:hAnsi="Times New Roman" w:cs="Times New Roman"/>
          <w:sz w:val="24"/>
          <w:szCs w:val="24"/>
          <w:lang w:val="en-US"/>
        </w:rPr>
        <w:t xml:space="preserve">. </w:t>
      </w:r>
      <w:r w:rsidR="00DD26E4" w:rsidRPr="00CD226B">
        <w:rPr>
          <w:rFonts w:ascii="Times New Roman" w:hAnsi="Times New Roman" w:cs="Times New Roman"/>
          <w:sz w:val="24"/>
          <w:szCs w:val="24"/>
          <w:lang w:val="en-US"/>
        </w:rPr>
        <w:t>For teleost</w:t>
      </w:r>
      <w:r w:rsidR="009E3D33" w:rsidRPr="00CD226B">
        <w:rPr>
          <w:rFonts w:ascii="Times New Roman" w:hAnsi="Times New Roman" w:cs="Times New Roman"/>
          <w:sz w:val="24"/>
          <w:szCs w:val="24"/>
          <w:lang w:val="en-US"/>
        </w:rPr>
        <w:t xml:space="preserve"> fish</w:t>
      </w:r>
      <w:r w:rsidR="00DD26E4" w:rsidRPr="00CD226B">
        <w:rPr>
          <w:rFonts w:ascii="Times New Roman" w:hAnsi="Times New Roman" w:cs="Times New Roman"/>
          <w:sz w:val="24"/>
          <w:szCs w:val="24"/>
          <w:lang w:val="en-US"/>
        </w:rPr>
        <w:t xml:space="preserve">, </w:t>
      </w:r>
      <w:r w:rsidR="009E3D33" w:rsidRPr="00CD226B">
        <w:rPr>
          <w:rFonts w:ascii="Times New Roman" w:hAnsi="Times New Roman" w:cs="Times New Roman"/>
          <w:sz w:val="24"/>
          <w:szCs w:val="24"/>
          <w:lang w:val="en-US"/>
        </w:rPr>
        <w:t xml:space="preserve">the </w:t>
      </w:r>
      <w:r w:rsidR="00DD26E4" w:rsidRPr="00CD226B">
        <w:rPr>
          <w:rFonts w:ascii="Times New Roman" w:hAnsi="Times New Roman" w:cs="Times New Roman"/>
          <w:sz w:val="24"/>
          <w:szCs w:val="24"/>
          <w:lang w:val="en-US"/>
        </w:rPr>
        <w:t xml:space="preserve">age </w:t>
      </w:r>
      <w:r w:rsidR="0043495A" w:rsidRPr="00CD226B">
        <w:rPr>
          <w:rFonts w:ascii="Times New Roman" w:hAnsi="Times New Roman" w:cs="Times New Roman"/>
          <w:sz w:val="24"/>
          <w:szCs w:val="24"/>
          <w:lang w:val="en-US"/>
        </w:rPr>
        <w:t xml:space="preserve">is traditionally </w:t>
      </w:r>
      <w:r w:rsidR="00DD26E4" w:rsidRPr="00CD226B">
        <w:rPr>
          <w:rFonts w:ascii="Times New Roman" w:hAnsi="Times New Roman" w:cs="Times New Roman"/>
          <w:sz w:val="24"/>
          <w:szCs w:val="24"/>
          <w:lang w:val="en-US"/>
        </w:rPr>
        <w:t>estimated in most of case from otoliths. Otolith</w:t>
      </w:r>
      <w:r w:rsidR="0043495A" w:rsidRPr="00CD226B">
        <w:rPr>
          <w:rFonts w:ascii="Times New Roman" w:hAnsi="Times New Roman" w:cs="Times New Roman"/>
          <w:sz w:val="24"/>
          <w:szCs w:val="24"/>
          <w:lang w:val="en-US"/>
        </w:rPr>
        <w:t>s</w:t>
      </w:r>
      <w:r w:rsidR="00DD26E4" w:rsidRPr="00CD226B">
        <w:rPr>
          <w:rFonts w:ascii="Times New Roman" w:hAnsi="Times New Roman" w:cs="Times New Roman"/>
          <w:sz w:val="24"/>
          <w:szCs w:val="24"/>
          <w:lang w:val="en-US"/>
        </w:rPr>
        <w:t xml:space="preserve"> are </w:t>
      </w:r>
      <w:r w:rsidR="00934964" w:rsidRPr="00CD226B">
        <w:rPr>
          <w:rFonts w:ascii="Times New Roman" w:hAnsi="Times New Roman" w:cs="Times New Roman"/>
          <w:sz w:val="24"/>
          <w:szCs w:val="24"/>
          <w:lang w:val="en-US"/>
        </w:rPr>
        <w:t>calcified structure of the inner ear growing with the deposition of successive calcium carbonate layers which respond to both circadian and seasonal rhythms</w:t>
      </w:r>
      <w:r w:rsidR="00CD716F" w:rsidRPr="00CD226B">
        <w:rPr>
          <w:rFonts w:ascii="Times New Roman" w:hAnsi="Times New Roman" w:cs="Times New Roman"/>
          <w:sz w:val="24"/>
          <w:szCs w:val="24"/>
          <w:lang w:val="en-US"/>
        </w:rPr>
        <w:t xml:space="preserve"> </w:t>
      </w:r>
      <w:r w:rsidR="00CD716F" w:rsidRPr="00CD226B">
        <w:rPr>
          <w:rFonts w:ascii="Times New Roman" w:hAnsi="Times New Roman" w:cs="Times New Roman"/>
          <w:sz w:val="24"/>
          <w:szCs w:val="24"/>
          <w:lang w:val="en-US"/>
        </w:rPr>
        <w:fldChar w:fldCharType="begin">
          <w:fldData xml:space="preserve">PEVuZE5vdGU+PENpdGU+PEF1dGhvcj5QYW5maWxpPC9BdXRob3I+PFllYXI+MjAwMjwvWWVhcj48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</w:fldData>
        </w:fldChar>
      </w:r>
      <w:r w:rsidR="00714BA5">
        <w:rPr>
          <w:rFonts w:ascii="Times New Roman" w:hAnsi="Times New Roman" w:cs="Times New Roman"/>
          <w:sz w:val="24"/>
          <w:szCs w:val="24"/>
          <w:lang w:val="en-US"/>
        </w:rPr>
        <w:instrText xml:space="preserve"> ADDIN EN.CITE </w:instrText>
      </w:r>
      <w:r w:rsidR="00714BA5">
        <w:rPr>
          <w:rFonts w:ascii="Times New Roman" w:hAnsi="Times New Roman" w:cs="Times New Roman"/>
          <w:sz w:val="24"/>
          <w:szCs w:val="24"/>
          <w:lang w:val="en-US"/>
        </w:rPr>
        <w:fldChar w:fldCharType="begin">
          <w:fldData xml:space="preserve">PEVuZE5vdGU+PENpdGU+PEF1dGhvcj5QYW5maWxpPC9BdXRob3I+PFllYXI+MjAwMjwvWWVhcj48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</w:fldData>
        </w:fldChar>
      </w:r>
      <w:r w:rsidR="00714BA5">
        <w:rPr>
          <w:rFonts w:ascii="Times New Roman" w:hAnsi="Times New Roman" w:cs="Times New Roman"/>
          <w:sz w:val="24"/>
          <w:szCs w:val="24"/>
          <w:lang w:val="en-US"/>
        </w:rPr>
        <w:instrText xml:space="preserve"> ADDIN EN.CITE.DATA </w:instrText>
      </w:r>
      <w:r w:rsidR="00714BA5">
        <w:rPr>
          <w:rFonts w:ascii="Times New Roman" w:hAnsi="Times New Roman" w:cs="Times New Roman"/>
          <w:sz w:val="24"/>
          <w:szCs w:val="24"/>
          <w:lang w:val="en-US"/>
        </w:rPr>
      </w:r>
      <w:r w:rsidR="00714BA5">
        <w:rPr>
          <w:rFonts w:ascii="Times New Roman" w:hAnsi="Times New Roman" w:cs="Times New Roman"/>
          <w:sz w:val="24"/>
          <w:szCs w:val="24"/>
          <w:lang w:val="en-US"/>
        </w:rPr>
        <w:fldChar w:fldCharType="end"/>
      </w:r>
      <w:r w:rsidR="00CD716F" w:rsidRPr="00CD226B">
        <w:rPr>
          <w:rFonts w:ascii="Times New Roman" w:hAnsi="Times New Roman" w:cs="Times New Roman"/>
          <w:sz w:val="24"/>
          <w:szCs w:val="24"/>
          <w:lang w:val="en-US"/>
        </w:rPr>
      </w:r>
      <w:r w:rsidR="00CD716F" w:rsidRPr="00CD226B">
        <w:rPr>
          <w:rFonts w:ascii="Times New Roman" w:hAnsi="Times New Roman" w:cs="Times New Roman"/>
          <w:sz w:val="24"/>
          <w:szCs w:val="24"/>
          <w:lang w:val="en-US"/>
        </w:rPr>
        <w:fldChar w:fldCharType="separate"/>
      </w:r>
      <w:r w:rsidR="00714BA5">
        <w:rPr>
          <w:rFonts w:ascii="Times New Roman" w:hAnsi="Times New Roman" w:cs="Times New Roman"/>
          <w:noProof/>
          <w:sz w:val="24"/>
          <w:szCs w:val="24"/>
          <w:lang w:val="en-US"/>
        </w:rPr>
        <w:t>(Pannella 1971, Panfili et al. 2002, Jolivet et al. 2008, 2013)</w:t>
      </w:r>
      <w:r w:rsidR="00CD716F" w:rsidRPr="00CD226B">
        <w:rPr>
          <w:rFonts w:ascii="Times New Roman" w:hAnsi="Times New Roman" w:cs="Times New Roman"/>
          <w:sz w:val="24"/>
          <w:szCs w:val="24"/>
          <w:lang w:val="en-US"/>
        </w:rPr>
        <w:fldChar w:fldCharType="end"/>
      </w:r>
      <w:r w:rsidR="00934964" w:rsidRPr="00CD226B">
        <w:rPr>
          <w:rFonts w:ascii="Times New Roman" w:hAnsi="Times New Roman" w:cs="Times New Roman"/>
          <w:sz w:val="24"/>
          <w:szCs w:val="24"/>
          <w:lang w:val="en-US"/>
        </w:rPr>
        <w:t xml:space="preserve">. </w:t>
      </w:r>
      <w:r w:rsidR="009E3D33" w:rsidRPr="00CD226B">
        <w:rPr>
          <w:rFonts w:ascii="Times New Roman" w:hAnsi="Times New Roman" w:cs="Times New Roman"/>
          <w:sz w:val="24"/>
          <w:szCs w:val="24"/>
          <w:lang w:val="en-US"/>
        </w:rPr>
        <w:t xml:space="preserve">Fish growth parameters </w:t>
      </w:r>
      <w:r w:rsidR="0043495A" w:rsidRPr="00CD226B">
        <w:rPr>
          <w:rFonts w:ascii="Times New Roman" w:hAnsi="Times New Roman" w:cs="Times New Roman"/>
          <w:sz w:val="24"/>
          <w:szCs w:val="24"/>
          <w:lang w:val="en-US"/>
        </w:rPr>
        <w:t xml:space="preserve">can be </w:t>
      </w:r>
      <w:r w:rsidR="009E3D33" w:rsidRPr="00CD226B">
        <w:rPr>
          <w:rFonts w:ascii="Times New Roman" w:hAnsi="Times New Roman" w:cs="Times New Roman"/>
          <w:sz w:val="24"/>
          <w:szCs w:val="24"/>
          <w:lang w:val="en-US"/>
        </w:rPr>
        <w:t xml:space="preserve">obtained from various models such as </w:t>
      </w:r>
      <w:proofErr w:type="spellStart"/>
      <w:r w:rsidR="009E3D33" w:rsidRPr="00CD226B">
        <w:rPr>
          <w:rFonts w:ascii="Times New Roman" w:hAnsi="Times New Roman" w:cs="Times New Roman"/>
          <w:sz w:val="24"/>
          <w:szCs w:val="24"/>
          <w:lang w:val="en-US"/>
        </w:rPr>
        <w:t>Gomper</w:t>
      </w:r>
      <w:r w:rsidR="00842A76" w:rsidRPr="00CD226B">
        <w:rPr>
          <w:rFonts w:ascii="Times New Roman" w:hAnsi="Times New Roman" w:cs="Times New Roman"/>
          <w:sz w:val="24"/>
          <w:szCs w:val="24"/>
          <w:lang w:val="en-US"/>
        </w:rPr>
        <w:t>tz</w:t>
      </w:r>
      <w:proofErr w:type="spellEnd"/>
      <w:r w:rsidR="00842A76" w:rsidRPr="00CD226B">
        <w:rPr>
          <w:rFonts w:ascii="Times New Roman" w:hAnsi="Times New Roman" w:cs="Times New Roman"/>
          <w:sz w:val="24"/>
          <w:szCs w:val="24"/>
          <w:lang w:val="en-US"/>
        </w:rPr>
        <w:t xml:space="preserve">, Logistic, Power or Von </w:t>
      </w:r>
      <w:proofErr w:type="spellStart"/>
      <w:r w:rsidR="00842A76" w:rsidRPr="00CD226B">
        <w:rPr>
          <w:rFonts w:ascii="Times New Roman" w:hAnsi="Times New Roman" w:cs="Times New Roman"/>
          <w:sz w:val="24"/>
          <w:szCs w:val="24"/>
          <w:lang w:val="en-US"/>
        </w:rPr>
        <w:t>Bertalanffy</w:t>
      </w:r>
      <w:proofErr w:type="spellEnd"/>
      <w:r w:rsidR="00842A76" w:rsidRPr="00CD226B">
        <w:rPr>
          <w:rFonts w:ascii="Times New Roman" w:hAnsi="Times New Roman" w:cs="Times New Roman"/>
          <w:sz w:val="24"/>
          <w:szCs w:val="24"/>
          <w:lang w:val="en-US"/>
        </w:rPr>
        <w:t xml:space="preserve"> (the most used). </w:t>
      </w:r>
      <w:r w:rsidR="00362719" w:rsidRPr="00CD226B">
        <w:rPr>
          <w:rFonts w:ascii="Times New Roman" w:hAnsi="Times New Roman" w:cs="Times New Roman"/>
          <w:sz w:val="24"/>
          <w:szCs w:val="24"/>
          <w:lang w:val="en-US"/>
        </w:rPr>
        <w:t xml:space="preserve">Growth can be modelled from large sampling with number fish </w:t>
      </w:r>
      <w:r w:rsidR="005D2AD9" w:rsidRPr="00CD226B">
        <w:rPr>
          <w:rFonts w:ascii="Times New Roman" w:hAnsi="Times New Roman" w:cs="Times New Roman"/>
          <w:sz w:val="24"/>
          <w:szCs w:val="24"/>
          <w:lang w:val="en-US"/>
        </w:rPr>
        <w:t xml:space="preserve">representative of the complete size range of studied species. </w:t>
      </w:r>
      <w:r w:rsidR="00842A76" w:rsidRPr="00CD226B">
        <w:rPr>
          <w:rFonts w:ascii="Times New Roman" w:hAnsi="Times New Roman" w:cs="Times New Roman"/>
          <w:sz w:val="24"/>
          <w:szCs w:val="24"/>
          <w:lang w:val="en-US"/>
        </w:rPr>
        <w:t xml:space="preserve">However, </w:t>
      </w:r>
      <w:r w:rsidR="0043495A" w:rsidRPr="00CD226B">
        <w:rPr>
          <w:rFonts w:ascii="Times New Roman" w:hAnsi="Times New Roman" w:cs="Times New Roman"/>
          <w:sz w:val="24"/>
          <w:szCs w:val="24"/>
          <w:lang w:val="en-US"/>
        </w:rPr>
        <w:t>this kind of analyses are extremely time consuming</w:t>
      </w:r>
      <w:r w:rsidR="00AE5455" w:rsidRPr="00CD226B">
        <w:rPr>
          <w:rFonts w:ascii="Times New Roman" w:hAnsi="Times New Roman" w:cs="Times New Roman"/>
          <w:sz w:val="24"/>
          <w:szCs w:val="24"/>
          <w:lang w:val="en-US"/>
        </w:rPr>
        <w:t xml:space="preserve"> and </w:t>
      </w:r>
      <w:r w:rsidR="005D2AD9" w:rsidRPr="00CD226B">
        <w:rPr>
          <w:rFonts w:ascii="Times New Roman" w:hAnsi="Times New Roman" w:cs="Times New Roman"/>
          <w:sz w:val="24"/>
          <w:szCs w:val="24"/>
          <w:lang w:val="en-US"/>
        </w:rPr>
        <w:t xml:space="preserve">data </w:t>
      </w:r>
      <w:r w:rsidR="00B4606C" w:rsidRPr="00CD226B">
        <w:rPr>
          <w:rFonts w:ascii="Times New Roman" w:hAnsi="Times New Roman" w:cs="Times New Roman"/>
          <w:sz w:val="24"/>
          <w:szCs w:val="24"/>
          <w:lang w:val="en-US"/>
        </w:rPr>
        <w:t xml:space="preserve">are generally unpublished or available only for </w:t>
      </w:r>
      <w:r w:rsidR="005D2AD9" w:rsidRPr="00CD226B">
        <w:rPr>
          <w:rFonts w:ascii="Times New Roman" w:hAnsi="Times New Roman" w:cs="Times New Roman"/>
          <w:sz w:val="24"/>
          <w:szCs w:val="24"/>
          <w:lang w:val="en-US"/>
        </w:rPr>
        <w:t>commercial species</w:t>
      </w:r>
      <w:r w:rsidR="00B4606C" w:rsidRPr="00CD226B">
        <w:rPr>
          <w:rFonts w:ascii="Times New Roman" w:hAnsi="Times New Roman" w:cs="Times New Roman"/>
          <w:sz w:val="24"/>
          <w:szCs w:val="24"/>
          <w:lang w:val="en-US"/>
        </w:rPr>
        <w:t xml:space="preserve">. </w:t>
      </w:r>
      <w:r w:rsidR="008D4F93" w:rsidRPr="00CD226B">
        <w:rPr>
          <w:rFonts w:ascii="Times New Roman" w:hAnsi="Times New Roman" w:cs="Times New Roman"/>
          <w:sz w:val="24"/>
          <w:szCs w:val="24"/>
          <w:lang w:val="en-US"/>
        </w:rPr>
        <w:t xml:space="preserve">However, in most of case, sample size is small due to difficulties of catches, or to the rarity of fish by species in multi-species </w:t>
      </w:r>
      <w:r w:rsidR="008D4F93" w:rsidRPr="00CD226B">
        <w:rPr>
          <w:rFonts w:ascii="Times New Roman" w:hAnsi="Times New Roman" w:cs="Times New Roman"/>
          <w:sz w:val="24"/>
          <w:szCs w:val="24"/>
          <w:lang w:val="en-US"/>
        </w:rPr>
        <w:lastRenderedPageBreak/>
        <w:t xml:space="preserve">assemblage as observed in coral reef. </w:t>
      </w:r>
      <w:r w:rsidR="0035479E" w:rsidRPr="00CD226B">
        <w:rPr>
          <w:rFonts w:ascii="Times New Roman" w:hAnsi="Times New Roman" w:cs="Times New Roman"/>
          <w:sz w:val="24"/>
          <w:szCs w:val="24"/>
          <w:lang w:val="en-US"/>
        </w:rPr>
        <w:t>In this context, a</w:t>
      </w:r>
      <w:r w:rsidR="00CD716F" w:rsidRPr="00CD226B">
        <w:rPr>
          <w:rFonts w:ascii="Times New Roman" w:hAnsi="Times New Roman" w:cs="Times New Roman"/>
          <w:sz w:val="24"/>
          <w:szCs w:val="24"/>
          <w:lang w:val="en-US"/>
        </w:rPr>
        <w:t xml:space="preserve">nother approach consist to applied a back-calculation model </w:t>
      </w:r>
      <w:r w:rsidR="008D4F93" w:rsidRPr="00CD226B">
        <w:rPr>
          <w:rFonts w:ascii="Times New Roman" w:hAnsi="Times New Roman" w:cs="Times New Roman"/>
          <w:sz w:val="24"/>
          <w:szCs w:val="24"/>
          <w:lang w:val="en-US"/>
        </w:rPr>
        <w:t>to</w:t>
      </w:r>
      <w:r w:rsidR="00CD716F" w:rsidRPr="00CD226B">
        <w:rPr>
          <w:rFonts w:ascii="Times New Roman" w:hAnsi="Times New Roman" w:cs="Times New Roman"/>
          <w:sz w:val="24"/>
          <w:szCs w:val="24"/>
          <w:lang w:val="en-US"/>
        </w:rPr>
        <w:t xml:space="preserve"> estimate size at </w:t>
      </w:r>
      <w:r w:rsidR="008D4F93" w:rsidRPr="00CD226B">
        <w:rPr>
          <w:rFonts w:ascii="Times New Roman" w:hAnsi="Times New Roman" w:cs="Times New Roman"/>
          <w:sz w:val="24"/>
          <w:szCs w:val="24"/>
          <w:lang w:val="en-US"/>
        </w:rPr>
        <w:t xml:space="preserve">previous </w:t>
      </w:r>
      <w:r w:rsidR="00CD716F" w:rsidRPr="00CD226B">
        <w:rPr>
          <w:rFonts w:ascii="Times New Roman" w:hAnsi="Times New Roman" w:cs="Times New Roman"/>
          <w:sz w:val="24"/>
          <w:szCs w:val="24"/>
          <w:lang w:val="en-US"/>
        </w:rPr>
        <w:t xml:space="preserve">age </w:t>
      </w:r>
      <w:r w:rsidR="00C622B1" w:rsidRPr="00CD226B">
        <w:rPr>
          <w:rFonts w:ascii="Times New Roman" w:hAnsi="Times New Roman" w:cs="Times New Roman"/>
          <w:sz w:val="24"/>
          <w:szCs w:val="24"/>
          <w:lang w:val="en-US"/>
        </w:rPr>
        <w:t xml:space="preserve">prior to model the growth </w:t>
      </w:r>
      <w:r w:rsidR="00CD716F" w:rsidRPr="00CD226B">
        <w:rPr>
          <w:rFonts w:ascii="Times New Roman" w:hAnsi="Times New Roman" w:cs="Times New Roman"/>
          <w:sz w:val="24"/>
          <w:szCs w:val="24"/>
          <w:lang w:val="en-US"/>
        </w:rPr>
        <w:t xml:space="preserve">as suggested by </w:t>
      </w:r>
      <w:r w:rsidR="00CD716F" w:rsidRPr="00CD226B">
        <w:rPr>
          <w:rFonts w:ascii="Times New Roman" w:hAnsi="Times New Roman" w:cs="Times New Roman"/>
          <w:sz w:val="24"/>
          <w:szCs w:val="24"/>
          <w:lang w:val="en-US"/>
        </w:rPr>
        <w:fldChar w:fldCharType="begin"/>
      </w:r>
      <w:r w:rsidR="00CD716F" w:rsidRPr="00CD226B">
        <w:rPr>
          <w:rFonts w:ascii="Times New Roman" w:hAnsi="Times New Roman" w:cs="Times New Roman"/>
          <w:sz w:val="24"/>
          <w:szCs w:val="24"/>
          <w:lang w:val="en-US"/>
        </w:rPr>
        <w:instrText xml:space="preserve"> ADDIN EN.CITE &lt;EndNote&gt;&lt;Cite AuthorYear="1"&gt;&lt;Author&gt;Vigliola&lt;/Author&gt;&lt;Year&gt;2009&lt;/Year&gt;&lt;RecNum&gt;1770&lt;/RecNum&gt;&lt;DisplayText&gt;Vigliola and Meekan (2009)&lt;/DisplayText&gt;&lt;record&gt;&lt;rec-number&gt;1770&lt;/rec-number&gt;&lt;foreign-keys&gt;&lt;key app="EN" db-id="5ffdt2ttwsr9d8ex25r55we4zea52d9az00x" timestamp="1512729049"&gt;1770&lt;/key&gt;&lt;/foreign-keys&gt;&lt;ref-type name="Journal Article"&gt;17&lt;/ref-type&gt;&lt;contributors&gt;&lt;authors&gt;&lt;author&gt;Vigliola, Laurent&lt;/author&gt;&lt;author&gt;Meekan, Mark G&lt;/author&gt;&lt;/authors&gt;&lt;/contributors&gt;&lt;titles&gt;&lt;title&gt;The back-calculation of fish growth from otoliths&lt;/title&gt;&lt;secondary-title&gt;Tropical fish otoliths: information for assessment, management and ecology&lt;/secondary-title&gt;&lt;/titles&gt;&lt;periodical&gt;&lt;full-title&gt;Tropical fish otoliths: information for assessment, management and ecology&lt;/full-title&gt;&lt;/periodical&gt;&lt;pages&gt;174-211&lt;/pages&gt;&lt;dates&gt;&lt;year&gt;2009&lt;/year&gt;&lt;/dates&gt;&lt;urls&gt;&lt;/urls&gt;&lt;/record&gt;&lt;/Cite&gt;&lt;/EndNote&gt;</w:instrText>
      </w:r>
      <w:r w:rsidR="00CD716F" w:rsidRPr="00CD226B">
        <w:rPr>
          <w:rFonts w:ascii="Times New Roman" w:hAnsi="Times New Roman" w:cs="Times New Roman"/>
          <w:sz w:val="24"/>
          <w:szCs w:val="24"/>
          <w:lang w:val="en-US"/>
        </w:rPr>
        <w:fldChar w:fldCharType="separate"/>
      </w:r>
      <w:r w:rsidR="00CD716F" w:rsidRPr="00CD226B">
        <w:rPr>
          <w:rFonts w:ascii="Times New Roman" w:hAnsi="Times New Roman" w:cs="Times New Roman"/>
          <w:noProof/>
          <w:sz w:val="24"/>
          <w:szCs w:val="24"/>
          <w:lang w:val="en-US"/>
        </w:rPr>
        <w:t>Vigliola and Meekan (2009)</w:t>
      </w:r>
      <w:r w:rsidR="00CD716F" w:rsidRPr="00CD226B">
        <w:rPr>
          <w:rFonts w:ascii="Times New Roman" w:hAnsi="Times New Roman" w:cs="Times New Roman"/>
          <w:sz w:val="24"/>
          <w:szCs w:val="24"/>
          <w:lang w:val="en-US"/>
        </w:rPr>
        <w:fldChar w:fldCharType="end"/>
      </w:r>
      <w:r w:rsidR="00CD716F" w:rsidRPr="00CD226B">
        <w:rPr>
          <w:rFonts w:ascii="Times New Roman" w:hAnsi="Times New Roman" w:cs="Times New Roman"/>
          <w:sz w:val="24"/>
          <w:szCs w:val="24"/>
          <w:lang w:val="en-US"/>
        </w:rPr>
        <w:t xml:space="preserve">. </w:t>
      </w:r>
    </w:p>
    <w:p w14:paraId="719CEBDF" w14:textId="063A4E80" w:rsidR="00696579" w:rsidRPr="00CD226B" w:rsidRDefault="00696579" w:rsidP="00CD226B">
      <w:pPr>
        <w:spacing w:line="360" w:lineRule="auto"/>
        <w:rPr>
          <w:rFonts w:ascii="Times New Roman" w:hAnsi="Times New Roman" w:cs="Times New Roman"/>
          <w:sz w:val="24"/>
          <w:szCs w:val="24"/>
          <w:lang w:val="en-US"/>
        </w:rPr>
      </w:pPr>
      <w:r w:rsidRPr="00CD226B">
        <w:rPr>
          <w:rFonts w:ascii="Times New Roman" w:hAnsi="Times New Roman" w:cs="Times New Roman"/>
          <w:sz w:val="24"/>
          <w:szCs w:val="24"/>
          <w:lang w:val="en-US"/>
        </w:rPr>
        <w:t>Our goal is to provide data of back-calculation of size at age for 5</w:t>
      </w:r>
      <w:r w:rsidR="002618A4" w:rsidRPr="00CD226B">
        <w:rPr>
          <w:rFonts w:ascii="Times New Roman" w:hAnsi="Times New Roman" w:cs="Times New Roman"/>
          <w:sz w:val="24"/>
          <w:szCs w:val="24"/>
          <w:lang w:val="en-US"/>
        </w:rPr>
        <w:t>1</w:t>
      </w:r>
      <w:r w:rsidRPr="00CD226B">
        <w:rPr>
          <w:rFonts w:ascii="Times New Roman" w:hAnsi="Times New Roman" w:cs="Times New Roman"/>
          <w:sz w:val="24"/>
          <w:szCs w:val="24"/>
          <w:lang w:val="en-US"/>
        </w:rPr>
        <w:t xml:space="preserve"> species (84</w:t>
      </w:r>
      <w:r w:rsidR="002618A4" w:rsidRPr="00CD226B">
        <w:rPr>
          <w:rFonts w:ascii="Times New Roman" w:hAnsi="Times New Roman" w:cs="Times New Roman"/>
          <w:sz w:val="24"/>
          <w:szCs w:val="24"/>
          <w:lang w:val="en-US"/>
        </w:rPr>
        <w:t xml:space="preserve">8 </w:t>
      </w:r>
      <w:del w:id="12" w:author="Jérémy Wicquart" w:date="2019-09-10T09:00:00Z">
        <w:r w:rsidR="002618A4" w:rsidRPr="00CD226B" w:rsidDel="00A12A98">
          <w:rPr>
            <w:rFonts w:ascii="Times New Roman" w:hAnsi="Times New Roman" w:cs="Times New Roman"/>
            <w:sz w:val="24"/>
            <w:szCs w:val="24"/>
            <w:lang w:val="en-US"/>
          </w:rPr>
          <w:delText>fish</w:delText>
        </w:r>
      </w:del>
      <w:ins w:id="13" w:author="Jérémy Wicquart" w:date="2019-09-10T09:00:00Z">
        <w:r w:rsidR="00A12A98">
          <w:rPr>
            <w:rFonts w:ascii="Times New Roman" w:hAnsi="Times New Roman" w:cs="Times New Roman"/>
            <w:sz w:val="24"/>
            <w:szCs w:val="24"/>
            <w:lang w:val="en-US"/>
          </w:rPr>
          <w:t>individuals</w:t>
        </w:r>
      </w:ins>
      <w:r w:rsidRPr="00CD226B">
        <w:rPr>
          <w:rFonts w:ascii="Times New Roman" w:hAnsi="Times New Roman" w:cs="Times New Roman"/>
          <w:sz w:val="24"/>
          <w:szCs w:val="24"/>
          <w:lang w:val="en-US"/>
        </w:rPr>
        <w:t>) of coral reef fish collected in different island</w:t>
      </w:r>
      <w:r w:rsidR="0043495A" w:rsidRPr="00CD226B">
        <w:rPr>
          <w:rFonts w:ascii="Times New Roman" w:hAnsi="Times New Roman" w:cs="Times New Roman"/>
          <w:sz w:val="24"/>
          <w:szCs w:val="24"/>
          <w:lang w:val="en-US"/>
        </w:rPr>
        <w:t>s</w:t>
      </w:r>
      <w:r w:rsidR="002618A4" w:rsidRPr="00CD226B">
        <w:rPr>
          <w:rFonts w:ascii="Times New Roman" w:hAnsi="Times New Roman" w:cs="Times New Roman"/>
          <w:sz w:val="24"/>
          <w:szCs w:val="24"/>
          <w:lang w:val="en-US"/>
        </w:rPr>
        <w:t xml:space="preserve"> </w:t>
      </w:r>
      <w:r w:rsidR="0043495A" w:rsidRPr="00CD226B">
        <w:rPr>
          <w:rFonts w:ascii="Times New Roman" w:hAnsi="Times New Roman" w:cs="Times New Roman"/>
          <w:sz w:val="24"/>
          <w:szCs w:val="24"/>
          <w:lang w:val="en-US"/>
        </w:rPr>
        <w:t xml:space="preserve">of </w:t>
      </w:r>
      <w:r w:rsidR="002618A4" w:rsidRPr="00CD226B">
        <w:rPr>
          <w:rFonts w:ascii="Times New Roman" w:hAnsi="Times New Roman" w:cs="Times New Roman"/>
          <w:sz w:val="24"/>
          <w:szCs w:val="24"/>
          <w:lang w:val="en-US"/>
        </w:rPr>
        <w:t>French Polynesia. We provide only back-calculation data and not model data in order to give the model choice to user in function of their scientific questions.</w:t>
      </w:r>
      <w:ins w:id="14" w:author="Jérémy Wicquart" w:date="2019-09-10T14:31:00Z">
        <w:r w:rsidR="006340D0">
          <w:rPr>
            <w:rFonts w:ascii="Times New Roman" w:hAnsi="Times New Roman" w:cs="Times New Roman"/>
            <w:sz w:val="24"/>
            <w:szCs w:val="24"/>
            <w:lang w:val="en-US"/>
          </w:rPr>
          <w:t xml:space="preserve"> We emphasize that these data can also be used to </w:t>
        </w:r>
      </w:ins>
      <w:del w:id="15" w:author="Jérémy Wicquart" w:date="2019-09-10T14:30:00Z">
        <w:r w:rsidR="002618A4" w:rsidRPr="00CD226B" w:rsidDel="006340D0">
          <w:rPr>
            <w:rFonts w:ascii="Times New Roman" w:hAnsi="Times New Roman" w:cs="Times New Roman"/>
            <w:sz w:val="24"/>
            <w:szCs w:val="24"/>
            <w:lang w:val="en-US"/>
          </w:rPr>
          <w:delText xml:space="preserve"> </w:delText>
        </w:r>
      </w:del>
      <w:ins w:id="16" w:author="Jérémy Wicquart" w:date="2019-09-10T14:25:00Z">
        <w:r w:rsidR="003E2DAB">
          <w:rPr>
            <w:rFonts w:ascii="Times New Roman" w:hAnsi="Times New Roman" w:cs="Times New Roman"/>
            <w:sz w:val="24"/>
            <w:szCs w:val="24"/>
            <w:lang w:val="en-US"/>
          </w:rPr>
          <w:t>estimate length w</w:t>
        </w:r>
      </w:ins>
      <w:ins w:id="17" w:author="Jérémy Wicquart" w:date="2019-09-10T14:26:00Z">
        <w:r w:rsidR="003E2DAB">
          <w:rPr>
            <w:rFonts w:ascii="Times New Roman" w:hAnsi="Times New Roman" w:cs="Times New Roman"/>
            <w:sz w:val="24"/>
            <w:szCs w:val="24"/>
            <w:lang w:val="en-US"/>
          </w:rPr>
          <w:t>eight relationships.</w:t>
        </w:r>
      </w:ins>
      <w:bookmarkStart w:id="18" w:name="_GoBack"/>
      <w:bookmarkEnd w:id="18"/>
    </w:p>
    <w:p w14:paraId="2D306047" w14:textId="77777777" w:rsidR="003F7370" w:rsidRPr="00CD226B" w:rsidRDefault="003F7370" w:rsidP="00CD226B">
      <w:pPr>
        <w:pStyle w:val="Paragraphedeliste"/>
        <w:spacing w:line="360" w:lineRule="auto"/>
        <w:rPr>
          <w:rFonts w:ascii="Times New Roman" w:hAnsi="Times New Roman" w:cs="Times New Roman"/>
          <w:b/>
          <w:sz w:val="24"/>
          <w:szCs w:val="24"/>
          <w:lang w:val="en-US"/>
        </w:rPr>
      </w:pPr>
    </w:p>
    <w:p w14:paraId="403F1624" w14:textId="77777777" w:rsidR="003064D1" w:rsidRPr="00CD226B" w:rsidRDefault="00411630" w:rsidP="00CD226B">
      <w:pPr>
        <w:spacing w:line="360" w:lineRule="auto"/>
        <w:rPr>
          <w:rFonts w:ascii="Times New Roman" w:hAnsi="Times New Roman" w:cs="Times New Roman"/>
          <w:b/>
          <w:sz w:val="24"/>
          <w:szCs w:val="24"/>
          <w:lang w:val="en-GB"/>
        </w:rPr>
      </w:pPr>
      <w:r w:rsidRPr="00CD226B">
        <w:rPr>
          <w:rFonts w:ascii="Times New Roman" w:hAnsi="Times New Roman" w:cs="Times New Roman"/>
          <w:b/>
          <w:sz w:val="24"/>
          <w:szCs w:val="24"/>
          <w:lang w:val="en-GB"/>
        </w:rPr>
        <w:t>Metadata</w:t>
      </w:r>
    </w:p>
    <w:p w14:paraId="4F412816" w14:textId="77777777" w:rsidR="00411630" w:rsidRPr="00CD226B" w:rsidRDefault="00411630" w:rsidP="00CD226B">
      <w:pPr>
        <w:spacing w:line="360" w:lineRule="auto"/>
        <w:rPr>
          <w:rFonts w:ascii="Times New Roman" w:hAnsi="Times New Roman" w:cs="Times New Roman"/>
          <w:b/>
          <w:sz w:val="24"/>
          <w:szCs w:val="24"/>
          <w:lang w:val="en-US"/>
        </w:rPr>
      </w:pPr>
      <w:r w:rsidRPr="00CD226B">
        <w:rPr>
          <w:rFonts w:ascii="Times New Roman" w:hAnsi="Times New Roman" w:cs="Times New Roman"/>
          <w:b/>
          <w:sz w:val="24"/>
          <w:szCs w:val="24"/>
          <w:lang w:val="en-US"/>
        </w:rPr>
        <w:t>Class I. Data set descriptors</w:t>
      </w:r>
    </w:p>
    <w:p w14:paraId="11ABB900" w14:textId="03E69FC6" w:rsidR="00411630" w:rsidRPr="00CD226B" w:rsidRDefault="00411630" w:rsidP="00CD226B">
      <w:pPr>
        <w:pStyle w:val="Paragraphedeliste"/>
        <w:numPr>
          <w:ilvl w:val="0"/>
          <w:numId w:val="9"/>
        </w:numPr>
        <w:spacing w:line="360" w:lineRule="auto"/>
        <w:rPr>
          <w:rFonts w:ascii="Times New Roman" w:hAnsi="Times New Roman" w:cs="Times New Roman"/>
          <w:b/>
          <w:sz w:val="24"/>
          <w:szCs w:val="24"/>
          <w:lang w:val="en-US"/>
        </w:rPr>
      </w:pPr>
      <w:r w:rsidRPr="00CD226B">
        <w:rPr>
          <w:rFonts w:ascii="Times New Roman" w:hAnsi="Times New Roman" w:cs="Times New Roman"/>
          <w:b/>
          <w:sz w:val="24"/>
          <w:szCs w:val="24"/>
          <w:lang w:val="en-US"/>
        </w:rPr>
        <w:t>Data set identity</w:t>
      </w:r>
    </w:p>
    <w:p w14:paraId="03E4E2C9" w14:textId="10DCACCA" w:rsidR="00411630" w:rsidRPr="00CD226B" w:rsidRDefault="00EC2182" w:rsidP="00CD226B">
      <w:pPr>
        <w:spacing w:line="360" w:lineRule="auto"/>
        <w:rPr>
          <w:rFonts w:ascii="Times New Roman" w:hAnsi="Times New Roman" w:cs="Times New Roman"/>
          <w:color w:val="000000" w:themeColor="text1"/>
          <w:sz w:val="24"/>
          <w:szCs w:val="24"/>
          <w:lang w:val="en-US"/>
        </w:rPr>
      </w:pPr>
      <w:r w:rsidRPr="00CD226B">
        <w:rPr>
          <w:rFonts w:ascii="Times New Roman" w:hAnsi="Times New Roman" w:cs="Times New Roman"/>
          <w:b/>
          <w:sz w:val="24"/>
          <w:szCs w:val="24"/>
          <w:lang w:val="en-US"/>
        </w:rPr>
        <w:t>Title:</w:t>
      </w:r>
      <w:r w:rsidRPr="00CD226B">
        <w:rPr>
          <w:rFonts w:ascii="Times New Roman" w:hAnsi="Times New Roman" w:cs="Times New Roman"/>
          <w:sz w:val="24"/>
          <w:szCs w:val="24"/>
          <w:lang w:val="en-US"/>
        </w:rPr>
        <w:t xml:space="preserve"> </w:t>
      </w:r>
      <w:r w:rsidRPr="00CD226B">
        <w:rPr>
          <w:rFonts w:ascii="Times New Roman" w:hAnsi="Times New Roman" w:cs="Times New Roman"/>
          <w:color w:val="000000" w:themeColor="text1"/>
          <w:sz w:val="24"/>
          <w:szCs w:val="24"/>
          <w:lang w:val="en-US"/>
        </w:rPr>
        <w:t xml:space="preserve">Reef fish growth dataset: a dataset of annual otolith sagittal growth for </w:t>
      </w:r>
      <w:r w:rsidR="00135D7D" w:rsidRPr="00CD226B">
        <w:rPr>
          <w:rFonts w:ascii="Times New Roman" w:hAnsi="Times New Roman" w:cs="Times New Roman"/>
          <w:color w:val="000000" w:themeColor="text1"/>
          <w:sz w:val="24"/>
          <w:szCs w:val="24"/>
          <w:lang w:val="en-US"/>
        </w:rPr>
        <w:t>51</w:t>
      </w:r>
      <w:r w:rsidRPr="00CD226B">
        <w:rPr>
          <w:rFonts w:ascii="Times New Roman" w:hAnsi="Times New Roman" w:cs="Times New Roman"/>
          <w:color w:val="000000" w:themeColor="text1"/>
          <w:sz w:val="24"/>
          <w:szCs w:val="24"/>
          <w:lang w:val="en-US"/>
        </w:rPr>
        <w:t xml:space="preserve"> reef fish from French Polynesia</w:t>
      </w:r>
    </w:p>
    <w:p w14:paraId="7EDCEBD1" w14:textId="3A80C1A4" w:rsidR="008D0606" w:rsidRPr="00CD226B" w:rsidRDefault="008D0606" w:rsidP="00CD226B">
      <w:pPr>
        <w:pStyle w:val="Paragraphedeliste"/>
        <w:numPr>
          <w:ilvl w:val="0"/>
          <w:numId w:val="9"/>
        </w:numPr>
        <w:spacing w:line="360" w:lineRule="auto"/>
        <w:rPr>
          <w:rFonts w:ascii="Times New Roman" w:hAnsi="Times New Roman" w:cs="Times New Roman"/>
          <w:b/>
          <w:color w:val="000000" w:themeColor="text1"/>
          <w:sz w:val="24"/>
          <w:szCs w:val="24"/>
          <w:lang w:val="en-US"/>
        </w:rPr>
      </w:pPr>
      <w:r w:rsidRPr="00CD226B">
        <w:rPr>
          <w:rFonts w:ascii="Times New Roman" w:hAnsi="Times New Roman" w:cs="Times New Roman"/>
          <w:b/>
          <w:color w:val="000000" w:themeColor="text1"/>
          <w:sz w:val="24"/>
          <w:szCs w:val="24"/>
          <w:lang w:val="en-US"/>
        </w:rPr>
        <w:t>Data set identification code</w:t>
      </w:r>
    </w:p>
    <w:p w14:paraId="7C4FB6F8" w14:textId="09F7CE4F" w:rsidR="008D0606" w:rsidRPr="00CD226B" w:rsidRDefault="009A73C7" w:rsidP="00CD226B">
      <w:pPr>
        <w:spacing w:line="360" w:lineRule="auto"/>
        <w:rPr>
          <w:rFonts w:ascii="Times New Roman" w:hAnsi="Times New Roman" w:cs="Times New Roman"/>
          <w:sz w:val="24"/>
          <w:szCs w:val="24"/>
          <w:lang w:val="en-US"/>
        </w:rPr>
      </w:pPr>
      <w:r w:rsidRPr="00CD226B">
        <w:rPr>
          <w:rFonts w:ascii="Times New Roman" w:hAnsi="Times New Roman" w:cs="Times New Roman"/>
          <w:sz w:val="24"/>
          <w:szCs w:val="24"/>
          <w:lang w:val="en-US"/>
        </w:rPr>
        <w:t>size_at_age_coral_reef_fishes_data.csv</w:t>
      </w:r>
    </w:p>
    <w:p w14:paraId="192B46A6" w14:textId="1E7074D8" w:rsidR="008D0606" w:rsidRPr="00CD226B" w:rsidRDefault="008D0606" w:rsidP="00CD226B">
      <w:pPr>
        <w:pStyle w:val="Paragraphedeliste"/>
        <w:numPr>
          <w:ilvl w:val="0"/>
          <w:numId w:val="9"/>
        </w:numPr>
        <w:spacing w:line="360" w:lineRule="auto"/>
        <w:rPr>
          <w:rFonts w:ascii="Times New Roman" w:hAnsi="Times New Roman" w:cs="Times New Roman"/>
          <w:b/>
          <w:color w:val="000000" w:themeColor="text1"/>
          <w:sz w:val="24"/>
          <w:szCs w:val="24"/>
          <w:lang w:val="en-US"/>
        </w:rPr>
      </w:pPr>
      <w:r w:rsidRPr="00CD226B">
        <w:rPr>
          <w:rFonts w:ascii="Times New Roman" w:hAnsi="Times New Roman" w:cs="Times New Roman"/>
          <w:b/>
          <w:sz w:val="24"/>
          <w:szCs w:val="24"/>
        </w:rPr>
        <w:t>Data set description</w:t>
      </w:r>
    </w:p>
    <w:p w14:paraId="2C422034" w14:textId="0394A34B" w:rsidR="008D0606" w:rsidRPr="00CD226B" w:rsidRDefault="008D0606" w:rsidP="00CD226B">
      <w:pPr>
        <w:pStyle w:val="Paragraphedeliste"/>
        <w:numPr>
          <w:ilvl w:val="0"/>
          <w:numId w:val="11"/>
        </w:numPr>
        <w:spacing w:line="360" w:lineRule="auto"/>
        <w:rPr>
          <w:rFonts w:ascii="Times New Roman" w:hAnsi="Times New Roman" w:cs="Times New Roman"/>
          <w:b/>
          <w:sz w:val="24"/>
          <w:szCs w:val="24"/>
        </w:rPr>
      </w:pPr>
      <w:r w:rsidRPr="00CD226B">
        <w:rPr>
          <w:rFonts w:ascii="Times New Roman" w:hAnsi="Times New Roman" w:cs="Times New Roman"/>
          <w:b/>
          <w:sz w:val="24"/>
          <w:szCs w:val="24"/>
        </w:rPr>
        <w:t xml:space="preserve">Principal </w:t>
      </w:r>
      <w:proofErr w:type="spellStart"/>
      <w:r w:rsidRPr="00CD226B">
        <w:rPr>
          <w:rFonts w:ascii="Times New Roman" w:hAnsi="Times New Roman" w:cs="Times New Roman"/>
          <w:b/>
          <w:sz w:val="24"/>
          <w:szCs w:val="24"/>
        </w:rPr>
        <w:t>Investigators</w:t>
      </w:r>
      <w:proofErr w:type="spellEnd"/>
    </w:p>
    <w:p w14:paraId="7FDA32D1" w14:textId="5062CF88" w:rsidR="008D0606" w:rsidRPr="00CD226B" w:rsidRDefault="004A1722" w:rsidP="00CD226B">
      <w:pPr>
        <w:spacing w:line="360" w:lineRule="auto"/>
        <w:rPr>
          <w:rFonts w:ascii="Times New Roman" w:hAnsi="Times New Roman" w:cs="Times New Roman"/>
          <w:sz w:val="24"/>
          <w:szCs w:val="24"/>
        </w:rPr>
      </w:pPr>
      <w:r w:rsidRPr="00CD226B">
        <w:rPr>
          <w:rFonts w:ascii="Times New Roman" w:hAnsi="Times New Roman" w:cs="Times New Roman"/>
          <w:sz w:val="24"/>
          <w:szCs w:val="24"/>
        </w:rPr>
        <w:t xml:space="preserve">Dr. </w:t>
      </w:r>
      <w:proofErr w:type="spellStart"/>
      <w:r w:rsidR="009B47E7" w:rsidRPr="00CD226B">
        <w:rPr>
          <w:rFonts w:ascii="Times New Roman" w:hAnsi="Times New Roman" w:cs="Times New Roman"/>
          <w:sz w:val="24"/>
          <w:szCs w:val="24"/>
        </w:rPr>
        <w:t>Valeriano</w:t>
      </w:r>
      <w:proofErr w:type="spellEnd"/>
      <w:r w:rsidR="009B47E7" w:rsidRPr="00CD226B">
        <w:rPr>
          <w:rFonts w:ascii="Times New Roman" w:hAnsi="Times New Roman" w:cs="Times New Roman"/>
          <w:sz w:val="24"/>
          <w:szCs w:val="24"/>
        </w:rPr>
        <w:t xml:space="preserve"> </w:t>
      </w:r>
      <w:proofErr w:type="spellStart"/>
      <w:r w:rsidR="009B47E7" w:rsidRPr="00CD226B">
        <w:rPr>
          <w:rFonts w:ascii="Times New Roman" w:hAnsi="Times New Roman" w:cs="Times New Roman"/>
          <w:sz w:val="24"/>
          <w:szCs w:val="24"/>
        </w:rPr>
        <w:t>Parravicini</w:t>
      </w:r>
      <w:proofErr w:type="spellEnd"/>
      <w:r w:rsidR="009B47E7" w:rsidRPr="00CD226B">
        <w:rPr>
          <w:rFonts w:ascii="Times New Roman" w:hAnsi="Times New Roman" w:cs="Times New Roman"/>
          <w:sz w:val="24"/>
          <w:szCs w:val="24"/>
        </w:rPr>
        <w:t xml:space="preserve"> </w:t>
      </w:r>
    </w:p>
    <w:p w14:paraId="70DC8A83" w14:textId="6EF8E437" w:rsidR="009B47E7" w:rsidRPr="00CD226B" w:rsidRDefault="009B47E7" w:rsidP="00CD226B">
      <w:pPr>
        <w:spacing w:line="360" w:lineRule="auto"/>
        <w:rPr>
          <w:rFonts w:ascii="Times New Roman" w:eastAsia="Times New Roman" w:hAnsi="Times New Roman" w:cs="Times New Roman"/>
          <w:i/>
          <w:sz w:val="24"/>
          <w:szCs w:val="24"/>
        </w:rPr>
      </w:pPr>
      <w:r w:rsidRPr="00CD226B">
        <w:rPr>
          <w:rFonts w:ascii="Times New Roman" w:eastAsia="Times New Roman" w:hAnsi="Times New Roman" w:cs="Times New Roman"/>
          <w:i/>
          <w:sz w:val="24"/>
          <w:szCs w:val="24"/>
        </w:rPr>
        <w:t xml:space="preserve">PSL Université Paris: EPHE-UPVD-CNRS, USR 3278 CRIOBE, Université de Perpignan, 52 Avenue Paul </w:t>
      </w:r>
      <w:proofErr w:type="spellStart"/>
      <w:r w:rsidRPr="00CD226B">
        <w:rPr>
          <w:rFonts w:ascii="Times New Roman" w:eastAsia="Times New Roman" w:hAnsi="Times New Roman" w:cs="Times New Roman"/>
          <w:i/>
          <w:sz w:val="24"/>
          <w:szCs w:val="24"/>
        </w:rPr>
        <w:t>Alduy</w:t>
      </w:r>
      <w:proofErr w:type="spellEnd"/>
      <w:r w:rsidRPr="00CD226B">
        <w:rPr>
          <w:rFonts w:ascii="Times New Roman" w:eastAsia="Times New Roman" w:hAnsi="Times New Roman" w:cs="Times New Roman"/>
          <w:i/>
          <w:sz w:val="24"/>
          <w:szCs w:val="24"/>
        </w:rPr>
        <w:t>, 66860 Perpignan Cedex, France, Laboratoire d’Excellence « CORAIL »</w:t>
      </w:r>
    </w:p>
    <w:p w14:paraId="5D5812B5" w14:textId="38F8EF09" w:rsidR="00E82FFE" w:rsidRPr="00CD226B" w:rsidRDefault="004A1722" w:rsidP="00CD226B">
      <w:pPr>
        <w:spacing w:line="360" w:lineRule="auto"/>
        <w:rPr>
          <w:rFonts w:ascii="Times New Roman" w:eastAsia="Times New Roman" w:hAnsi="Times New Roman" w:cs="Times New Roman"/>
          <w:sz w:val="24"/>
          <w:szCs w:val="24"/>
        </w:rPr>
      </w:pPr>
      <w:r w:rsidRPr="00CD226B">
        <w:rPr>
          <w:rFonts w:ascii="Times New Roman" w:eastAsia="Times New Roman" w:hAnsi="Times New Roman" w:cs="Times New Roman"/>
          <w:sz w:val="24"/>
          <w:szCs w:val="24"/>
        </w:rPr>
        <w:t xml:space="preserve">Dr. </w:t>
      </w:r>
      <w:r w:rsidR="00E82FFE" w:rsidRPr="00CD226B">
        <w:rPr>
          <w:rFonts w:ascii="Times New Roman" w:eastAsia="Times New Roman" w:hAnsi="Times New Roman" w:cs="Times New Roman"/>
          <w:sz w:val="24"/>
          <w:szCs w:val="24"/>
        </w:rPr>
        <w:t>Fabien Morat</w:t>
      </w:r>
    </w:p>
    <w:p w14:paraId="101A486F" w14:textId="77777777" w:rsidR="00E82FFE" w:rsidRPr="00CD226B" w:rsidRDefault="00E82FFE" w:rsidP="00CD226B">
      <w:pPr>
        <w:spacing w:line="360" w:lineRule="auto"/>
        <w:rPr>
          <w:rFonts w:ascii="Times New Roman" w:eastAsia="Times New Roman" w:hAnsi="Times New Roman" w:cs="Times New Roman"/>
          <w:i/>
          <w:sz w:val="24"/>
          <w:szCs w:val="24"/>
        </w:rPr>
      </w:pPr>
      <w:r w:rsidRPr="00CD226B">
        <w:rPr>
          <w:rFonts w:ascii="Times New Roman" w:eastAsia="Times New Roman" w:hAnsi="Times New Roman" w:cs="Times New Roman"/>
          <w:i/>
          <w:sz w:val="24"/>
          <w:szCs w:val="24"/>
        </w:rPr>
        <w:t xml:space="preserve">PSL Université Paris: EPHE-UPVD-CNRS, USR 3278 CRIOBE, Université de Perpignan, 52 Avenue Paul </w:t>
      </w:r>
      <w:proofErr w:type="spellStart"/>
      <w:r w:rsidRPr="00CD226B">
        <w:rPr>
          <w:rFonts w:ascii="Times New Roman" w:eastAsia="Times New Roman" w:hAnsi="Times New Roman" w:cs="Times New Roman"/>
          <w:i/>
          <w:sz w:val="24"/>
          <w:szCs w:val="24"/>
        </w:rPr>
        <w:t>Alduy</w:t>
      </w:r>
      <w:proofErr w:type="spellEnd"/>
      <w:r w:rsidRPr="00CD226B">
        <w:rPr>
          <w:rFonts w:ascii="Times New Roman" w:eastAsia="Times New Roman" w:hAnsi="Times New Roman" w:cs="Times New Roman"/>
          <w:i/>
          <w:sz w:val="24"/>
          <w:szCs w:val="24"/>
        </w:rPr>
        <w:t>, 66860 Perpignan Cedex, France, Laboratoire d’Excellence « CORAIL »</w:t>
      </w:r>
    </w:p>
    <w:p w14:paraId="3107AABD" w14:textId="383F32FB" w:rsidR="009B47E7" w:rsidRPr="00CD226B" w:rsidRDefault="009B47E7" w:rsidP="00CD226B">
      <w:pPr>
        <w:pStyle w:val="Paragraphedeliste"/>
        <w:numPr>
          <w:ilvl w:val="0"/>
          <w:numId w:val="11"/>
        </w:numPr>
        <w:spacing w:line="360" w:lineRule="auto"/>
        <w:jc w:val="both"/>
        <w:rPr>
          <w:rFonts w:ascii="Times New Roman" w:hAnsi="Times New Roman" w:cs="Times New Roman"/>
          <w:b/>
          <w:sz w:val="24"/>
          <w:szCs w:val="24"/>
          <w:lang w:val="en-US"/>
        </w:rPr>
      </w:pPr>
      <w:r w:rsidRPr="00CD226B">
        <w:rPr>
          <w:rFonts w:ascii="Times New Roman" w:hAnsi="Times New Roman" w:cs="Times New Roman"/>
          <w:b/>
          <w:sz w:val="24"/>
          <w:szCs w:val="24"/>
          <w:lang w:val="en-US"/>
        </w:rPr>
        <w:t>Abstract</w:t>
      </w:r>
    </w:p>
    <w:p w14:paraId="0E2DE0F1" w14:textId="24B0BFDD" w:rsidR="009B47E7" w:rsidRPr="00CD226B" w:rsidRDefault="009B47E7" w:rsidP="00CD226B">
      <w:pPr>
        <w:spacing w:line="360" w:lineRule="auto"/>
        <w:jc w:val="both"/>
        <w:rPr>
          <w:rFonts w:ascii="Times New Roman" w:hAnsi="Times New Roman" w:cs="Times New Roman"/>
          <w:sz w:val="24"/>
          <w:szCs w:val="24"/>
          <w:lang w:val="en-US"/>
        </w:rPr>
      </w:pPr>
      <w:r w:rsidRPr="00CD226B">
        <w:rPr>
          <w:rFonts w:ascii="Times New Roman" w:hAnsi="Times New Roman" w:cs="Times New Roman"/>
          <w:sz w:val="24"/>
          <w:szCs w:val="24"/>
          <w:lang w:val="en-US"/>
        </w:rPr>
        <w:lastRenderedPageBreak/>
        <w:t xml:space="preserve">Somatic growth, i.e. the increment in body mass across time is an important ecological trait, which is pivotal for the assessment of physiological as well as population to ecosystem-level processes. Indeed, the rate of somatic growth is directly correlated to the energetic demand of organisms, their metabolism the influence they may have on important ecological processes such as the nutrients cycling. As such, the rate of somatic growth is one of the basic information that feeds bioenergetic models, one of the main tools to quantify fluxes at individual to the ecosystem level. However, for marine fishes this information is available mainly for those species targeted by commercial fisheries and aquaculture often limiting our capacity to perform analysis at community level, on a large number of species in coastal areas. This is partly due to the fact that somatic growth can hardly be estimated in aquaria due to a general loss of weight of individuals kept in captivity. The analysis of the sagittal growth of fish otolith, a calcium carbonate structure in the inner ear, has shown as a powerful tool to estimate individual growth. However, this type of data is rarely available because of the extremely time-consuming nature of the otolith processing. This is especially true for coral reef fishes whose commercial importance mainly relies on local subsistence fisheries and whose large diversity often discourage assessments over a large number of species. Here we report information on the sagittal otolith growth </w:t>
      </w:r>
      <w:r w:rsidR="000D0FBE" w:rsidRPr="00CD226B">
        <w:rPr>
          <w:rFonts w:ascii="Times New Roman" w:hAnsi="Times New Roman" w:cs="Times New Roman"/>
          <w:sz w:val="24"/>
          <w:szCs w:val="24"/>
          <w:lang w:val="en-US"/>
        </w:rPr>
        <w:t xml:space="preserve">and back-calculation of fish size at age </w:t>
      </w:r>
      <w:r w:rsidRPr="00CD226B">
        <w:rPr>
          <w:rFonts w:ascii="Times New Roman" w:hAnsi="Times New Roman" w:cs="Times New Roman"/>
          <w:sz w:val="24"/>
          <w:szCs w:val="24"/>
          <w:lang w:val="en-US"/>
        </w:rPr>
        <w:t xml:space="preserve">of </w:t>
      </w:r>
      <w:r w:rsidR="000E5ED5" w:rsidRPr="00CD226B">
        <w:rPr>
          <w:rFonts w:ascii="Times New Roman" w:hAnsi="Times New Roman" w:cs="Times New Roman"/>
          <w:sz w:val="24"/>
          <w:szCs w:val="24"/>
          <w:lang w:val="en-US"/>
        </w:rPr>
        <w:t>848</w:t>
      </w:r>
      <w:r w:rsidRPr="00CD226B">
        <w:rPr>
          <w:rFonts w:ascii="Times New Roman" w:hAnsi="Times New Roman" w:cs="Times New Roman"/>
          <w:sz w:val="24"/>
          <w:szCs w:val="24"/>
          <w:lang w:val="en-US"/>
        </w:rPr>
        <w:t xml:space="preserve"> individuals belonging to </w:t>
      </w:r>
      <w:r w:rsidR="00135D7D" w:rsidRPr="00CD226B">
        <w:rPr>
          <w:rFonts w:ascii="Times New Roman" w:hAnsi="Times New Roman" w:cs="Times New Roman"/>
          <w:sz w:val="24"/>
          <w:szCs w:val="24"/>
          <w:lang w:val="en-US"/>
        </w:rPr>
        <w:t>51</w:t>
      </w:r>
      <w:r w:rsidRPr="00CD226B">
        <w:rPr>
          <w:rFonts w:ascii="Times New Roman" w:hAnsi="Times New Roman" w:cs="Times New Roman"/>
          <w:sz w:val="24"/>
          <w:szCs w:val="24"/>
          <w:lang w:val="en-US"/>
        </w:rPr>
        <w:t xml:space="preserve"> species of coral reef fishes. Individuals were caught in French Polynesia in different islands belonging to different archipelagoes and subjected to different temperatures (Moorea, </w:t>
      </w:r>
      <w:proofErr w:type="spellStart"/>
      <w:r w:rsidRPr="00CD226B">
        <w:rPr>
          <w:rFonts w:ascii="Times New Roman" w:hAnsi="Times New Roman" w:cs="Times New Roman"/>
          <w:sz w:val="24"/>
          <w:szCs w:val="24"/>
          <w:lang w:val="en-US"/>
        </w:rPr>
        <w:t>Mataiva</w:t>
      </w:r>
      <w:proofErr w:type="spellEnd"/>
      <w:r w:rsidRPr="00CD226B">
        <w:rPr>
          <w:rFonts w:ascii="Times New Roman" w:hAnsi="Times New Roman" w:cs="Times New Roman"/>
          <w:sz w:val="24"/>
          <w:szCs w:val="24"/>
          <w:lang w:val="en-US"/>
        </w:rPr>
        <w:t>, Hao and Mangareva). No copyright or proprietary restrictions are associated with the use of this data set other than citation of this Data Paper.</w:t>
      </w:r>
    </w:p>
    <w:p w14:paraId="111B2D95" w14:textId="77777777" w:rsidR="009B47E7" w:rsidRPr="00CD226B" w:rsidRDefault="009B47E7" w:rsidP="00CD226B">
      <w:pPr>
        <w:spacing w:line="360" w:lineRule="auto"/>
        <w:rPr>
          <w:rFonts w:ascii="Times New Roman" w:hAnsi="Times New Roman" w:cs="Times New Roman"/>
          <w:sz w:val="24"/>
          <w:szCs w:val="24"/>
          <w:lang w:val="en-US"/>
        </w:rPr>
      </w:pPr>
    </w:p>
    <w:p w14:paraId="5AB0712A" w14:textId="22632D56" w:rsidR="009B47E7" w:rsidRPr="00CD226B" w:rsidRDefault="009B47E7" w:rsidP="00CD226B">
      <w:pPr>
        <w:pStyle w:val="Paragraphedeliste"/>
        <w:numPr>
          <w:ilvl w:val="0"/>
          <w:numId w:val="9"/>
        </w:numPr>
        <w:spacing w:line="360" w:lineRule="auto"/>
        <w:rPr>
          <w:rFonts w:ascii="Times New Roman" w:hAnsi="Times New Roman" w:cs="Times New Roman"/>
          <w:b/>
          <w:color w:val="000000" w:themeColor="text1"/>
          <w:sz w:val="24"/>
          <w:szCs w:val="24"/>
          <w:lang w:val="en-US"/>
        </w:rPr>
      </w:pPr>
      <w:r w:rsidRPr="00CD226B">
        <w:rPr>
          <w:rFonts w:ascii="Times New Roman" w:hAnsi="Times New Roman" w:cs="Times New Roman"/>
          <w:b/>
          <w:sz w:val="24"/>
          <w:szCs w:val="24"/>
          <w:lang w:val="en-US"/>
        </w:rPr>
        <w:t>Key words</w:t>
      </w:r>
    </w:p>
    <w:p w14:paraId="3DF22F66" w14:textId="44B9B60A" w:rsidR="009B47E7" w:rsidRPr="00CD226B" w:rsidRDefault="00620C74" w:rsidP="00CD226B">
      <w:pPr>
        <w:spacing w:line="360" w:lineRule="auto"/>
        <w:rPr>
          <w:rFonts w:ascii="Times New Roman" w:hAnsi="Times New Roman" w:cs="Times New Roman"/>
          <w:sz w:val="24"/>
          <w:szCs w:val="24"/>
          <w:lang w:val="en-US"/>
        </w:rPr>
      </w:pPr>
      <w:r w:rsidRPr="00CD226B">
        <w:rPr>
          <w:rFonts w:ascii="Times New Roman" w:hAnsi="Times New Roman" w:cs="Times New Roman"/>
          <w:sz w:val="24"/>
          <w:szCs w:val="24"/>
          <w:lang w:val="en-US"/>
        </w:rPr>
        <w:t xml:space="preserve">French Polynesia, </w:t>
      </w:r>
      <w:r w:rsidR="000E5ED5" w:rsidRPr="00CD226B">
        <w:rPr>
          <w:rFonts w:ascii="Times New Roman" w:hAnsi="Times New Roman" w:cs="Times New Roman"/>
          <w:sz w:val="24"/>
          <w:szCs w:val="24"/>
          <w:lang w:val="en-US"/>
        </w:rPr>
        <w:t xml:space="preserve">coral reef, </w:t>
      </w:r>
      <w:r w:rsidRPr="00CD226B">
        <w:rPr>
          <w:rFonts w:ascii="Times New Roman" w:hAnsi="Times New Roman" w:cs="Times New Roman"/>
          <w:sz w:val="24"/>
          <w:szCs w:val="24"/>
          <w:lang w:val="en-US"/>
        </w:rPr>
        <w:t>fish, otolith</w:t>
      </w:r>
      <w:r w:rsidR="00ED58B1" w:rsidRPr="00CD226B">
        <w:rPr>
          <w:rFonts w:ascii="Times New Roman" w:hAnsi="Times New Roman" w:cs="Times New Roman"/>
          <w:sz w:val="24"/>
          <w:szCs w:val="24"/>
          <w:lang w:val="en-US"/>
        </w:rPr>
        <w:t>, back-calculation</w:t>
      </w:r>
      <w:r w:rsidRPr="00CD226B">
        <w:rPr>
          <w:rFonts w:ascii="Times New Roman" w:hAnsi="Times New Roman" w:cs="Times New Roman"/>
          <w:sz w:val="24"/>
          <w:szCs w:val="24"/>
          <w:lang w:val="en-US"/>
        </w:rPr>
        <w:t xml:space="preserve"> </w:t>
      </w:r>
    </w:p>
    <w:p w14:paraId="0F113F6A" w14:textId="77777777" w:rsidR="00620C74" w:rsidRPr="00CD226B" w:rsidRDefault="00620C74" w:rsidP="00CD226B">
      <w:pPr>
        <w:spacing w:line="360" w:lineRule="auto"/>
        <w:rPr>
          <w:rFonts w:ascii="Times New Roman" w:hAnsi="Times New Roman" w:cs="Times New Roman"/>
          <w:sz w:val="24"/>
          <w:szCs w:val="24"/>
          <w:lang w:val="en-US"/>
        </w:rPr>
      </w:pPr>
    </w:p>
    <w:p w14:paraId="23BA7371" w14:textId="77777777" w:rsidR="00620C74" w:rsidRPr="00CD226B" w:rsidRDefault="00620C74" w:rsidP="00CD226B">
      <w:pPr>
        <w:spacing w:line="360" w:lineRule="auto"/>
        <w:rPr>
          <w:rFonts w:ascii="Times New Roman" w:hAnsi="Times New Roman" w:cs="Times New Roman"/>
          <w:b/>
          <w:sz w:val="24"/>
          <w:szCs w:val="24"/>
          <w:lang w:val="en-US"/>
        </w:rPr>
      </w:pPr>
      <w:r w:rsidRPr="00CD226B">
        <w:rPr>
          <w:rFonts w:ascii="Times New Roman" w:hAnsi="Times New Roman" w:cs="Times New Roman"/>
          <w:b/>
          <w:sz w:val="24"/>
          <w:szCs w:val="24"/>
          <w:lang w:val="en-US"/>
        </w:rPr>
        <w:t>Class II. Research origin descriptors</w:t>
      </w:r>
    </w:p>
    <w:p w14:paraId="42EB76CA" w14:textId="19DB8BEF" w:rsidR="00620C74" w:rsidRPr="00CD226B" w:rsidRDefault="00620C74" w:rsidP="00CD226B">
      <w:pPr>
        <w:pStyle w:val="Paragraphedeliste"/>
        <w:numPr>
          <w:ilvl w:val="0"/>
          <w:numId w:val="13"/>
        </w:numPr>
        <w:spacing w:line="360" w:lineRule="auto"/>
        <w:rPr>
          <w:rFonts w:ascii="Times New Roman" w:hAnsi="Times New Roman" w:cs="Times New Roman"/>
          <w:b/>
          <w:color w:val="000000" w:themeColor="text1"/>
          <w:sz w:val="24"/>
          <w:szCs w:val="24"/>
          <w:lang w:val="en-US"/>
        </w:rPr>
      </w:pPr>
      <w:r w:rsidRPr="00CD226B">
        <w:rPr>
          <w:rFonts w:ascii="Times New Roman" w:hAnsi="Times New Roman" w:cs="Times New Roman"/>
          <w:b/>
          <w:sz w:val="24"/>
          <w:szCs w:val="24"/>
          <w:lang w:val="en-US"/>
        </w:rPr>
        <w:t>“Overall” project description</w:t>
      </w:r>
    </w:p>
    <w:p w14:paraId="5E38FAD3" w14:textId="7A67EA60" w:rsidR="00620C74" w:rsidRPr="00CD226B" w:rsidRDefault="00EF5B25" w:rsidP="00CD226B">
      <w:pPr>
        <w:pStyle w:val="Paragraphedeliste"/>
        <w:numPr>
          <w:ilvl w:val="0"/>
          <w:numId w:val="14"/>
        </w:numPr>
        <w:spacing w:line="360" w:lineRule="auto"/>
        <w:rPr>
          <w:rFonts w:ascii="Times New Roman" w:hAnsi="Times New Roman" w:cs="Times New Roman"/>
          <w:b/>
          <w:sz w:val="24"/>
          <w:szCs w:val="24"/>
          <w:lang w:val="en-US"/>
        </w:rPr>
      </w:pPr>
      <w:r w:rsidRPr="00CD226B">
        <w:rPr>
          <w:rFonts w:ascii="Times New Roman" w:hAnsi="Times New Roman" w:cs="Times New Roman"/>
          <w:b/>
          <w:sz w:val="24"/>
          <w:szCs w:val="24"/>
          <w:lang w:val="en-US"/>
        </w:rPr>
        <w:t>Identity</w:t>
      </w:r>
    </w:p>
    <w:p w14:paraId="1DEFE9D3" w14:textId="20FF672F" w:rsidR="00EF5B25" w:rsidRPr="00CD226B" w:rsidRDefault="00D21D90" w:rsidP="00CD226B">
      <w:pPr>
        <w:spacing w:line="360" w:lineRule="auto"/>
        <w:rPr>
          <w:rFonts w:ascii="Times New Roman" w:hAnsi="Times New Roman" w:cs="Times New Roman"/>
          <w:sz w:val="24"/>
          <w:szCs w:val="24"/>
        </w:rPr>
      </w:pPr>
      <w:r w:rsidRPr="00CD226B">
        <w:rPr>
          <w:rFonts w:ascii="Times New Roman" w:hAnsi="Times New Roman" w:cs="Times New Roman"/>
          <w:sz w:val="24"/>
          <w:szCs w:val="24"/>
        </w:rPr>
        <w:t>Titre du projet</w:t>
      </w:r>
      <w:r w:rsidR="009A73C7" w:rsidRPr="00CD226B">
        <w:rPr>
          <w:rFonts w:ascii="Times New Roman" w:hAnsi="Times New Roman" w:cs="Times New Roman"/>
          <w:sz w:val="24"/>
          <w:szCs w:val="24"/>
        </w:rPr>
        <w:t>: REEF SERVICES</w:t>
      </w:r>
    </w:p>
    <w:p w14:paraId="40BC087E" w14:textId="2AC87A69" w:rsidR="00D21D90" w:rsidRPr="00CD226B" w:rsidRDefault="00D21D90" w:rsidP="00CD226B">
      <w:pPr>
        <w:pStyle w:val="Paragraphedeliste"/>
        <w:numPr>
          <w:ilvl w:val="0"/>
          <w:numId w:val="14"/>
        </w:numPr>
        <w:spacing w:line="360" w:lineRule="auto"/>
        <w:rPr>
          <w:rFonts w:ascii="Times New Roman" w:hAnsi="Times New Roman" w:cs="Times New Roman"/>
          <w:b/>
          <w:sz w:val="24"/>
          <w:szCs w:val="24"/>
          <w:lang w:val="en-US"/>
        </w:rPr>
      </w:pPr>
      <w:r w:rsidRPr="00CD226B">
        <w:rPr>
          <w:rFonts w:ascii="Times New Roman" w:hAnsi="Times New Roman" w:cs="Times New Roman"/>
          <w:b/>
          <w:sz w:val="24"/>
          <w:szCs w:val="24"/>
          <w:lang w:val="en-US"/>
        </w:rPr>
        <w:t>Originator(s)</w:t>
      </w:r>
    </w:p>
    <w:p w14:paraId="56E776DC" w14:textId="77777777" w:rsidR="00D21D90" w:rsidRPr="00CD226B" w:rsidRDefault="00D21D90" w:rsidP="00CD226B">
      <w:pPr>
        <w:spacing w:line="360" w:lineRule="auto"/>
        <w:rPr>
          <w:rFonts w:ascii="Times New Roman" w:hAnsi="Times New Roman" w:cs="Times New Roman"/>
          <w:sz w:val="24"/>
          <w:szCs w:val="24"/>
          <w:lang w:val="en-US"/>
        </w:rPr>
      </w:pPr>
      <w:proofErr w:type="spellStart"/>
      <w:r w:rsidRPr="00CD226B">
        <w:rPr>
          <w:rFonts w:ascii="Times New Roman" w:hAnsi="Times New Roman" w:cs="Times New Roman"/>
          <w:sz w:val="24"/>
          <w:szCs w:val="24"/>
          <w:lang w:val="en-US"/>
        </w:rPr>
        <w:lastRenderedPageBreak/>
        <w:t>Valeriano</w:t>
      </w:r>
      <w:proofErr w:type="spellEnd"/>
      <w:r w:rsidRPr="00CD226B">
        <w:rPr>
          <w:rFonts w:ascii="Times New Roman" w:hAnsi="Times New Roman" w:cs="Times New Roman"/>
          <w:sz w:val="24"/>
          <w:szCs w:val="24"/>
          <w:lang w:val="en-US"/>
        </w:rPr>
        <w:t xml:space="preserve"> </w:t>
      </w:r>
      <w:proofErr w:type="spellStart"/>
      <w:r w:rsidRPr="00CD226B">
        <w:rPr>
          <w:rFonts w:ascii="Times New Roman" w:hAnsi="Times New Roman" w:cs="Times New Roman"/>
          <w:sz w:val="24"/>
          <w:szCs w:val="24"/>
          <w:lang w:val="en-US"/>
        </w:rPr>
        <w:t>Parravicini</w:t>
      </w:r>
      <w:proofErr w:type="spellEnd"/>
      <w:r w:rsidRPr="00CD226B">
        <w:rPr>
          <w:rFonts w:ascii="Times New Roman" w:hAnsi="Times New Roman" w:cs="Times New Roman"/>
          <w:sz w:val="24"/>
          <w:szCs w:val="24"/>
          <w:lang w:val="en-US"/>
        </w:rPr>
        <w:t xml:space="preserve"> </w:t>
      </w:r>
    </w:p>
    <w:p w14:paraId="08C7C74B" w14:textId="77777777" w:rsidR="00D21D90" w:rsidRPr="00CD226B" w:rsidRDefault="00D21D90" w:rsidP="00CD226B">
      <w:pPr>
        <w:spacing w:line="360" w:lineRule="auto"/>
        <w:rPr>
          <w:rFonts w:ascii="Times New Roman" w:eastAsia="Times New Roman" w:hAnsi="Times New Roman" w:cs="Times New Roman"/>
          <w:i/>
          <w:sz w:val="24"/>
          <w:szCs w:val="24"/>
        </w:rPr>
      </w:pPr>
      <w:r w:rsidRPr="00CD226B">
        <w:rPr>
          <w:rFonts w:ascii="Times New Roman" w:eastAsia="Times New Roman" w:hAnsi="Times New Roman" w:cs="Times New Roman"/>
          <w:i/>
          <w:sz w:val="24"/>
          <w:szCs w:val="24"/>
        </w:rPr>
        <w:t xml:space="preserve">PSL Université Paris: EPHE-UPVD-CNRS, USR 3278 CRIOBE, Université de Perpignan, 52 Avenue Paul </w:t>
      </w:r>
      <w:proofErr w:type="spellStart"/>
      <w:r w:rsidRPr="00CD226B">
        <w:rPr>
          <w:rFonts w:ascii="Times New Roman" w:eastAsia="Times New Roman" w:hAnsi="Times New Roman" w:cs="Times New Roman"/>
          <w:i/>
          <w:sz w:val="24"/>
          <w:szCs w:val="24"/>
        </w:rPr>
        <w:t>Alduy</w:t>
      </w:r>
      <w:proofErr w:type="spellEnd"/>
      <w:r w:rsidRPr="00CD226B">
        <w:rPr>
          <w:rFonts w:ascii="Times New Roman" w:eastAsia="Times New Roman" w:hAnsi="Times New Roman" w:cs="Times New Roman"/>
          <w:i/>
          <w:sz w:val="24"/>
          <w:szCs w:val="24"/>
        </w:rPr>
        <w:t>, 66860 Perpignan Cedex, France, Laboratoire d’Excellence « CORAIL »</w:t>
      </w:r>
    </w:p>
    <w:p w14:paraId="0A3EAF4A" w14:textId="1AAFE33F" w:rsidR="00D21D90" w:rsidRPr="00CD226B" w:rsidRDefault="00D21D90" w:rsidP="00CD226B">
      <w:pPr>
        <w:pStyle w:val="Paragraphedeliste"/>
        <w:numPr>
          <w:ilvl w:val="0"/>
          <w:numId w:val="14"/>
        </w:numPr>
        <w:spacing w:line="360" w:lineRule="auto"/>
        <w:rPr>
          <w:rFonts w:ascii="Times New Roman" w:hAnsi="Times New Roman" w:cs="Times New Roman"/>
          <w:b/>
          <w:sz w:val="24"/>
          <w:szCs w:val="24"/>
          <w:lang w:val="en-US"/>
        </w:rPr>
      </w:pPr>
      <w:r w:rsidRPr="00CD226B">
        <w:rPr>
          <w:rFonts w:ascii="Times New Roman" w:hAnsi="Times New Roman" w:cs="Times New Roman"/>
          <w:b/>
          <w:sz w:val="24"/>
          <w:szCs w:val="24"/>
          <w:lang w:val="en-US"/>
        </w:rPr>
        <w:t>Period of study</w:t>
      </w:r>
    </w:p>
    <w:p w14:paraId="7C684732" w14:textId="5A865B95" w:rsidR="00D21D90" w:rsidRPr="00CD226B" w:rsidRDefault="00923D70" w:rsidP="00CD226B">
      <w:pPr>
        <w:spacing w:line="360" w:lineRule="auto"/>
        <w:rPr>
          <w:rFonts w:ascii="Times New Roman" w:hAnsi="Times New Roman" w:cs="Times New Roman"/>
          <w:sz w:val="24"/>
          <w:szCs w:val="24"/>
          <w:lang w:val="en-US"/>
        </w:rPr>
      </w:pPr>
      <w:r w:rsidRPr="00CD226B">
        <w:rPr>
          <w:rFonts w:ascii="Times New Roman" w:hAnsi="Times New Roman" w:cs="Times New Roman"/>
          <w:sz w:val="24"/>
          <w:szCs w:val="24"/>
          <w:lang w:val="en-US"/>
        </w:rPr>
        <w:t xml:space="preserve">The project started in March 2016 </w:t>
      </w:r>
      <w:r w:rsidR="009A73C7" w:rsidRPr="00CD226B">
        <w:rPr>
          <w:rFonts w:ascii="Times New Roman" w:hAnsi="Times New Roman" w:cs="Times New Roman"/>
          <w:sz w:val="24"/>
          <w:szCs w:val="24"/>
          <w:lang w:val="en-US"/>
        </w:rPr>
        <w:t xml:space="preserve">with the sampling for the incentive project </w:t>
      </w:r>
      <w:r w:rsidRPr="00CD226B">
        <w:rPr>
          <w:rFonts w:ascii="Times New Roman" w:hAnsi="Times New Roman" w:cs="Times New Roman"/>
          <w:sz w:val="24"/>
          <w:szCs w:val="24"/>
          <w:lang w:val="en-US"/>
        </w:rPr>
        <w:t>NECTAR (Funding by the LABEX CORAIL) and continued by the REEF SERVICE project since 2017</w:t>
      </w:r>
      <w:r w:rsidR="009A73C7" w:rsidRPr="00CD226B">
        <w:rPr>
          <w:rFonts w:ascii="Times New Roman" w:hAnsi="Times New Roman" w:cs="Times New Roman"/>
          <w:sz w:val="24"/>
          <w:szCs w:val="24"/>
          <w:lang w:val="en-US"/>
        </w:rPr>
        <w:t>.</w:t>
      </w:r>
    </w:p>
    <w:p w14:paraId="66E6DA69" w14:textId="61FE82A9" w:rsidR="00D21D90" w:rsidRPr="00CD226B" w:rsidRDefault="00D21D90" w:rsidP="00CD226B">
      <w:pPr>
        <w:spacing w:line="360" w:lineRule="auto"/>
        <w:rPr>
          <w:rFonts w:ascii="Times New Roman" w:hAnsi="Times New Roman" w:cs="Times New Roman"/>
          <w:sz w:val="24"/>
          <w:szCs w:val="24"/>
          <w:lang w:val="en-US"/>
        </w:rPr>
      </w:pPr>
      <w:r w:rsidRPr="00CD226B">
        <w:rPr>
          <w:rFonts w:ascii="Times New Roman" w:hAnsi="Times New Roman" w:cs="Times New Roman"/>
          <w:sz w:val="24"/>
          <w:szCs w:val="24"/>
          <w:lang w:val="en-US"/>
        </w:rPr>
        <w:t xml:space="preserve">The research started in March 2016 and </w:t>
      </w:r>
      <w:r w:rsidR="00DF0C64" w:rsidRPr="00CD226B">
        <w:rPr>
          <w:rFonts w:ascii="Times New Roman" w:hAnsi="Times New Roman" w:cs="Times New Roman"/>
          <w:sz w:val="24"/>
          <w:szCs w:val="24"/>
          <w:lang w:val="en-US"/>
        </w:rPr>
        <w:t>finished in November 2018.</w:t>
      </w:r>
    </w:p>
    <w:p w14:paraId="7BE76B80" w14:textId="2758B2F4" w:rsidR="00DF0C64" w:rsidRPr="00CD226B" w:rsidRDefault="00DF0C64" w:rsidP="00CD226B">
      <w:pPr>
        <w:pStyle w:val="Paragraphedeliste"/>
        <w:numPr>
          <w:ilvl w:val="0"/>
          <w:numId w:val="14"/>
        </w:numPr>
        <w:spacing w:line="360" w:lineRule="auto"/>
        <w:rPr>
          <w:rFonts w:ascii="Times New Roman" w:hAnsi="Times New Roman" w:cs="Times New Roman"/>
          <w:b/>
          <w:sz w:val="24"/>
          <w:szCs w:val="24"/>
          <w:lang w:val="en-US"/>
        </w:rPr>
      </w:pPr>
      <w:r w:rsidRPr="00CD226B">
        <w:rPr>
          <w:rFonts w:ascii="Times New Roman" w:hAnsi="Times New Roman" w:cs="Times New Roman"/>
          <w:b/>
          <w:sz w:val="24"/>
          <w:szCs w:val="24"/>
          <w:lang w:val="en-US"/>
        </w:rPr>
        <w:t>Objectives</w:t>
      </w:r>
    </w:p>
    <w:p w14:paraId="0243A5B1" w14:textId="3680B92F" w:rsidR="00DF0C64" w:rsidRPr="00CD226B" w:rsidRDefault="00DF0C64" w:rsidP="00CD226B">
      <w:pPr>
        <w:spacing w:line="360" w:lineRule="auto"/>
        <w:rPr>
          <w:rFonts w:ascii="Times New Roman" w:hAnsi="Times New Roman" w:cs="Times New Roman"/>
          <w:sz w:val="24"/>
          <w:szCs w:val="24"/>
          <w:lang w:val="en-US"/>
        </w:rPr>
      </w:pPr>
      <w:r w:rsidRPr="00CD226B">
        <w:rPr>
          <w:rFonts w:ascii="Times New Roman" w:hAnsi="Times New Roman" w:cs="Times New Roman"/>
          <w:sz w:val="24"/>
          <w:szCs w:val="24"/>
          <w:lang w:val="en-US"/>
        </w:rPr>
        <w:t>Reef services aims to collect important ecological data to understand how climate change is impacting ecosystem processes and key services (e</w:t>
      </w:r>
      <w:ins w:id="19" w:author="Jérémy Wicquart" w:date="2019-09-10T09:01:00Z">
        <w:r w:rsidR="00A12A98">
          <w:rPr>
            <w:rFonts w:ascii="Times New Roman" w:hAnsi="Times New Roman" w:cs="Times New Roman"/>
            <w:sz w:val="24"/>
            <w:szCs w:val="24"/>
            <w:lang w:val="en-US"/>
          </w:rPr>
          <w:t>.</w:t>
        </w:r>
      </w:ins>
      <w:r w:rsidRPr="00CD226B">
        <w:rPr>
          <w:rFonts w:ascii="Times New Roman" w:hAnsi="Times New Roman" w:cs="Times New Roman"/>
          <w:sz w:val="24"/>
          <w:szCs w:val="24"/>
          <w:lang w:val="en-US"/>
        </w:rPr>
        <w:t>g. food provisioning, coastal protection) to humans.</w:t>
      </w:r>
    </w:p>
    <w:p w14:paraId="6D19526E" w14:textId="0D7B1950" w:rsidR="00DF0C64" w:rsidRPr="00CD226B" w:rsidRDefault="00DF0C64" w:rsidP="00CD226B">
      <w:pPr>
        <w:pStyle w:val="Paragraphedeliste"/>
        <w:numPr>
          <w:ilvl w:val="0"/>
          <w:numId w:val="14"/>
        </w:numPr>
        <w:spacing w:line="360" w:lineRule="auto"/>
        <w:rPr>
          <w:rFonts w:ascii="Times New Roman" w:hAnsi="Times New Roman" w:cs="Times New Roman"/>
          <w:b/>
          <w:sz w:val="24"/>
          <w:szCs w:val="24"/>
        </w:rPr>
      </w:pPr>
      <w:r w:rsidRPr="00CD226B">
        <w:rPr>
          <w:rFonts w:ascii="Times New Roman" w:hAnsi="Times New Roman" w:cs="Times New Roman"/>
          <w:b/>
          <w:sz w:val="24"/>
          <w:szCs w:val="24"/>
          <w:highlight w:val="yellow"/>
        </w:rPr>
        <w:t>Abstract</w:t>
      </w:r>
    </w:p>
    <w:p w14:paraId="1B2EBA8B" w14:textId="77777777" w:rsidR="00394B4B" w:rsidRPr="00CD226B" w:rsidRDefault="00394B4B" w:rsidP="00CD226B">
      <w:pPr>
        <w:spacing w:after="0" w:line="360" w:lineRule="auto"/>
        <w:jc w:val="both"/>
        <w:rPr>
          <w:rFonts w:ascii="Times New Roman" w:hAnsi="Times New Roman" w:cs="Times New Roman"/>
          <w:sz w:val="24"/>
          <w:szCs w:val="24"/>
          <w:lang w:val="en-GB"/>
        </w:rPr>
      </w:pPr>
      <w:r w:rsidRPr="00CD226B">
        <w:rPr>
          <w:rFonts w:ascii="Times New Roman" w:hAnsi="Times New Roman" w:cs="Times New Roman"/>
          <w:sz w:val="24"/>
          <w:szCs w:val="24"/>
          <w:lang w:val="en-GB"/>
        </w:rPr>
        <w:t>Climate change has already triggered profound impacts of ecosystems that go beyond its effect on biodiversity. Concerns are emerging about the potential for impacted systems to deliver key services to humans. In the marine realm, c</w:t>
      </w:r>
      <w:r w:rsidRPr="00CD226B">
        <w:rPr>
          <w:rFonts w:ascii="Times New Roman" w:hAnsi="Times New Roman" w:cs="Times New Roman"/>
          <w:iCs/>
          <w:sz w:val="24"/>
          <w:szCs w:val="24"/>
          <w:lang w:val="en-GB"/>
        </w:rPr>
        <w:t xml:space="preserve">oral reefs host the highest marine biodiversity and provide crucial services (e.g. edible biomass) sustaining 500 million people worldwide. However, reefs </w:t>
      </w:r>
      <w:r w:rsidRPr="00CD226B">
        <w:rPr>
          <w:rFonts w:ascii="Times New Roman" w:hAnsi="Times New Roman" w:cs="Times New Roman"/>
          <w:sz w:val="24"/>
          <w:szCs w:val="24"/>
          <w:lang w:val="en-US"/>
        </w:rPr>
        <w:t xml:space="preserve">are degrading due to increasing frequencies of climate-induced </w:t>
      </w:r>
      <w:r w:rsidRPr="00CD226B">
        <w:rPr>
          <w:rFonts w:ascii="Times New Roman" w:hAnsi="Times New Roman" w:cs="Times New Roman"/>
          <w:iCs/>
          <w:sz w:val="24"/>
          <w:szCs w:val="24"/>
          <w:lang w:val="en-GB"/>
        </w:rPr>
        <w:t xml:space="preserve">(e.g. due to El Niño) </w:t>
      </w:r>
      <w:r w:rsidRPr="00CD226B">
        <w:rPr>
          <w:rFonts w:ascii="Times New Roman" w:hAnsi="Times New Roman" w:cs="Times New Roman"/>
          <w:sz w:val="24"/>
          <w:szCs w:val="24"/>
          <w:lang w:val="en-US"/>
        </w:rPr>
        <w:t xml:space="preserve">coral bleaching events. These acute disturbances occur against the backdrop of chronic stress (e.g. ocean acidification, human activities) and already produced </w:t>
      </w:r>
      <w:r w:rsidRPr="00CD226B">
        <w:rPr>
          <w:rFonts w:ascii="Times New Roman" w:hAnsi="Times New Roman" w:cs="Times New Roman"/>
          <w:iCs/>
          <w:sz w:val="24"/>
          <w:szCs w:val="24"/>
          <w:lang w:val="en-GB"/>
        </w:rPr>
        <w:t xml:space="preserve">devastating effects in 1998 and 2010. </w:t>
      </w:r>
      <w:r w:rsidRPr="00CD226B">
        <w:rPr>
          <w:rFonts w:ascii="Times New Roman" w:hAnsi="Times New Roman" w:cs="Times New Roman"/>
          <w:sz w:val="24"/>
          <w:szCs w:val="24"/>
          <w:lang w:val="en-GB"/>
        </w:rPr>
        <w:t>Since 1998 a significant body of literature has been produced. The mechanisms associating climatic extremes with coral die-off are now clear, but we still have no idea on the consequences for the services sustaining human populations even they are expected to be dramatic. Mathematical models suggest that reduced habitat complexity after bleaching impacts small-bodied fish and that this effect propagates through the food-web toward species of high commercial value. The gap of knowledge on the effects of climate change on services is due to a lack of assessments, on a large set of species, of their contribution to ecosystem services. This is a huge concern considering the millions of people depending on coral reefs. Here we aim at partially filling these gaps testing how extreme climatic event can impact the productivity of coral reef ecosystem.</w:t>
      </w:r>
    </w:p>
    <w:p w14:paraId="1F6C5A23" w14:textId="6AB71FD0" w:rsidR="00394B4B" w:rsidRPr="00CD226B" w:rsidRDefault="00394B4B" w:rsidP="00CD226B">
      <w:pPr>
        <w:spacing w:after="0" w:line="360" w:lineRule="auto"/>
        <w:jc w:val="both"/>
        <w:rPr>
          <w:rFonts w:ascii="Times New Roman" w:hAnsi="Times New Roman" w:cs="Times New Roman"/>
          <w:iCs/>
          <w:sz w:val="24"/>
          <w:szCs w:val="24"/>
          <w:lang w:val="en-GB"/>
        </w:rPr>
      </w:pPr>
    </w:p>
    <w:p w14:paraId="7302D86A" w14:textId="3DE5FE80" w:rsidR="00DF0C64" w:rsidRPr="00CD226B" w:rsidRDefault="00DF0C64" w:rsidP="00CD226B">
      <w:pPr>
        <w:pStyle w:val="Paragraphedeliste"/>
        <w:numPr>
          <w:ilvl w:val="0"/>
          <w:numId w:val="14"/>
        </w:numPr>
        <w:spacing w:line="360" w:lineRule="auto"/>
        <w:rPr>
          <w:rFonts w:ascii="Times New Roman" w:hAnsi="Times New Roman" w:cs="Times New Roman"/>
          <w:b/>
          <w:sz w:val="24"/>
          <w:szCs w:val="24"/>
          <w:lang w:val="en-US"/>
        </w:rPr>
      </w:pPr>
      <w:r w:rsidRPr="00CD226B">
        <w:rPr>
          <w:rFonts w:ascii="Times New Roman" w:hAnsi="Times New Roman" w:cs="Times New Roman"/>
          <w:b/>
          <w:sz w:val="24"/>
          <w:szCs w:val="24"/>
          <w:lang w:val="en-US"/>
        </w:rPr>
        <w:t>Sources of founding</w:t>
      </w:r>
    </w:p>
    <w:p w14:paraId="22D6F01A" w14:textId="63E371E5" w:rsidR="00DF0C64" w:rsidRPr="00CD226B" w:rsidRDefault="00DF0C64" w:rsidP="00CD226B">
      <w:pPr>
        <w:spacing w:line="360" w:lineRule="auto"/>
        <w:rPr>
          <w:rFonts w:ascii="Times New Roman" w:hAnsi="Times New Roman" w:cs="Times New Roman"/>
          <w:sz w:val="24"/>
          <w:szCs w:val="24"/>
          <w:lang w:val="en-US"/>
        </w:rPr>
      </w:pPr>
      <w:r w:rsidRPr="00CD226B">
        <w:rPr>
          <w:rFonts w:ascii="Times New Roman" w:hAnsi="Times New Roman" w:cs="Times New Roman"/>
          <w:sz w:val="24"/>
          <w:szCs w:val="24"/>
          <w:lang w:val="en-US"/>
        </w:rPr>
        <w:t>The project was supported by the BNP PARIBAS foundation</w:t>
      </w:r>
      <w:r w:rsidR="005F2A35" w:rsidRPr="00CD226B">
        <w:rPr>
          <w:rFonts w:ascii="Times New Roman" w:hAnsi="Times New Roman" w:cs="Times New Roman"/>
          <w:sz w:val="24"/>
          <w:szCs w:val="24"/>
          <w:lang w:val="en-US"/>
        </w:rPr>
        <w:t xml:space="preserve"> (REEF SERVICES Project)</w:t>
      </w:r>
      <w:r w:rsidR="00945AFA" w:rsidRPr="00CD226B">
        <w:rPr>
          <w:rFonts w:ascii="Times New Roman" w:hAnsi="Times New Roman" w:cs="Times New Roman"/>
          <w:sz w:val="24"/>
          <w:szCs w:val="24"/>
          <w:lang w:val="en-US"/>
        </w:rPr>
        <w:t>;</w:t>
      </w:r>
      <w:r w:rsidRPr="00CD226B">
        <w:rPr>
          <w:rFonts w:ascii="Times New Roman" w:hAnsi="Times New Roman" w:cs="Times New Roman"/>
          <w:sz w:val="24"/>
          <w:szCs w:val="24"/>
          <w:lang w:val="en-US"/>
        </w:rPr>
        <w:t xml:space="preserve"> </w:t>
      </w:r>
      <w:r w:rsidR="009E2A2D" w:rsidRPr="00CD226B">
        <w:rPr>
          <w:rFonts w:ascii="Times New Roman" w:hAnsi="Times New Roman" w:cs="Times New Roman"/>
          <w:sz w:val="24"/>
          <w:szCs w:val="24"/>
          <w:lang w:val="en-US"/>
        </w:rPr>
        <w:t>the French national Agency for research (ANR</w:t>
      </w:r>
      <w:r w:rsidR="005F2A35" w:rsidRPr="00CD226B">
        <w:rPr>
          <w:rFonts w:ascii="Times New Roman" w:hAnsi="Times New Roman" w:cs="Times New Roman"/>
          <w:sz w:val="24"/>
          <w:szCs w:val="24"/>
          <w:lang w:val="en-US"/>
        </w:rPr>
        <w:t>-17-CE32-006</w:t>
      </w:r>
      <w:r w:rsidR="009E2A2D" w:rsidRPr="00CD226B">
        <w:rPr>
          <w:rFonts w:ascii="Times New Roman" w:hAnsi="Times New Roman" w:cs="Times New Roman"/>
          <w:sz w:val="24"/>
          <w:szCs w:val="24"/>
          <w:lang w:val="en-US"/>
        </w:rPr>
        <w:t>)</w:t>
      </w:r>
      <w:r w:rsidR="00945AFA" w:rsidRPr="00CD226B">
        <w:rPr>
          <w:rFonts w:ascii="Times New Roman" w:hAnsi="Times New Roman" w:cs="Times New Roman"/>
          <w:sz w:val="24"/>
          <w:szCs w:val="24"/>
          <w:lang w:val="en-US"/>
        </w:rPr>
        <w:t>;</w:t>
      </w:r>
      <w:r w:rsidR="009E2A2D" w:rsidRPr="00CD226B">
        <w:rPr>
          <w:rFonts w:ascii="Times New Roman" w:hAnsi="Times New Roman" w:cs="Times New Roman"/>
          <w:sz w:val="24"/>
          <w:szCs w:val="24"/>
          <w:lang w:val="en-US"/>
        </w:rPr>
        <w:t xml:space="preserve"> the </w:t>
      </w:r>
      <w:proofErr w:type="spellStart"/>
      <w:r w:rsidR="009E2A2D" w:rsidRPr="00CD226B">
        <w:rPr>
          <w:rFonts w:ascii="Times New Roman" w:hAnsi="Times New Roman" w:cs="Times New Roman"/>
          <w:sz w:val="24"/>
          <w:szCs w:val="24"/>
          <w:lang w:val="en-US"/>
        </w:rPr>
        <w:t>Fondation</w:t>
      </w:r>
      <w:proofErr w:type="spellEnd"/>
      <w:r w:rsidR="009E2A2D" w:rsidRPr="00CD226B">
        <w:rPr>
          <w:rFonts w:ascii="Times New Roman" w:hAnsi="Times New Roman" w:cs="Times New Roman"/>
          <w:sz w:val="24"/>
          <w:szCs w:val="24"/>
          <w:lang w:val="en-US"/>
        </w:rPr>
        <w:t xml:space="preserve"> de France</w:t>
      </w:r>
      <w:r w:rsidR="00945AFA" w:rsidRPr="00CD226B">
        <w:rPr>
          <w:rFonts w:ascii="Times New Roman" w:hAnsi="Times New Roman" w:cs="Times New Roman"/>
          <w:sz w:val="24"/>
          <w:szCs w:val="24"/>
          <w:lang w:val="en-US"/>
        </w:rPr>
        <w:t>;</w:t>
      </w:r>
      <w:r w:rsidR="003474A6" w:rsidRPr="00CD226B">
        <w:rPr>
          <w:rFonts w:ascii="Times New Roman" w:hAnsi="Times New Roman" w:cs="Times New Roman"/>
          <w:sz w:val="24"/>
          <w:szCs w:val="24"/>
          <w:lang w:val="en-US"/>
        </w:rPr>
        <w:t xml:space="preserve"> Make our Planet Great Again (Grant/Award number: </w:t>
      </w:r>
      <w:commentRangeStart w:id="20"/>
      <w:r w:rsidR="003474A6" w:rsidRPr="00CD226B">
        <w:rPr>
          <w:rFonts w:ascii="Times New Roman" w:hAnsi="Times New Roman" w:cs="Times New Roman"/>
          <w:sz w:val="24"/>
          <w:szCs w:val="24"/>
          <w:lang w:val="en-US"/>
        </w:rPr>
        <w:t>mopga-pdf-0000000144</w:t>
      </w:r>
      <w:commentRangeEnd w:id="20"/>
      <w:r w:rsidR="00E50F58" w:rsidRPr="00CD226B">
        <w:rPr>
          <w:rStyle w:val="Marquedecommentaire"/>
          <w:rFonts w:ascii="Times New Roman" w:hAnsi="Times New Roman" w:cs="Times New Roman"/>
          <w:sz w:val="24"/>
          <w:szCs w:val="24"/>
        </w:rPr>
        <w:commentReference w:id="20"/>
      </w:r>
      <w:r w:rsidR="003474A6" w:rsidRPr="00CD226B">
        <w:rPr>
          <w:rFonts w:ascii="Times New Roman" w:hAnsi="Times New Roman" w:cs="Times New Roman"/>
          <w:sz w:val="24"/>
          <w:szCs w:val="24"/>
          <w:lang w:val="en-US"/>
        </w:rPr>
        <w:t>)</w:t>
      </w:r>
      <w:r w:rsidR="00945AFA" w:rsidRPr="00CD226B">
        <w:rPr>
          <w:rFonts w:ascii="Times New Roman" w:hAnsi="Times New Roman" w:cs="Times New Roman"/>
          <w:sz w:val="24"/>
          <w:szCs w:val="24"/>
          <w:lang w:val="en-US"/>
        </w:rPr>
        <w:t>;</w:t>
      </w:r>
      <w:r w:rsidR="003474A6" w:rsidRPr="00CD226B">
        <w:rPr>
          <w:rFonts w:ascii="Times New Roman" w:hAnsi="Times New Roman" w:cs="Times New Roman"/>
          <w:sz w:val="24"/>
          <w:szCs w:val="24"/>
          <w:lang w:val="en-US"/>
        </w:rPr>
        <w:t xml:space="preserve"> “Direction des </w:t>
      </w:r>
      <w:proofErr w:type="spellStart"/>
      <w:r w:rsidR="000E5ED5" w:rsidRPr="00CD226B">
        <w:rPr>
          <w:rFonts w:ascii="Times New Roman" w:hAnsi="Times New Roman" w:cs="Times New Roman"/>
          <w:sz w:val="24"/>
          <w:szCs w:val="24"/>
          <w:lang w:val="en-US"/>
        </w:rPr>
        <w:t>ressources</w:t>
      </w:r>
      <w:proofErr w:type="spellEnd"/>
      <w:r w:rsidR="003474A6" w:rsidRPr="00CD226B">
        <w:rPr>
          <w:rFonts w:ascii="Times New Roman" w:hAnsi="Times New Roman" w:cs="Times New Roman"/>
          <w:sz w:val="24"/>
          <w:szCs w:val="24"/>
          <w:lang w:val="en-US"/>
        </w:rPr>
        <w:t xml:space="preserve"> marines”</w:t>
      </w:r>
      <w:r w:rsidR="009E2A2D" w:rsidRPr="00CD226B">
        <w:rPr>
          <w:rFonts w:ascii="Times New Roman" w:hAnsi="Times New Roman" w:cs="Times New Roman"/>
          <w:sz w:val="24"/>
          <w:szCs w:val="24"/>
          <w:lang w:val="en-US"/>
        </w:rPr>
        <w:t xml:space="preserve"> </w:t>
      </w:r>
      <w:r w:rsidR="003474A6" w:rsidRPr="00CD226B">
        <w:rPr>
          <w:rFonts w:ascii="Times New Roman" w:hAnsi="Times New Roman" w:cs="Times New Roman"/>
          <w:sz w:val="24"/>
          <w:szCs w:val="24"/>
          <w:lang w:val="en-US"/>
        </w:rPr>
        <w:t>(convention number 09419)</w:t>
      </w:r>
      <w:r w:rsidR="00945AFA" w:rsidRPr="00CD226B">
        <w:rPr>
          <w:rFonts w:ascii="Times New Roman" w:hAnsi="Times New Roman" w:cs="Times New Roman"/>
          <w:sz w:val="24"/>
          <w:szCs w:val="24"/>
          <w:lang w:val="en-US"/>
        </w:rPr>
        <w:t>;</w:t>
      </w:r>
      <w:r w:rsidR="003474A6" w:rsidRPr="00CD226B">
        <w:rPr>
          <w:rFonts w:ascii="Times New Roman" w:hAnsi="Times New Roman" w:cs="Times New Roman"/>
          <w:sz w:val="24"/>
          <w:szCs w:val="24"/>
          <w:lang w:val="en-US"/>
        </w:rPr>
        <w:t xml:space="preserve"> </w:t>
      </w:r>
      <w:r w:rsidR="009E2A2D" w:rsidRPr="00CD226B">
        <w:rPr>
          <w:rFonts w:ascii="Times New Roman" w:hAnsi="Times New Roman" w:cs="Times New Roman"/>
          <w:sz w:val="24"/>
          <w:szCs w:val="24"/>
          <w:lang w:val="en-US"/>
        </w:rPr>
        <w:t xml:space="preserve">and the French Polynesia. </w:t>
      </w:r>
    </w:p>
    <w:p w14:paraId="2BD3FC46" w14:textId="08F31B65" w:rsidR="009E2A2D" w:rsidRPr="00CD226B" w:rsidRDefault="009E2A2D" w:rsidP="00CD226B">
      <w:pPr>
        <w:pStyle w:val="Paragraphedeliste"/>
        <w:numPr>
          <w:ilvl w:val="0"/>
          <w:numId w:val="13"/>
        </w:numPr>
        <w:spacing w:line="360" w:lineRule="auto"/>
        <w:rPr>
          <w:rFonts w:ascii="Times New Roman" w:hAnsi="Times New Roman" w:cs="Times New Roman"/>
          <w:b/>
          <w:color w:val="000000" w:themeColor="text1"/>
          <w:sz w:val="24"/>
          <w:szCs w:val="24"/>
          <w:lang w:val="en-US"/>
        </w:rPr>
      </w:pPr>
      <w:r w:rsidRPr="00CD226B">
        <w:rPr>
          <w:rFonts w:ascii="Times New Roman" w:hAnsi="Times New Roman" w:cs="Times New Roman"/>
          <w:b/>
          <w:sz w:val="24"/>
          <w:szCs w:val="24"/>
          <w:lang w:val="en-US"/>
        </w:rPr>
        <w:t>“Specific subproject” description</w:t>
      </w:r>
    </w:p>
    <w:p w14:paraId="7B7C4E14" w14:textId="05640A47" w:rsidR="009E2A2D" w:rsidRPr="00CD226B" w:rsidRDefault="009E2A2D" w:rsidP="00CD226B">
      <w:pPr>
        <w:pStyle w:val="Paragraphedeliste"/>
        <w:numPr>
          <w:ilvl w:val="0"/>
          <w:numId w:val="16"/>
        </w:numPr>
        <w:spacing w:line="360" w:lineRule="auto"/>
        <w:rPr>
          <w:rFonts w:ascii="Times New Roman" w:hAnsi="Times New Roman" w:cs="Times New Roman"/>
          <w:b/>
          <w:sz w:val="24"/>
          <w:szCs w:val="24"/>
          <w:lang w:val="en-US"/>
        </w:rPr>
      </w:pPr>
      <w:r w:rsidRPr="00CD226B">
        <w:rPr>
          <w:rFonts w:ascii="Times New Roman" w:hAnsi="Times New Roman" w:cs="Times New Roman"/>
          <w:b/>
          <w:sz w:val="24"/>
          <w:szCs w:val="24"/>
          <w:lang w:val="en-US"/>
        </w:rPr>
        <w:t>Site description</w:t>
      </w:r>
    </w:p>
    <w:p w14:paraId="0E2CAAFE" w14:textId="4810455B" w:rsidR="009E2A2D" w:rsidRPr="00CD226B" w:rsidRDefault="009E2A2D" w:rsidP="00CD226B">
      <w:pPr>
        <w:pStyle w:val="Paragraphedeliste"/>
        <w:numPr>
          <w:ilvl w:val="0"/>
          <w:numId w:val="17"/>
        </w:numPr>
        <w:spacing w:line="360" w:lineRule="auto"/>
        <w:rPr>
          <w:rFonts w:ascii="Times New Roman" w:hAnsi="Times New Roman" w:cs="Times New Roman"/>
          <w:sz w:val="24"/>
          <w:szCs w:val="24"/>
          <w:highlight w:val="yellow"/>
          <w:lang w:val="en-US"/>
        </w:rPr>
      </w:pPr>
      <w:r w:rsidRPr="00CD226B">
        <w:rPr>
          <w:rFonts w:ascii="Times New Roman" w:hAnsi="Times New Roman" w:cs="Times New Roman"/>
          <w:sz w:val="24"/>
          <w:szCs w:val="24"/>
          <w:highlight w:val="yellow"/>
          <w:lang w:val="en-US"/>
        </w:rPr>
        <w:t xml:space="preserve">Site </w:t>
      </w:r>
      <w:commentRangeStart w:id="21"/>
      <w:r w:rsidRPr="00CD226B">
        <w:rPr>
          <w:rFonts w:ascii="Times New Roman" w:hAnsi="Times New Roman" w:cs="Times New Roman"/>
          <w:sz w:val="24"/>
          <w:szCs w:val="24"/>
          <w:highlight w:val="yellow"/>
          <w:lang w:val="en-US"/>
        </w:rPr>
        <w:t>type</w:t>
      </w:r>
      <w:commentRangeEnd w:id="21"/>
      <w:r w:rsidR="007C36A0" w:rsidRPr="00CD226B">
        <w:rPr>
          <w:rStyle w:val="Marquedecommentaire"/>
          <w:rFonts w:ascii="Times New Roman" w:hAnsi="Times New Roman" w:cs="Times New Roman"/>
          <w:sz w:val="24"/>
          <w:szCs w:val="24"/>
        </w:rPr>
        <w:commentReference w:id="21"/>
      </w:r>
      <w:r w:rsidR="00DF1C8B" w:rsidRPr="00CD226B">
        <w:rPr>
          <w:rFonts w:ascii="Times New Roman" w:hAnsi="Times New Roman" w:cs="Times New Roman"/>
          <w:sz w:val="24"/>
          <w:szCs w:val="24"/>
          <w:highlight w:val="yellow"/>
          <w:lang w:val="en-US"/>
        </w:rPr>
        <w:t xml:space="preserve"> </w:t>
      </w:r>
    </w:p>
    <w:p w14:paraId="33418A4D" w14:textId="3FA4A5E8" w:rsidR="00875E30" w:rsidRPr="00CD226B" w:rsidRDefault="00875E30" w:rsidP="00CD226B">
      <w:pPr>
        <w:spacing w:line="360" w:lineRule="auto"/>
        <w:rPr>
          <w:rFonts w:ascii="Times New Roman" w:hAnsi="Times New Roman" w:cs="Times New Roman"/>
          <w:sz w:val="24"/>
          <w:szCs w:val="24"/>
          <w:highlight w:val="yellow"/>
          <w:lang w:val="en-US"/>
        </w:rPr>
      </w:pPr>
    </w:p>
    <w:p w14:paraId="52B3239D" w14:textId="13A756EE" w:rsidR="009E2A2D" w:rsidRPr="00CD226B" w:rsidRDefault="009E2A2D" w:rsidP="00CD226B">
      <w:pPr>
        <w:pStyle w:val="Paragraphedeliste"/>
        <w:numPr>
          <w:ilvl w:val="0"/>
          <w:numId w:val="17"/>
        </w:numPr>
        <w:spacing w:line="360" w:lineRule="auto"/>
        <w:rPr>
          <w:rFonts w:ascii="Times New Roman" w:hAnsi="Times New Roman" w:cs="Times New Roman"/>
          <w:sz w:val="24"/>
          <w:szCs w:val="24"/>
          <w:lang w:val="en-US"/>
        </w:rPr>
      </w:pPr>
      <w:r w:rsidRPr="00CD226B">
        <w:rPr>
          <w:rFonts w:ascii="Times New Roman" w:hAnsi="Times New Roman" w:cs="Times New Roman"/>
          <w:sz w:val="24"/>
          <w:szCs w:val="24"/>
          <w:lang w:val="en-US"/>
        </w:rPr>
        <w:t xml:space="preserve">Geography </w:t>
      </w:r>
    </w:p>
    <w:p w14:paraId="0203CBD3" w14:textId="5A97B5C2" w:rsidR="00DF1C8B" w:rsidRPr="00CD226B" w:rsidRDefault="00DF1C8B" w:rsidP="00CD226B">
      <w:pPr>
        <w:spacing w:line="360" w:lineRule="auto"/>
        <w:rPr>
          <w:rFonts w:ascii="Times New Roman" w:hAnsi="Times New Roman" w:cs="Times New Roman"/>
          <w:sz w:val="24"/>
          <w:szCs w:val="24"/>
          <w:lang w:val="en-US"/>
        </w:rPr>
      </w:pPr>
      <w:r w:rsidRPr="00CD226B">
        <w:rPr>
          <w:rFonts w:ascii="Times New Roman" w:hAnsi="Times New Roman" w:cs="Times New Roman"/>
          <w:sz w:val="24"/>
          <w:szCs w:val="24"/>
          <w:lang w:val="en-US"/>
        </w:rPr>
        <w:t>The sites sampled during this study covered different island in French Polynesia.</w:t>
      </w:r>
    </w:p>
    <w:p w14:paraId="429CC7C0" w14:textId="5264E84E" w:rsidR="009E2A2D" w:rsidRPr="00CD226B" w:rsidRDefault="009E2A2D" w:rsidP="00CD226B">
      <w:pPr>
        <w:pStyle w:val="Paragraphedeliste"/>
        <w:numPr>
          <w:ilvl w:val="0"/>
          <w:numId w:val="17"/>
        </w:numPr>
        <w:spacing w:line="360" w:lineRule="auto"/>
        <w:rPr>
          <w:rFonts w:ascii="Times New Roman" w:hAnsi="Times New Roman" w:cs="Times New Roman"/>
          <w:sz w:val="24"/>
          <w:szCs w:val="24"/>
          <w:lang w:val="en-US"/>
        </w:rPr>
      </w:pPr>
      <w:r w:rsidRPr="00CD226B">
        <w:rPr>
          <w:rFonts w:ascii="Times New Roman" w:hAnsi="Times New Roman" w:cs="Times New Roman"/>
          <w:sz w:val="24"/>
          <w:szCs w:val="24"/>
          <w:lang w:val="en-US"/>
        </w:rPr>
        <w:t>Habitat</w:t>
      </w:r>
    </w:p>
    <w:p w14:paraId="613ED565" w14:textId="69B4E93A" w:rsidR="00DF1C8B" w:rsidRPr="00CD226B" w:rsidRDefault="00DF1C8B" w:rsidP="00CD226B">
      <w:pPr>
        <w:spacing w:line="360" w:lineRule="auto"/>
        <w:rPr>
          <w:rFonts w:ascii="Times New Roman" w:hAnsi="Times New Roman" w:cs="Times New Roman"/>
          <w:sz w:val="24"/>
          <w:szCs w:val="24"/>
          <w:lang w:val="en-US"/>
        </w:rPr>
      </w:pPr>
      <w:r w:rsidRPr="00CD226B">
        <w:rPr>
          <w:rFonts w:ascii="Times New Roman" w:hAnsi="Times New Roman" w:cs="Times New Roman"/>
          <w:sz w:val="24"/>
          <w:szCs w:val="24"/>
          <w:lang w:val="en-US"/>
        </w:rPr>
        <w:t xml:space="preserve">Fish were collected in lagoon </w:t>
      </w:r>
      <w:r w:rsidR="00AE5CF4" w:rsidRPr="00CD226B">
        <w:rPr>
          <w:rFonts w:ascii="Times New Roman" w:hAnsi="Times New Roman" w:cs="Times New Roman"/>
          <w:sz w:val="24"/>
          <w:szCs w:val="24"/>
          <w:lang w:val="en-US"/>
        </w:rPr>
        <w:t>and/</w:t>
      </w:r>
      <w:r w:rsidRPr="00CD226B">
        <w:rPr>
          <w:rFonts w:ascii="Times New Roman" w:hAnsi="Times New Roman" w:cs="Times New Roman"/>
          <w:sz w:val="24"/>
          <w:szCs w:val="24"/>
          <w:lang w:val="en-US"/>
        </w:rPr>
        <w:t xml:space="preserve">or </w:t>
      </w:r>
      <w:r w:rsidR="00AE5CF4" w:rsidRPr="00CD226B">
        <w:rPr>
          <w:rFonts w:ascii="Times New Roman" w:hAnsi="Times New Roman" w:cs="Times New Roman"/>
          <w:sz w:val="24"/>
          <w:szCs w:val="24"/>
          <w:lang w:val="en-US"/>
        </w:rPr>
        <w:t xml:space="preserve">in </w:t>
      </w:r>
      <w:r w:rsidRPr="00CD226B">
        <w:rPr>
          <w:rFonts w:ascii="Times New Roman" w:hAnsi="Times New Roman" w:cs="Times New Roman"/>
          <w:sz w:val="24"/>
          <w:szCs w:val="24"/>
          <w:lang w:val="en-US"/>
        </w:rPr>
        <w:t>the outer slope of the reefs.</w:t>
      </w:r>
    </w:p>
    <w:p w14:paraId="0737EF17" w14:textId="4E7181AA" w:rsidR="009E2A2D" w:rsidRPr="00CD226B" w:rsidRDefault="009E2A2D" w:rsidP="00CD226B">
      <w:pPr>
        <w:pStyle w:val="Paragraphedeliste"/>
        <w:numPr>
          <w:ilvl w:val="0"/>
          <w:numId w:val="17"/>
        </w:numPr>
        <w:spacing w:line="360" w:lineRule="auto"/>
        <w:rPr>
          <w:rFonts w:ascii="Times New Roman" w:hAnsi="Times New Roman" w:cs="Times New Roman"/>
          <w:sz w:val="24"/>
          <w:szCs w:val="24"/>
          <w:lang w:val="en-US"/>
        </w:rPr>
      </w:pPr>
      <w:r w:rsidRPr="00CD226B">
        <w:rPr>
          <w:rFonts w:ascii="Times New Roman" w:hAnsi="Times New Roman" w:cs="Times New Roman"/>
          <w:sz w:val="24"/>
          <w:szCs w:val="24"/>
          <w:lang w:val="en-US"/>
        </w:rPr>
        <w:t>Climate</w:t>
      </w:r>
    </w:p>
    <w:p w14:paraId="16956365" w14:textId="4BDBDBDE" w:rsidR="009E2A2D" w:rsidRPr="00CD226B" w:rsidRDefault="00CB295E" w:rsidP="00CD226B">
      <w:pPr>
        <w:spacing w:line="360" w:lineRule="auto"/>
        <w:rPr>
          <w:rFonts w:ascii="Times New Roman" w:hAnsi="Times New Roman" w:cs="Times New Roman"/>
          <w:sz w:val="24"/>
          <w:szCs w:val="24"/>
          <w:lang w:val="en-US"/>
        </w:rPr>
      </w:pPr>
      <w:r w:rsidRPr="00CD226B">
        <w:rPr>
          <w:rFonts w:ascii="Times New Roman" w:hAnsi="Times New Roman" w:cs="Times New Roman"/>
          <w:sz w:val="24"/>
          <w:szCs w:val="24"/>
          <w:lang w:val="en-US"/>
        </w:rPr>
        <w:t xml:space="preserve">All the French Polynesia </w:t>
      </w:r>
      <w:r w:rsidR="00241142" w:rsidRPr="00CD226B">
        <w:rPr>
          <w:rFonts w:ascii="Times New Roman" w:hAnsi="Times New Roman" w:cs="Times New Roman"/>
          <w:sz w:val="24"/>
          <w:szCs w:val="24"/>
          <w:lang w:val="en-US"/>
        </w:rPr>
        <w:t xml:space="preserve">is in tropical climate. The </w:t>
      </w:r>
      <w:r w:rsidR="005F2A35" w:rsidRPr="00CD226B">
        <w:rPr>
          <w:rFonts w:ascii="Times New Roman" w:hAnsi="Times New Roman" w:cs="Times New Roman"/>
          <w:sz w:val="24"/>
          <w:szCs w:val="24"/>
          <w:lang w:val="en-US"/>
        </w:rPr>
        <w:t xml:space="preserve">see surface temperature varied from the East to West and from the North to South. The table xx show the sea surface temperature (SST) recorded around each </w:t>
      </w:r>
      <w:commentRangeStart w:id="22"/>
      <w:r w:rsidR="005F2A35" w:rsidRPr="00CD226B">
        <w:rPr>
          <w:rFonts w:ascii="Times New Roman" w:hAnsi="Times New Roman" w:cs="Times New Roman"/>
          <w:sz w:val="24"/>
          <w:szCs w:val="24"/>
          <w:lang w:val="en-US"/>
        </w:rPr>
        <w:t>island</w:t>
      </w:r>
      <w:commentRangeEnd w:id="22"/>
      <w:r w:rsidR="005F2A35" w:rsidRPr="00CD226B">
        <w:rPr>
          <w:rStyle w:val="Marquedecommentaire"/>
          <w:rFonts w:ascii="Times New Roman" w:hAnsi="Times New Roman" w:cs="Times New Roman"/>
          <w:sz w:val="24"/>
          <w:szCs w:val="24"/>
        </w:rPr>
        <w:commentReference w:id="22"/>
      </w:r>
      <w:r w:rsidR="005F2A35" w:rsidRPr="00CD226B">
        <w:rPr>
          <w:rFonts w:ascii="Times New Roman" w:hAnsi="Times New Roman" w:cs="Times New Roman"/>
          <w:sz w:val="24"/>
          <w:szCs w:val="24"/>
          <w:lang w:val="en-US"/>
        </w:rPr>
        <w:t xml:space="preserve">. </w:t>
      </w:r>
    </w:p>
    <w:p w14:paraId="11614EAE" w14:textId="70638240" w:rsidR="009E2A2D" w:rsidRPr="00CD226B" w:rsidRDefault="009E2A2D" w:rsidP="00CD226B">
      <w:pPr>
        <w:spacing w:line="360" w:lineRule="auto"/>
        <w:rPr>
          <w:rFonts w:ascii="Times New Roman" w:hAnsi="Times New Roman" w:cs="Times New Roman"/>
          <w:sz w:val="24"/>
          <w:szCs w:val="24"/>
          <w:lang w:val="en-US"/>
        </w:rPr>
      </w:pPr>
    </w:p>
    <w:p w14:paraId="3488B9C7" w14:textId="08CCC72A" w:rsidR="00046F91" w:rsidRPr="00CD226B" w:rsidRDefault="00046F91" w:rsidP="00CD226B">
      <w:pPr>
        <w:pStyle w:val="Paragraphedeliste"/>
        <w:numPr>
          <w:ilvl w:val="0"/>
          <w:numId w:val="16"/>
        </w:numPr>
        <w:spacing w:line="360" w:lineRule="auto"/>
        <w:rPr>
          <w:rFonts w:ascii="Times New Roman" w:hAnsi="Times New Roman" w:cs="Times New Roman"/>
          <w:b/>
          <w:sz w:val="24"/>
          <w:szCs w:val="24"/>
          <w:lang w:val="en-US"/>
        </w:rPr>
      </w:pPr>
      <w:r w:rsidRPr="00CD226B">
        <w:rPr>
          <w:rFonts w:ascii="Times New Roman" w:hAnsi="Times New Roman" w:cs="Times New Roman"/>
          <w:b/>
          <w:sz w:val="24"/>
          <w:szCs w:val="24"/>
          <w:lang w:val="en-US"/>
        </w:rPr>
        <w:t>Experimental or sampling design</w:t>
      </w:r>
    </w:p>
    <w:p w14:paraId="24B0F171" w14:textId="4D84D142" w:rsidR="00046F91" w:rsidRPr="00CD226B" w:rsidRDefault="00046F91" w:rsidP="00CD226B">
      <w:pPr>
        <w:pStyle w:val="Paragraphedeliste"/>
        <w:numPr>
          <w:ilvl w:val="0"/>
          <w:numId w:val="18"/>
        </w:numPr>
        <w:spacing w:line="360" w:lineRule="auto"/>
        <w:rPr>
          <w:rFonts w:ascii="Times New Roman" w:hAnsi="Times New Roman" w:cs="Times New Roman"/>
          <w:sz w:val="24"/>
          <w:szCs w:val="24"/>
          <w:lang w:val="en-US"/>
        </w:rPr>
      </w:pPr>
      <w:r w:rsidRPr="00CD226B">
        <w:rPr>
          <w:rFonts w:ascii="Times New Roman" w:hAnsi="Times New Roman" w:cs="Times New Roman"/>
          <w:sz w:val="24"/>
          <w:szCs w:val="24"/>
          <w:lang w:val="en-US"/>
        </w:rPr>
        <w:t>Design characteristics</w:t>
      </w:r>
    </w:p>
    <w:p w14:paraId="3A66A4AD" w14:textId="3BF42534" w:rsidR="009132C3" w:rsidRPr="00CD226B" w:rsidRDefault="009132C3" w:rsidP="00CD226B">
      <w:pPr>
        <w:spacing w:line="360" w:lineRule="auto"/>
        <w:rPr>
          <w:rFonts w:ascii="Times New Roman" w:hAnsi="Times New Roman" w:cs="Times New Roman"/>
          <w:sz w:val="24"/>
          <w:szCs w:val="24"/>
          <w:lang w:val="en-US"/>
        </w:rPr>
      </w:pPr>
      <w:r w:rsidRPr="00CD226B">
        <w:rPr>
          <w:rFonts w:ascii="Times New Roman" w:hAnsi="Times New Roman" w:cs="Times New Roman"/>
          <w:sz w:val="24"/>
          <w:szCs w:val="24"/>
          <w:lang w:val="en-US"/>
        </w:rPr>
        <w:t xml:space="preserve">Fish from Moorea (Society Island) and </w:t>
      </w:r>
      <w:proofErr w:type="spellStart"/>
      <w:r w:rsidRPr="00CD226B">
        <w:rPr>
          <w:rFonts w:ascii="Times New Roman" w:hAnsi="Times New Roman" w:cs="Times New Roman"/>
          <w:sz w:val="24"/>
          <w:szCs w:val="24"/>
          <w:lang w:val="en-US"/>
        </w:rPr>
        <w:t>Nuku</w:t>
      </w:r>
      <w:proofErr w:type="spellEnd"/>
      <w:r w:rsidRPr="00CD226B">
        <w:rPr>
          <w:rFonts w:ascii="Times New Roman" w:hAnsi="Times New Roman" w:cs="Times New Roman"/>
          <w:sz w:val="24"/>
          <w:szCs w:val="24"/>
          <w:lang w:val="en-US"/>
        </w:rPr>
        <w:t xml:space="preserve"> Hiva (Marquesas) were collected using spear gun or clove oil depending on size; those from H</w:t>
      </w:r>
      <w:ins w:id="23" w:author="Jérémy Wicquart" w:date="2019-09-10T09:04:00Z">
        <w:r w:rsidR="00A12A98">
          <w:rPr>
            <w:rFonts w:ascii="Times New Roman" w:hAnsi="Times New Roman" w:cs="Times New Roman"/>
            <w:sz w:val="24"/>
            <w:szCs w:val="24"/>
            <w:lang w:val="en-US"/>
          </w:rPr>
          <w:t>ao</w:t>
        </w:r>
      </w:ins>
      <w:del w:id="24" w:author="Jérémy Wicquart" w:date="2019-09-10T09:04:00Z">
        <w:r w:rsidRPr="00CD226B" w:rsidDel="00A12A98">
          <w:rPr>
            <w:rFonts w:ascii="Times New Roman" w:hAnsi="Times New Roman" w:cs="Times New Roman"/>
            <w:sz w:val="24"/>
            <w:szCs w:val="24"/>
            <w:lang w:val="en-US"/>
          </w:rPr>
          <w:delText>AO</w:delText>
        </w:r>
      </w:del>
      <w:r w:rsidRPr="00CD226B">
        <w:rPr>
          <w:rFonts w:ascii="Times New Roman" w:hAnsi="Times New Roman" w:cs="Times New Roman"/>
          <w:sz w:val="24"/>
          <w:szCs w:val="24"/>
          <w:lang w:val="en-US"/>
        </w:rPr>
        <w:t xml:space="preserve"> (Tuamotu) and Mangareva (Gambier) were collected by spearfishing; those from Tuamotu Archipelago were bought on the fish market of Tahiti. </w:t>
      </w:r>
    </w:p>
    <w:p w14:paraId="618B34EB" w14:textId="25223B2F" w:rsidR="00046F91" w:rsidRPr="00CD226B" w:rsidRDefault="00046F91" w:rsidP="00CD226B">
      <w:pPr>
        <w:pStyle w:val="Paragraphedeliste"/>
        <w:numPr>
          <w:ilvl w:val="0"/>
          <w:numId w:val="18"/>
        </w:numPr>
        <w:spacing w:line="360" w:lineRule="auto"/>
        <w:rPr>
          <w:rFonts w:ascii="Times New Roman" w:hAnsi="Times New Roman" w:cs="Times New Roman"/>
          <w:sz w:val="24"/>
          <w:szCs w:val="24"/>
          <w:lang w:val="en-US"/>
        </w:rPr>
      </w:pPr>
      <w:r w:rsidRPr="00CD226B">
        <w:rPr>
          <w:rFonts w:ascii="Times New Roman" w:hAnsi="Times New Roman" w:cs="Times New Roman"/>
          <w:sz w:val="24"/>
          <w:szCs w:val="24"/>
          <w:lang w:val="en-US"/>
        </w:rPr>
        <w:t xml:space="preserve">Data collection period, frequency etc. </w:t>
      </w:r>
    </w:p>
    <w:p w14:paraId="29F8CFF5" w14:textId="42D08D0E" w:rsidR="00046F91" w:rsidRPr="00CD226B" w:rsidRDefault="009132C3" w:rsidP="00CD226B">
      <w:pPr>
        <w:spacing w:line="360" w:lineRule="auto"/>
        <w:rPr>
          <w:rFonts w:ascii="Times New Roman" w:hAnsi="Times New Roman" w:cs="Times New Roman"/>
          <w:sz w:val="24"/>
          <w:szCs w:val="24"/>
          <w:lang w:val="en-US"/>
        </w:rPr>
      </w:pPr>
      <w:r w:rsidRPr="00CD226B">
        <w:rPr>
          <w:rFonts w:ascii="Times New Roman" w:hAnsi="Times New Roman" w:cs="Times New Roman"/>
          <w:sz w:val="24"/>
          <w:szCs w:val="24"/>
          <w:lang w:val="en-US"/>
        </w:rPr>
        <w:lastRenderedPageBreak/>
        <w:t>Fish were collected during several sampling missions. Fish from Moorea were collected in March 201</w:t>
      </w:r>
      <w:r w:rsidR="000515F0" w:rsidRPr="00CD226B">
        <w:rPr>
          <w:rFonts w:ascii="Times New Roman" w:hAnsi="Times New Roman" w:cs="Times New Roman"/>
          <w:sz w:val="24"/>
          <w:szCs w:val="24"/>
          <w:lang w:val="en-US"/>
        </w:rPr>
        <w:t>6</w:t>
      </w:r>
      <w:r w:rsidRPr="00CD226B">
        <w:rPr>
          <w:rFonts w:ascii="Times New Roman" w:hAnsi="Times New Roman" w:cs="Times New Roman"/>
          <w:sz w:val="24"/>
          <w:szCs w:val="24"/>
          <w:lang w:val="en-US"/>
        </w:rPr>
        <w:t xml:space="preserve"> and </w:t>
      </w:r>
      <w:r w:rsidR="00DD2ABB" w:rsidRPr="00CD226B">
        <w:rPr>
          <w:rFonts w:ascii="Times New Roman" w:hAnsi="Times New Roman" w:cs="Times New Roman"/>
          <w:sz w:val="24"/>
          <w:szCs w:val="24"/>
          <w:lang w:val="en-US"/>
        </w:rPr>
        <w:t>November</w:t>
      </w:r>
      <w:r w:rsidRPr="00CD226B">
        <w:rPr>
          <w:rFonts w:ascii="Times New Roman" w:hAnsi="Times New Roman" w:cs="Times New Roman"/>
          <w:sz w:val="24"/>
          <w:szCs w:val="24"/>
          <w:lang w:val="en-US"/>
        </w:rPr>
        <w:t xml:space="preserve"> 2018</w:t>
      </w:r>
      <w:r w:rsidR="000F78D5" w:rsidRPr="00CD226B">
        <w:rPr>
          <w:rFonts w:ascii="Times New Roman" w:hAnsi="Times New Roman" w:cs="Times New Roman"/>
          <w:sz w:val="24"/>
          <w:szCs w:val="24"/>
          <w:lang w:val="en-US"/>
        </w:rPr>
        <w:t>, f</w:t>
      </w:r>
      <w:r w:rsidRPr="00CD226B">
        <w:rPr>
          <w:rFonts w:ascii="Times New Roman" w:hAnsi="Times New Roman" w:cs="Times New Roman"/>
          <w:sz w:val="24"/>
          <w:szCs w:val="24"/>
          <w:lang w:val="en-US"/>
        </w:rPr>
        <w:t>ish from Marquesas in March 2017</w:t>
      </w:r>
      <w:r w:rsidR="000F78D5" w:rsidRPr="00CD226B">
        <w:rPr>
          <w:rFonts w:ascii="Times New Roman" w:hAnsi="Times New Roman" w:cs="Times New Roman"/>
          <w:sz w:val="24"/>
          <w:szCs w:val="24"/>
          <w:lang w:val="en-US"/>
        </w:rPr>
        <w:t>, those</w:t>
      </w:r>
      <w:r w:rsidRPr="00CD226B">
        <w:rPr>
          <w:rFonts w:ascii="Times New Roman" w:hAnsi="Times New Roman" w:cs="Times New Roman"/>
          <w:sz w:val="24"/>
          <w:szCs w:val="24"/>
          <w:lang w:val="en-US"/>
        </w:rPr>
        <w:t xml:space="preserve"> from Gambier in June 2018. </w:t>
      </w:r>
    </w:p>
    <w:p w14:paraId="67C874A4" w14:textId="1B6E223B" w:rsidR="009F279E" w:rsidRPr="00CD226B" w:rsidRDefault="009F279E" w:rsidP="00CD226B">
      <w:pPr>
        <w:pStyle w:val="Paragraphedeliste"/>
        <w:numPr>
          <w:ilvl w:val="0"/>
          <w:numId w:val="16"/>
        </w:numPr>
        <w:spacing w:line="360" w:lineRule="auto"/>
        <w:rPr>
          <w:rFonts w:ascii="Times New Roman" w:hAnsi="Times New Roman" w:cs="Times New Roman"/>
          <w:b/>
          <w:sz w:val="24"/>
          <w:szCs w:val="24"/>
          <w:lang w:val="en-US"/>
        </w:rPr>
      </w:pPr>
      <w:r w:rsidRPr="00CD226B">
        <w:rPr>
          <w:rFonts w:ascii="Times New Roman" w:hAnsi="Times New Roman" w:cs="Times New Roman"/>
          <w:b/>
          <w:sz w:val="24"/>
          <w:szCs w:val="24"/>
          <w:lang w:val="en-US"/>
        </w:rPr>
        <w:t>Research methods</w:t>
      </w:r>
    </w:p>
    <w:p w14:paraId="3A139F9A" w14:textId="37BAD5C5" w:rsidR="009F279E" w:rsidRPr="00CD226B" w:rsidRDefault="00035776" w:rsidP="00CD226B">
      <w:pPr>
        <w:pStyle w:val="Paragraphedeliste"/>
        <w:numPr>
          <w:ilvl w:val="0"/>
          <w:numId w:val="19"/>
        </w:numPr>
        <w:spacing w:line="360" w:lineRule="auto"/>
        <w:rPr>
          <w:rFonts w:ascii="Times New Roman" w:hAnsi="Times New Roman" w:cs="Times New Roman"/>
          <w:sz w:val="24"/>
          <w:szCs w:val="24"/>
          <w:lang w:val="en-US"/>
        </w:rPr>
      </w:pPr>
      <w:r w:rsidRPr="00CD226B">
        <w:rPr>
          <w:rFonts w:ascii="Times New Roman" w:hAnsi="Times New Roman" w:cs="Times New Roman"/>
          <w:sz w:val="24"/>
          <w:szCs w:val="24"/>
          <w:lang w:val="en-US"/>
        </w:rPr>
        <w:t>Field/Laboratory</w:t>
      </w:r>
    </w:p>
    <w:p w14:paraId="1A5A2A5F" w14:textId="49FC67B8" w:rsidR="00035776" w:rsidRPr="00CD226B" w:rsidRDefault="00451FE6" w:rsidP="00CD226B">
      <w:pPr>
        <w:spacing w:line="360" w:lineRule="auto"/>
        <w:rPr>
          <w:rFonts w:ascii="Times New Roman" w:hAnsi="Times New Roman" w:cs="Times New Roman"/>
          <w:sz w:val="24"/>
          <w:szCs w:val="24"/>
          <w:lang w:val="en-US"/>
        </w:rPr>
      </w:pPr>
      <w:r w:rsidRPr="00CD226B">
        <w:rPr>
          <w:rFonts w:ascii="Times New Roman" w:hAnsi="Times New Roman" w:cs="Times New Roman"/>
          <w:sz w:val="24"/>
          <w:szCs w:val="24"/>
          <w:lang w:val="en-US"/>
        </w:rPr>
        <w:t>In the laboratory, t</w:t>
      </w:r>
      <w:r w:rsidR="00035776" w:rsidRPr="00CD226B">
        <w:rPr>
          <w:rFonts w:ascii="Times New Roman" w:hAnsi="Times New Roman" w:cs="Times New Roman"/>
          <w:sz w:val="24"/>
          <w:szCs w:val="24"/>
          <w:lang w:val="en-US"/>
        </w:rPr>
        <w:t>otal fish length</w:t>
      </w:r>
      <w:r w:rsidRPr="00CD226B">
        <w:rPr>
          <w:rFonts w:ascii="Times New Roman" w:hAnsi="Times New Roman" w:cs="Times New Roman"/>
          <w:sz w:val="24"/>
          <w:szCs w:val="24"/>
          <w:lang w:val="en-US"/>
        </w:rPr>
        <w:t xml:space="preserve"> (TL)</w:t>
      </w:r>
      <w:r w:rsidR="00035776" w:rsidRPr="00CD226B">
        <w:rPr>
          <w:rFonts w:ascii="Times New Roman" w:hAnsi="Times New Roman" w:cs="Times New Roman"/>
          <w:sz w:val="24"/>
          <w:szCs w:val="24"/>
          <w:lang w:val="en-US"/>
        </w:rPr>
        <w:t xml:space="preserve"> were measured to the nearest millimeter and pairs of </w:t>
      </w:r>
      <w:proofErr w:type="spellStart"/>
      <w:r w:rsidR="00035776" w:rsidRPr="00CD226B">
        <w:rPr>
          <w:rFonts w:ascii="Times New Roman" w:hAnsi="Times New Roman" w:cs="Times New Roman"/>
          <w:sz w:val="24"/>
          <w:szCs w:val="24"/>
          <w:lang w:val="en-US"/>
        </w:rPr>
        <w:t>sagittae</w:t>
      </w:r>
      <w:proofErr w:type="spellEnd"/>
      <w:r w:rsidR="00035776" w:rsidRPr="00CD226B">
        <w:rPr>
          <w:rFonts w:ascii="Times New Roman" w:hAnsi="Times New Roman" w:cs="Times New Roman"/>
          <w:sz w:val="24"/>
          <w:szCs w:val="24"/>
          <w:lang w:val="en-US"/>
        </w:rPr>
        <w:t xml:space="preserve"> </w:t>
      </w:r>
      <w:r w:rsidR="007F6042" w:rsidRPr="00CD226B">
        <w:rPr>
          <w:rFonts w:ascii="Times New Roman" w:hAnsi="Times New Roman" w:cs="Times New Roman"/>
          <w:sz w:val="24"/>
          <w:szCs w:val="24"/>
          <w:lang w:val="en-US"/>
        </w:rPr>
        <w:t xml:space="preserve">(largest otolith of the fish inner ear) </w:t>
      </w:r>
      <w:r w:rsidR="00035776" w:rsidRPr="00CD226B">
        <w:rPr>
          <w:rFonts w:ascii="Times New Roman" w:hAnsi="Times New Roman" w:cs="Times New Roman"/>
          <w:sz w:val="24"/>
          <w:szCs w:val="24"/>
          <w:lang w:val="en-US"/>
        </w:rPr>
        <w:t>were extracted, cleaned with distilled water, d</w:t>
      </w:r>
      <w:ins w:id="25" w:author="Jérémy Wicquart" w:date="2019-09-10T09:05:00Z">
        <w:r w:rsidR="003D43A5">
          <w:rPr>
            <w:rFonts w:ascii="Times New Roman" w:hAnsi="Times New Roman" w:cs="Times New Roman"/>
            <w:sz w:val="24"/>
            <w:szCs w:val="24"/>
            <w:lang w:val="en-US"/>
          </w:rPr>
          <w:t>r</w:t>
        </w:r>
      </w:ins>
      <w:r w:rsidR="00035776" w:rsidRPr="00CD226B">
        <w:rPr>
          <w:rFonts w:ascii="Times New Roman" w:hAnsi="Times New Roman" w:cs="Times New Roman"/>
          <w:sz w:val="24"/>
          <w:szCs w:val="24"/>
          <w:lang w:val="en-US"/>
        </w:rPr>
        <w:t>ied and stored in microtubes.</w:t>
      </w:r>
    </w:p>
    <w:p w14:paraId="365FA772" w14:textId="54F34E3C" w:rsidR="00035776" w:rsidRPr="00CD226B" w:rsidRDefault="007F6042" w:rsidP="00CD226B">
      <w:pPr>
        <w:spacing w:line="360" w:lineRule="auto"/>
        <w:rPr>
          <w:rFonts w:ascii="Times New Roman" w:hAnsi="Times New Roman" w:cs="Times New Roman"/>
          <w:sz w:val="24"/>
          <w:szCs w:val="24"/>
          <w:lang w:val="en-US"/>
        </w:rPr>
      </w:pPr>
      <w:r w:rsidRPr="00CD226B">
        <w:rPr>
          <w:rFonts w:ascii="Times New Roman" w:hAnsi="Times New Roman" w:cs="Times New Roman"/>
          <w:sz w:val="24"/>
          <w:szCs w:val="24"/>
          <w:lang w:val="en-US"/>
        </w:rPr>
        <w:t>For each species, otolith were cut transversely, using a diamond disc saw (</w:t>
      </w:r>
      <w:proofErr w:type="spellStart"/>
      <w:r w:rsidRPr="00CD226B">
        <w:rPr>
          <w:rFonts w:ascii="Times New Roman" w:hAnsi="Times New Roman" w:cs="Times New Roman"/>
          <w:sz w:val="24"/>
          <w:szCs w:val="24"/>
          <w:lang w:val="en-US"/>
        </w:rPr>
        <w:t>Presi</w:t>
      </w:r>
      <w:proofErr w:type="spellEnd"/>
      <w:r w:rsidRPr="00CD226B">
        <w:rPr>
          <w:rFonts w:ascii="Times New Roman" w:hAnsi="Times New Roman" w:cs="Times New Roman"/>
          <w:sz w:val="24"/>
          <w:szCs w:val="24"/>
          <w:lang w:val="en-US"/>
        </w:rPr>
        <w:t xml:space="preserve"> </w:t>
      </w:r>
      <w:proofErr w:type="spellStart"/>
      <w:r w:rsidRPr="00CD226B">
        <w:rPr>
          <w:rFonts w:ascii="Times New Roman" w:hAnsi="Times New Roman" w:cs="Times New Roman"/>
          <w:sz w:val="24"/>
          <w:szCs w:val="24"/>
          <w:lang w:val="en-US"/>
        </w:rPr>
        <w:t>Mecatome</w:t>
      </w:r>
      <w:proofErr w:type="spellEnd"/>
      <w:r w:rsidRPr="00CD226B">
        <w:rPr>
          <w:rFonts w:ascii="Times New Roman" w:hAnsi="Times New Roman" w:cs="Times New Roman"/>
          <w:sz w:val="24"/>
          <w:szCs w:val="24"/>
          <w:lang w:val="en-US"/>
        </w:rPr>
        <w:t xml:space="preserve"> T210) to obtain a section of 500 µm. Sections were then fixed on a glass side with a thermoplastic glue (</w:t>
      </w:r>
      <w:proofErr w:type="spellStart"/>
      <w:r w:rsidRPr="00CD226B">
        <w:rPr>
          <w:rFonts w:ascii="Times New Roman" w:hAnsi="Times New Roman" w:cs="Times New Roman"/>
          <w:sz w:val="24"/>
          <w:szCs w:val="24"/>
          <w:lang w:val="en-US"/>
        </w:rPr>
        <w:t>Crystalbond</w:t>
      </w:r>
      <w:proofErr w:type="spellEnd"/>
      <w:r w:rsidRPr="00CD226B">
        <w:rPr>
          <w:rFonts w:ascii="Times New Roman" w:hAnsi="Times New Roman" w:cs="Times New Roman"/>
          <w:sz w:val="24"/>
          <w:szCs w:val="24"/>
          <w:lang w:val="en-US"/>
        </w:rPr>
        <w:t xml:space="preserve"> TM). Sections of small otolith were obtain by sanding both side. </w:t>
      </w:r>
      <w:r w:rsidR="008C17D7" w:rsidRPr="00CD226B">
        <w:rPr>
          <w:rFonts w:ascii="Times New Roman" w:hAnsi="Times New Roman" w:cs="Times New Roman"/>
          <w:sz w:val="24"/>
          <w:szCs w:val="24"/>
          <w:lang w:val="en-US"/>
        </w:rPr>
        <w:t>Otolith were sanded with abrasive disc of decreasing grain size (2 400, 1 200 grains cm</w:t>
      </w:r>
      <w:r w:rsidR="008C17D7" w:rsidRPr="00CD226B">
        <w:rPr>
          <w:rFonts w:ascii="Times New Roman" w:hAnsi="Times New Roman" w:cs="Times New Roman"/>
          <w:sz w:val="24"/>
          <w:szCs w:val="24"/>
          <w:vertAlign w:val="superscript"/>
          <w:lang w:val="en-US"/>
        </w:rPr>
        <w:t>-</w:t>
      </w:r>
      <w:r w:rsidR="008C17D7" w:rsidRPr="00CD226B">
        <w:rPr>
          <w:rFonts w:ascii="Times New Roman" w:hAnsi="Times New Roman" w:cs="Times New Roman"/>
          <w:sz w:val="24"/>
          <w:szCs w:val="24"/>
          <w:lang w:val="en-US"/>
        </w:rPr>
        <w:t xml:space="preserve">²) and polished with 0.25 µm diameter diamonds suspension in order to be closest to the nucleus. </w:t>
      </w:r>
      <w:r w:rsidR="00BD343C" w:rsidRPr="00CD226B">
        <w:rPr>
          <w:rFonts w:ascii="Times New Roman" w:hAnsi="Times New Roman" w:cs="Times New Roman"/>
          <w:sz w:val="24"/>
          <w:szCs w:val="24"/>
          <w:lang w:val="en-US"/>
        </w:rPr>
        <w:t xml:space="preserve">All sections were photographed under Leica DM750 light microscope with Leica ICC50 HD microscope camera and LAS software (Leia Microsystems). When section were too large, multiple photographs were taken and assembled in one with </w:t>
      </w:r>
      <w:proofErr w:type="spellStart"/>
      <w:r w:rsidR="00BD343C" w:rsidRPr="00CD226B">
        <w:rPr>
          <w:rFonts w:ascii="Times New Roman" w:hAnsi="Times New Roman" w:cs="Times New Roman"/>
          <w:sz w:val="24"/>
          <w:szCs w:val="24"/>
          <w:lang w:val="en-US"/>
        </w:rPr>
        <w:t>Photostitch</w:t>
      </w:r>
      <w:proofErr w:type="spellEnd"/>
      <w:r w:rsidR="00BD343C" w:rsidRPr="00CD226B">
        <w:rPr>
          <w:rFonts w:ascii="Times New Roman" w:hAnsi="Times New Roman" w:cs="Times New Roman"/>
          <w:sz w:val="24"/>
          <w:szCs w:val="24"/>
          <w:lang w:val="en-US"/>
        </w:rPr>
        <w:t xml:space="preserve"> software (Canon).</w:t>
      </w:r>
    </w:p>
    <w:p w14:paraId="150D2433" w14:textId="4BD1AF62" w:rsidR="00BD343C" w:rsidRPr="00CD226B" w:rsidRDefault="00BD343C" w:rsidP="00CD226B">
      <w:pPr>
        <w:spacing w:line="360" w:lineRule="auto"/>
        <w:rPr>
          <w:rFonts w:ascii="Times New Roman" w:hAnsi="Times New Roman" w:cs="Times New Roman"/>
          <w:sz w:val="24"/>
          <w:szCs w:val="24"/>
          <w:lang w:val="en-US"/>
        </w:rPr>
      </w:pPr>
      <w:r w:rsidRPr="00CD226B">
        <w:rPr>
          <w:rFonts w:ascii="Times New Roman" w:hAnsi="Times New Roman" w:cs="Times New Roman"/>
          <w:sz w:val="24"/>
          <w:szCs w:val="24"/>
          <w:lang w:val="en-US"/>
        </w:rPr>
        <w:t xml:space="preserve">For each species, a reading transect was chosen and distances between annual growth increments were measured with Image J software. </w:t>
      </w:r>
      <w:r w:rsidR="00CB7D1C" w:rsidRPr="00CD226B">
        <w:rPr>
          <w:rFonts w:ascii="Times New Roman" w:hAnsi="Times New Roman" w:cs="Times New Roman"/>
          <w:sz w:val="24"/>
          <w:szCs w:val="24"/>
          <w:lang w:val="en-US"/>
        </w:rPr>
        <w:t xml:space="preserve">This procedure was done twice by two readers in order to limit observer bias on age estimation. When the coefficient of variation </w:t>
      </w:r>
      <w:r w:rsidR="00CB7D1C" w:rsidRPr="00CD226B">
        <w:rPr>
          <w:rFonts w:ascii="Times New Roman" w:hAnsi="Times New Roman" w:cs="Times New Roman"/>
          <w:sz w:val="24"/>
          <w:szCs w:val="24"/>
          <w:lang w:val="en-US"/>
        </w:rPr>
        <w:fldChar w:fldCharType="begin"/>
      </w:r>
      <w:r w:rsidR="00714BA5">
        <w:rPr>
          <w:rFonts w:ascii="Times New Roman" w:hAnsi="Times New Roman" w:cs="Times New Roman"/>
          <w:sz w:val="24"/>
          <w:szCs w:val="24"/>
          <w:lang w:val="en-US"/>
        </w:rPr>
        <w:instrText xml:space="preserve"> ADDIN EN.CITE &lt;EndNote&gt;&lt;Cite&gt;&lt;Author&gt;Panfili&lt;/Author&gt;&lt;Year&gt;2002&lt;/Year&gt;&lt;RecNum&gt;245&lt;/RecNum&gt;&lt;DisplayText&gt;(Panfili et al. 2002)&lt;/DisplayText&gt;&lt;record&gt;&lt;rec-number&gt;245&lt;/rec-number&gt;&lt;foreign-keys&gt;&lt;key app="EN" db-id="5ffdt2ttwsr9d8ex25r55we4zea52d9az00x" timestamp="1250601117"&gt;245&lt;/key&gt;&lt;/foreign-keys&gt;&lt;ref-type name="Book"&gt;6&lt;/ref-type&gt;&lt;contributors&gt;&lt;authors&gt;&lt;author&gt;Panfili, J.&lt;/author&gt;&lt;author&gt;de Pontual, H. &lt;/author&gt;&lt;author&gt;Troadec, H.&lt;/author&gt;&lt;author&gt;Wright, P.J.&lt;/author&gt;&lt;/authors&gt;&lt;/contributors&gt;&lt;titles&gt;&lt;title&gt;Manuel de sclérochronologie des poissons.&lt;/title&gt;&lt;/titles&gt;&lt;pages&gt;464&lt;/pages&gt;&lt;dates&gt;&lt;year&gt;2002&lt;/year&gt;&lt;/dates&gt;&lt;pub-location&gt;Coédition Ifremer-IRD, Panfili J, de Pontual H, Troadec H, Wright PJ (eds), France, 464 pp&lt;/pub-location&gt;&lt;urls&gt;&lt;/urls&gt;&lt;/record&gt;&lt;/Cite&gt;&lt;/EndNote&gt;</w:instrText>
      </w:r>
      <w:r w:rsidR="00CB7D1C" w:rsidRPr="00CD226B">
        <w:rPr>
          <w:rFonts w:ascii="Times New Roman" w:hAnsi="Times New Roman" w:cs="Times New Roman"/>
          <w:sz w:val="24"/>
          <w:szCs w:val="24"/>
          <w:lang w:val="en-US"/>
        </w:rPr>
        <w:fldChar w:fldCharType="separate"/>
      </w:r>
      <w:r w:rsidR="00714BA5">
        <w:rPr>
          <w:rFonts w:ascii="Times New Roman" w:hAnsi="Times New Roman" w:cs="Times New Roman"/>
          <w:noProof/>
          <w:sz w:val="24"/>
          <w:szCs w:val="24"/>
          <w:lang w:val="en-US"/>
        </w:rPr>
        <w:t>(Panfili et al. 2002)</w:t>
      </w:r>
      <w:r w:rsidR="00CB7D1C" w:rsidRPr="00CD226B">
        <w:rPr>
          <w:rFonts w:ascii="Times New Roman" w:hAnsi="Times New Roman" w:cs="Times New Roman"/>
          <w:sz w:val="24"/>
          <w:szCs w:val="24"/>
          <w:lang w:val="en-US"/>
        </w:rPr>
        <w:fldChar w:fldCharType="end"/>
      </w:r>
      <w:r w:rsidR="00CB7D1C" w:rsidRPr="00CD226B">
        <w:rPr>
          <w:rFonts w:ascii="Times New Roman" w:hAnsi="Times New Roman" w:cs="Times New Roman"/>
          <w:sz w:val="24"/>
          <w:szCs w:val="24"/>
          <w:lang w:val="en-US"/>
        </w:rPr>
        <w:t xml:space="preserve"> between observers was greater than 5 % a common reading was assessed. The measurements realized by the two readers were averaged for each section. </w:t>
      </w:r>
    </w:p>
    <w:p w14:paraId="799BA8A1" w14:textId="29CACCB0" w:rsidR="00CB7D1C" w:rsidRPr="00CD226B" w:rsidRDefault="00451FE6" w:rsidP="00CD226B">
      <w:pPr>
        <w:spacing w:line="360" w:lineRule="auto"/>
        <w:rPr>
          <w:rFonts w:ascii="Times New Roman" w:hAnsi="Times New Roman" w:cs="Times New Roman"/>
          <w:sz w:val="24"/>
          <w:szCs w:val="24"/>
          <w:lang w:val="en-US"/>
        </w:rPr>
      </w:pPr>
      <w:r w:rsidRPr="00CD226B">
        <w:rPr>
          <w:rFonts w:ascii="Times New Roman" w:hAnsi="Times New Roman" w:cs="Times New Roman"/>
          <w:sz w:val="24"/>
          <w:szCs w:val="24"/>
          <w:lang w:val="en-US"/>
        </w:rPr>
        <w:t xml:space="preserve">The back-calculation procedure, proposed by </w:t>
      </w:r>
      <w:r w:rsidRPr="00CD226B">
        <w:rPr>
          <w:rFonts w:ascii="Times New Roman" w:hAnsi="Times New Roman" w:cs="Times New Roman"/>
          <w:sz w:val="24"/>
          <w:szCs w:val="24"/>
          <w:lang w:val="en-US"/>
        </w:rPr>
        <w:fldChar w:fldCharType="begin"/>
      </w:r>
      <w:r w:rsidRPr="00CD226B">
        <w:rPr>
          <w:rFonts w:ascii="Times New Roman" w:hAnsi="Times New Roman" w:cs="Times New Roman"/>
          <w:sz w:val="24"/>
          <w:szCs w:val="24"/>
          <w:lang w:val="en-US"/>
        </w:rPr>
        <w:instrText xml:space="preserve"> ADDIN EN.CITE &lt;EndNote&gt;&lt;Cite AuthorYear="1"&gt;&lt;Author&gt;Vigliola&lt;/Author&gt;&lt;Year&gt;2009&lt;/Year&gt;&lt;RecNum&gt;1770&lt;/RecNum&gt;&lt;DisplayText&gt;Vigliola and Meekan (2009)&lt;/DisplayText&gt;&lt;record&gt;&lt;rec-number&gt;1770&lt;/rec-number&gt;&lt;foreign-keys&gt;&lt;key app="EN" db-id="5ffdt2ttwsr9d8ex25r55we4zea52d9az00x" timestamp="1512729049"&gt;1770&lt;/key&gt;&lt;/foreign-keys&gt;&lt;ref-type name="Journal Article"&gt;17&lt;/ref-type&gt;&lt;contributors&gt;&lt;authors&gt;&lt;author&gt;Vigliola, Laurent&lt;/author&gt;&lt;author&gt;Meekan, Mark G&lt;/author&gt;&lt;/authors&gt;&lt;/contributors&gt;&lt;titles&gt;&lt;title&gt;The back-calculation of fish growth from otoliths&lt;/title&gt;&lt;secondary-title&gt;Tropical fish otoliths: information for assessment, management and ecology&lt;/secondary-title&gt;&lt;/titles&gt;&lt;periodical&gt;&lt;full-title&gt;Tropical fish otoliths: information for assessment, management and ecology&lt;/full-title&gt;&lt;/periodical&gt;&lt;pages&gt;174-211&lt;/pages&gt;&lt;dates&gt;&lt;year&gt;2009&lt;/year&gt;&lt;/dates&gt;&lt;urls&gt;&lt;/urls&gt;&lt;/record&gt;&lt;/Cite&gt;&lt;/EndNote&gt;</w:instrText>
      </w:r>
      <w:r w:rsidRPr="00CD226B">
        <w:rPr>
          <w:rFonts w:ascii="Times New Roman" w:hAnsi="Times New Roman" w:cs="Times New Roman"/>
          <w:sz w:val="24"/>
          <w:szCs w:val="24"/>
          <w:lang w:val="en-US"/>
        </w:rPr>
        <w:fldChar w:fldCharType="separate"/>
      </w:r>
      <w:r w:rsidRPr="00CD226B">
        <w:rPr>
          <w:rFonts w:ascii="Times New Roman" w:hAnsi="Times New Roman" w:cs="Times New Roman"/>
          <w:noProof/>
          <w:sz w:val="24"/>
          <w:szCs w:val="24"/>
          <w:lang w:val="en-US"/>
        </w:rPr>
        <w:t>Vigliola and Meekan (2009)</w:t>
      </w:r>
      <w:r w:rsidRPr="00CD226B">
        <w:rPr>
          <w:rFonts w:ascii="Times New Roman" w:hAnsi="Times New Roman" w:cs="Times New Roman"/>
          <w:sz w:val="24"/>
          <w:szCs w:val="24"/>
          <w:lang w:val="en-US"/>
        </w:rPr>
        <w:fldChar w:fldCharType="end"/>
      </w:r>
      <w:r w:rsidRPr="00CD226B">
        <w:rPr>
          <w:rFonts w:ascii="Times New Roman" w:hAnsi="Times New Roman" w:cs="Times New Roman"/>
          <w:sz w:val="24"/>
          <w:szCs w:val="24"/>
          <w:lang w:val="en-US"/>
        </w:rPr>
        <w:t xml:space="preserve">, was used to estimate the fish length at previous ages. </w:t>
      </w:r>
      <w:r w:rsidR="00F85473" w:rsidRPr="00CD226B">
        <w:rPr>
          <w:rFonts w:ascii="Times New Roman" w:hAnsi="Times New Roman" w:cs="Times New Roman"/>
          <w:sz w:val="24"/>
          <w:szCs w:val="24"/>
          <w:lang w:val="en-US"/>
        </w:rPr>
        <w:t xml:space="preserve">This </w:t>
      </w:r>
      <w:r w:rsidR="00766382" w:rsidRPr="00CD226B">
        <w:rPr>
          <w:rFonts w:ascii="Times New Roman" w:hAnsi="Times New Roman" w:cs="Times New Roman"/>
          <w:sz w:val="24"/>
          <w:szCs w:val="24"/>
          <w:lang w:val="en-US"/>
        </w:rPr>
        <w:t xml:space="preserve">method requires to examine the </w:t>
      </w:r>
      <w:r w:rsidR="00F85473" w:rsidRPr="00CD226B">
        <w:rPr>
          <w:rFonts w:ascii="Times New Roman" w:hAnsi="Times New Roman" w:cs="Times New Roman"/>
          <w:sz w:val="24"/>
          <w:szCs w:val="24"/>
          <w:lang w:val="en-US"/>
        </w:rPr>
        <w:t xml:space="preserve">shape of the relationship </w:t>
      </w:r>
      <w:r w:rsidR="00766382" w:rsidRPr="00CD226B">
        <w:rPr>
          <w:rFonts w:ascii="Times New Roman" w:hAnsi="Times New Roman" w:cs="Times New Roman"/>
          <w:sz w:val="24"/>
          <w:szCs w:val="24"/>
          <w:lang w:val="en-US"/>
        </w:rPr>
        <w:t xml:space="preserve">(allometric or isometric) </w:t>
      </w:r>
      <w:r w:rsidR="00F85473" w:rsidRPr="00CD226B">
        <w:rPr>
          <w:rFonts w:ascii="Times New Roman" w:hAnsi="Times New Roman" w:cs="Times New Roman"/>
          <w:sz w:val="24"/>
          <w:szCs w:val="24"/>
          <w:lang w:val="en-US"/>
        </w:rPr>
        <w:t xml:space="preserve">between the length at capture </w:t>
      </w:r>
      <w:r w:rsidR="00766382" w:rsidRPr="00CD226B">
        <w:rPr>
          <w:rFonts w:ascii="Times New Roman" w:hAnsi="Times New Roman" w:cs="Times New Roman"/>
          <w:sz w:val="24"/>
          <w:szCs w:val="24"/>
          <w:lang w:val="en-US"/>
        </w:rPr>
        <w:t>(</w:t>
      </w:r>
      <w:proofErr w:type="spellStart"/>
      <w:r w:rsidR="00766382" w:rsidRPr="00CD226B">
        <w:rPr>
          <w:rFonts w:ascii="Times New Roman" w:hAnsi="Times New Roman" w:cs="Times New Roman"/>
          <w:sz w:val="24"/>
          <w:szCs w:val="24"/>
          <w:lang w:val="en-US"/>
        </w:rPr>
        <w:t>L</w:t>
      </w:r>
      <w:r w:rsidR="00766382" w:rsidRPr="00CD226B">
        <w:rPr>
          <w:rFonts w:ascii="Times New Roman" w:hAnsi="Times New Roman" w:cs="Times New Roman"/>
          <w:sz w:val="24"/>
          <w:szCs w:val="24"/>
          <w:vertAlign w:val="subscript"/>
          <w:lang w:val="en-US"/>
        </w:rPr>
        <w:t>cpt</w:t>
      </w:r>
      <w:proofErr w:type="spellEnd"/>
      <w:r w:rsidR="00766382" w:rsidRPr="00CD226B">
        <w:rPr>
          <w:rFonts w:ascii="Times New Roman" w:hAnsi="Times New Roman" w:cs="Times New Roman"/>
          <w:sz w:val="24"/>
          <w:szCs w:val="24"/>
          <w:lang w:val="en-US"/>
        </w:rPr>
        <w:t xml:space="preserve">) </w:t>
      </w:r>
      <w:r w:rsidR="00F85473" w:rsidRPr="00CD226B">
        <w:rPr>
          <w:rFonts w:ascii="Times New Roman" w:hAnsi="Times New Roman" w:cs="Times New Roman"/>
          <w:sz w:val="24"/>
          <w:szCs w:val="24"/>
          <w:lang w:val="en-US"/>
        </w:rPr>
        <w:t xml:space="preserve">and the radius of otolith </w:t>
      </w:r>
      <w:r w:rsidR="00766382" w:rsidRPr="00CD226B">
        <w:rPr>
          <w:rFonts w:ascii="Times New Roman" w:hAnsi="Times New Roman" w:cs="Times New Roman"/>
          <w:sz w:val="24"/>
          <w:szCs w:val="24"/>
          <w:lang w:val="en-US"/>
        </w:rPr>
        <w:t>at capture of all samples (</w:t>
      </w:r>
      <w:proofErr w:type="spellStart"/>
      <w:r w:rsidR="00766382" w:rsidRPr="00CD226B">
        <w:rPr>
          <w:rFonts w:ascii="Times New Roman" w:hAnsi="Times New Roman" w:cs="Times New Roman"/>
          <w:sz w:val="24"/>
          <w:szCs w:val="24"/>
          <w:lang w:val="en-US"/>
        </w:rPr>
        <w:t>R</w:t>
      </w:r>
      <w:r w:rsidR="00766382" w:rsidRPr="00CD226B">
        <w:rPr>
          <w:rFonts w:ascii="Times New Roman" w:hAnsi="Times New Roman" w:cs="Times New Roman"/>
          <w:sz w:val="24"/>
          <w:szCs w:val="24"/>
          <w:vertAlign w:val="subscript"/>
          <w:lang w:val="en-US"/>
        </w:rPr>
        <w:t>cpt</w:t>
      </w:r>
      <w:proofErr w:type="spellEnd"/>
      <w:r w:rsidR="00766382" w:rsidRPr="00CD226B">
        <w:rPr>
          <w:rFonts w:ascii="Times New Roman" w:hAnsi="Times New Roman" w:cs="Times New Roman"/>
          <w:sz w:val="24"/>
          <w:szCs w:val="24"/>
          <w:lang w:val="en-US"/>
        </w:rPr>
        <w:t>). In case of isometry (</w:t>
      </w:r>
      <w:r w:rsidR="00980508" w:rsidRPr="00CD226B">
        <w:rPr>
          <w:rFonts w:ascii="Times New Roman" w:hAnsi="Times New Roman" w:cs="Times New Roman"/>
          <w:sz w:val="24"/>
          <w:szCs w:val="24"/>
          <w:lang w:val="en-US"/>
        </w:rPr>
        <w:t xml:space="preserve">eq. </w:t>
      </w:r>
      <w:r w:rsidR="00766382" w:rsidRPr="00CD226B">
        <w:rPr>
          <w:rFonts w:ascii="Times New Roman" w:hAnsi="Times New Roman" w:cs="Times New Roman"/>
          <w:sz w:val="24"/>
          <w:szCs w:val="24"/>
          <w:lang w:val="en-US"/>
        </w:rPr>
        <w:t>1) the fish size at otolith formation (a) was calculated from equation 2 although in case of allometry (</w:t>
      </w:r>
      <w:r w:rsidR="00980508" w:rsidRPr="00CD226B">
        <w:rPr>
          <w:rFonts w:ascii="Times New Roman" w:hAnsi="Times New Roman" w:cs="Times New Roman"/>
          <w:sz w:val="24"/>
          <w:szCs w:val="24"/>
          <w:lang w:val="en-US"/>
        </w:rPr>
        <w:t xml:space="preserve">eq. </w:t>
      </w:r>
      <w:r w:rsidR="00766382" w:rsidRPr="00CD226B">
        <w:rPr>
          <w:rFonts w:ascii="Times New Roman" w:hAnsi="Times New Roman" w:cs="Times New Roman"/>
          <w:sz w:val="24"/>
          <w:szCs w:val="24"/>
          <w:lang w:val="en-US"/>
        </w:rPr>
        <w:t xml:space="preserve">3) it was calculated from equation </w:t>
      </w:r>
      <w:r w:rsidR="00980508" w:rsidRPr="00CD226B">
        <w:rPr>
          <w:rFonts w:ascii="Times New Roman" w:hAnsi="Times New Roman" w:cs="Times New Roman"/>
          <w:sz w:val="24"/>
          <w:szCs w:val="24"/>
          <w:lang w:val="en-US"/>
        </w:rPr>
        <w:t>4</w:t>
      </w:r>
      <w:r w:rsidR="00766382" w:rsidRPr="00CD226B">
        <w:rPr>
          <w:rFonts w:ascii="Times New Roman" w:hAnsi="Times New Roman" w:cs="Times New Roman"/>
          <w:sz w:val="24"/>
          <w:szCs w:val="24"/>
          <w:lang w:val="en-US"/>
        </w:rPr>
        <w:t>.</w:t>
      </w:r>
      <w:r w:rsidR="00980508" w:rsidRPr="00CD226B">
        <w:rPr>
          <w:rFonts w:ascii="Times New Roman" w:hAnsi="Times New Roman" w:cs="Times New Roman"/>
          <w:sz w:val="24"/>
          <w:szCs w:val="24"/>
          <w:lang w:val="en-US"/>
        </w:rPr>
        <w:t xml:space="preserve"> </w:t>
      </w:r>
      <w:r w:rsidR="007B4348" w:rsidRPr="00CD226B">
        <w:rPr>
          <w:rFonts w:ascii="Times New Roman" w:hAnsi="Times New Roman" w:cs="Times New Roman"/>
          <w:sz w:val="24"/>
          <w:szCs w:val="24"/>
          <w:lang w:val="en-US"/>
        </w:rPr>
        <w:t xml:space="preserve">Back-calculation Modified Fry (MF) model (eq. 5), proposed by </w:t>
      </w:r>
      <w:r w:rsidR="007B4348" w:rsidRPr="00CD226B">
        <w:rPr>
          <w:rFonts w:ascii="Times New Roman" w:hAnsi="Times New Roman" w:cs="Times New Roman"/>
          <w:sz w:val="24"/>
          <w:szCs w:val="24"/>
          <w:lang w:val="en-US"/>
        </w:rPr>
        <w:fldChar w:fldCharType="begin"/>
      </w:r>
      <w:r w:rsidR="00714BA5">
        <w:rPr>
          <w:rFonts w:ascii="Times New Roman" w:hAnsi="Times New Roman" w:cs="Times New Roman"/>
          <w:sz w:val="24"/>
          <w:szCs w:val="24"/>
          <w:lang w:val="en-US"/>
        </w:rPr>
        <w:instrText xml:space="preserve"> ADDIN EN.CITE &lt;EndNote&gt;&lt;Cite AuthorYear="1"&gt;&lt;Author&gt;Vigliola&lt;/Author&gt;&lt;Year&gt;2000&lt;/Year&gt;&lt;RecNum&gt;1826&lt;/RecNum&gt;&lt;DisplayText&gt;Vigliola et al. (2000)&lt;/DisplayText&gt;&lt;record&gt;&lt;rec-number&gt;1826&lt;/rec-number&gt;&lt;foreign-keys&gt;&lt;key app="EN" db-id="5ffdt2ttwsr9d8ex25r55we4zea52d9az00x" timestamp="1562766141"&gt;1826&lt;/key&gt;&lt;/foreign-keys&gt;&lt;ref-type name="Journal Article"&gt;17&lt;/ref-type&gt;&lt;contributors&gt;&lt;authors&gt;&lt;author&gt;Vigliola, Laurent&lt;/author&gt;&lt;author&gt;Harmelin-Vivien, Mireille&lt;/author&gt;&lt;author&gt;Meekan, Mark G&lt;/author&gt;&lt;/authors&gt;&lt;/contributors&gt;&lt;titles&gt;&lt;title&gt;Comparison of techniques of back-calculation of growth and settlement marks from the otoliths of three species of Diplodus from the Mediterranean Sea&lt;/title&gt;&lt;secondary-title&gt;Canadian Journal of Fisheries and Aquatic Sciences&lt;/secondary-title&gt;&lt;/titles&gt;&lt;periodical&gt;&lt;full-title&gt;Canadian Journal of Fisheries and Aquatic Sciences&lt;/full-title&gt;&lt;/periodical&gt;&lt;pages&gt;1291-1299&lt;/pages&gt;&lt;volume&gt;57&lt;/volume&gt;&lt;number&gt;6&lt;/number&gt;&lt;dates&gt;&lt;year&gt;2000&lt;/year&gt;&lt;/dates&gt;&lt;isbn&gt;0706-652X&lt;/isbn&gt;&lt;urls&gt;&lt;/urls&gt;&lt;/record&gt;&lt;/Cite&gt;&lt;/EndNote&gt;</w:instrText>
      </w:r>
      <w:r w:rsidR="007B4348" w:rsidRPr="00CD226B">
        <w:rPr>
          <w:rFonts w:ascii="Times New Roman" w:hAnsi="Times New Roman" w:cs="Times New Roman"/>
          <w:sz w:val="24"/>
          <w:szCs w:val="24"/>
          <w:lang w:val="en-US"/>
        </w:rPr>
        <w:fldChar w:fldCharType="separate"/>
      </w:r>
      <w:r w:rsidR="00714BA5">
        <w:rPr>
          <w:rFonts w:ascii="Times New Roman" w:hAnsi="Times New Roman" w:cs="Times New Roman"/>
          <w:noProof/>
          <w:sz w:val="24"/>
          <w:szCs w:val="24"/>
          <w:lang w:val="en-US"/>
        </w:rPr>
        <w:t>Vigliola et al. (2000)</w:t>
      </w:r>
      <w:r w:rsidR="007B4348" w:rsidRPr="00CD226B">
        <w:rPr>
          <w:rFonts w:ascii="Times New Roman" w:hAnsi="Times New Roman" w:cs="Times New Roman"/>
          <w:sz w:val="24"/>
          <w:szCs w:val="24"/>
          <w:lang w:val="en-US"/>
        </w:rPr>
        <w:fldChar w:fldCharType="end"/>
      </w:r>
      <w:r w:rsidR="007B4348" w:rsidRPr="00CD226B">
        <w:rPr>
          <w:rFonts w:ascii="Times New Roman" w:hAnsi="Times New Roman" w:cs="Times New Roman"/>
          <w:sz w:val="24"/>
          <w:szCs w:val="24"/>
          <w:lang w:val="en-US"/>
        </w:rPr>
        <w:t xml:space="preserve"> was carry out for each individual. </w:t>
      </w:r>
    </w:p>
    <w:p w14:paraId="62D3A29D" w14:textId="5D3F7250" w:rsidR="00980508" w:rsidRPr="00CD226B" w:rsidRDefault="00980508" w:rsidP="00CD226B">
      <w:pPr>
        <w:spacing w:line="360" w:lineRule="auto"/>
        <w:rPr>
          <w:rFonts w:ascii="Times New Roman" w:eastAsiaTheme="minorEastAsia" w:hAnsi="Times New Roman" w:cs="Times New Roman"/>
          <w:sz w:val="24"/>
          <w:szCs w:val="24"/>
          <w:lang w:val="en-US"/>
        </w:rPr>
      </w:pPr>
      <w:r w:rsidRPr="00CD226B">
        <w:rPr>
          <w:rFonts w:ascii="Times New Roman" w:eastAsiaTheme="minorEastAsia" w:hAnsi="Times New Roman" w:cs="Times New Roman"/>
          <w:sz w:val="24"/>
          <w:szCs w:val="24"/>
          <w:lang w:val="en-US"/>
        </w:rPr>
        <w:t xml:space="preserve">Isometry: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cpt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0p</m:t>
            </m:r>
          </m:sub>
        </m:sSub>
        <m:r>
          <w:rPr>
            <w:rFonts w:ascii="Cambria Math" w:hAnsi="Cambria Math" w:cs="Times New Roman"/>
            <w:sz w:val="24"/>
            <w:szCs w:val="24"/>
            <w:lang w:val="en-US"/>
          </w:rPr>
          <m:t>-d</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0p</m:t>
            </m:r>
          </m:sub>
        </m:sSub>
        <m:r>
          <w:rPr>
            <w:rFonts w:ascii="Cambria Math" w:hAnsi="Cambria Math" w:cs="Times New Roman"/>
            <w:sz w:val="24"/>
            <w:szCs w:val="24"/>
            <w:lang w:val="en-US"/>
          </w:rPr>
          <m:t>+d</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cpt</m:t>
            </m:r>
          </m:sub>
        </m:sSub>
      </m:oMath>
      <w:r w:rsidRPr="00CD226B">
        <w:rPr>
          <w:rFonts w:ascii="Times New Roman" w:eastAsiaTheme="minorEastAsia" w:hAnsi="Times New Roman" w:cs="Times New Roman"/>
          <w:sz w:val="24"/>
          <w:szCs w:val="24"/>
          <w:lang w:val="en-US"/>
        </w:rPr>
        <w:t xml:space="preserve"> (eq. 1) and </w:t>
      </w:r>
      <m:oMath>
        <m:r>
          <w:rPr>
            <w:rFonts w:ascii="Cambria Math" w:hAnsi="Cambria Math" w:cs="Times New Roman"/>
            <w:sz w:val="24"/>
            <w:szCs w:val="24"/>
            <w:lang w:val="en-US"/>
          </w:rPr>
          <m:t>a=</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0p</m:t>
            </m:r>
          </m:sub>
        </m:sSub>
        <m:r>
          <w:rPr>
            <w:rFonts w:ascii="Cambria Math" w:hAnsi="Cambria Math" w:cs="Times New Roman"/>
            <w:sz w:val="24"/>
            <w:szCs w:val="24"/>
            <w:lang w:val="en-US"/>
          </w:rPr>
          <m:t>-d</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0p</m:t>
            </m:r>
          </m:sub>
        </m:sSub>
      </m:oMath>
      <w:r w:rsidRPr="00CD226B">
        <w:rPr>
          <w:rFonts w:ascii="Times New Roman" w:eastAsiaTheme="minorEastAsia" w:hAnsi="Times New Roman" w:cs="Times New Roman"/>
          <w:sz w:val="24"/>
          <w:szCs w:val="24"/>
          <w:lang w:val="en-US"/>
        </w:rPr>
        <w:t xml:space="preserve"> (eq. 2)</w:t>
      </w:r>
    </w:p>
    <w:p w14:paraId="218B8EFA" w14:textId="7162F5C6" w:rsidR="00980508" w:rsidRPr="00CD226B" w:rsidRDefault="00980508" w:rsidP="00CD226B">
      <w:pPr>
        <w:spacing w:line="360" w:lineRule="auto"/>
        <w:rPr>
          <w:rFonts w:ascii="Times New Roman" w:hAnsi="Times New Roman" w:cs="Times New Roman"/>
          <w:sz w:val="24"/>
          <w:szCs w:val="24"/>
          <w:lang w:val="en-US"/>
        </w:rPr>
      </w:pPr>
      <w:r w:rsidRPr="00CD226B">
        <w:rPr>
          <w:rFonts w:ascii="Times New Roman" w:eastAsiaTheme="minorEastAsia" w:hAnsi="Times New Roman" w:cs="Times New Roman"/>
          <w:sz w:val="24"/>
          <w:szCs w:val="24"/>
          <w:lang w:val="en-US"/>
        </w:rPr>
        <w:lastRenderedPageBreak/>
        <w:t xml:space="preserve">Allometry: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cpt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0p</m:t>
            </m:r>
          </m:sub>
        </m:sSub>
        <m:r>
          <w:rPr>
            <w:rFonts w:ascii="Cambria Math" w:hAnsi="Cambria Math" w:cs="Times New Roman"/>
            <w:sz w:val="24"/>
            <w:szCs w:val="24"/>
            <w:lang w:val="en-US"/>
          </w:rPr>
          <m:t>-b</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R</m:t>
            </m:r>
          </m:e>
          <m:sub>
            <m:r>
              <w:rPr>
                <w:rFonts w:ascii="Cambria Math" w:hAnsi="Cambria Math" w:cs="Times New Roman"/>
                <w:sz w:val="24"/>
                <w:szCs w:val="24"/>
                <w:lang w:val="en-US"/>
              </w:rPr>
              <m:t>0p</m:t>
            </m:r>
          </m:sub>
          <m:sup>
            <m:r>
              <w:rPr>
                <w:rFonts w:ascii="Cambria Math" w:hAnsi="Cambria Math" w:cs="Times New Roman"/>
                <w:sz w:val="24"/>
                <w:szCs w:val="24"/>
                <w:lang w:val="en-US"/>
              </w:rPr>
              <m:t>c</m:t>
            </m:r>
          </m:sup>
        </m:sSubSup>
        <m:r>
          <w:rPr>
            <w:rFonts w:ascii="Cambria Math" w:hAnsi="Cambria Math" w:cs="Times New Roman"/>
            <w:sz w:val="24"/>
            <w:szCs w:val="24"/>
            <w:lang w:val="en-US"/>
          </w:rPr>
          <m:t>+b</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R</m:t>
            </m:r>
          </m:e>
          <m:sub>
            <m:r>
              <w:rPr>
                <w:rFonts w:ascii="Cambria Math" w:hAnsi="Cambria Math" w:cs="Times New Roman"/>
                <w:sz w:val="24"/>
                <w:szCs w:val="24"/>
                <w:lang w:val="en-US"/>
              </w:rPr>
              <m:t>cpt</m:t>
            </m:r>
          </m:sub>
          <m:sup>
            <m:r>
              <w:rPr>
                <w:rFonts w:ascii="Cambria Math" w:hAnsi="Cambria Math" w:cs="Times New Roman"/>
                <w:sz w:val="24"/>
                <w:szCs w:val="24"/>
                <w:lang w:val="en-US"/>
              </w:rPr>
              <m:t>c</m:t>
            </m:r>
          </m:sup>
        </m:sSubSup>
      </m:oMath>
      <w:r w:rsidRPr="00CD226B">
        <w:rPr>
          <w:rFonts w:ascii="Times New Roman" w:eastAsiaTheme="minorEastAsia" w:hAnsi="Times New Roman" w:cs="Times New Roman"/>
          <w:sz w:val="24"/>
          <w:szCs w:val="24"/>
          <w:lang w:val="en-US"/>
        </w:rPr>
        <w:t xml:space="preserve"> (eq. 3) and </w:t>
      </w:r>
      <m:oMath>
        <m:r>
          <w:rPr>
            <w:rFonts w:ascii="Cambria Math" w:hAnsi="Cambria Math" w:cs="Times New Roman"/>
            <w:sz w:val="24"/>
            <w:szCs w:val="24"/>
            <w:lang w:val="en-US"/>
          </w:rPr>
          <m:t xml:space="preserve">a=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0p</m:t>
            </m:r>
          </m:sub>
        </m:sSub>
        <m:r>
          <w:rPr>
            <w:rFonts w:ascii="Cambria Math" w:hAnsi="Cambria Math" w:cs="Times New Roman"/>
            <w:sz w:val="24"/>
            <w:szCs w:val="24"/>
            <w:lang w:val="en-US"/>
          </w:rPr>
          <m:t>-b</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R</m:t>
            </m:r>
          </m:e>
          <m:sub>
            <m:r>
              <w:rPr>
                <w:rFonts w:ascii="Cambria Math" w:hAnsi="Cambria Math" w:cs="Times New Roman"/>
                <w:sz w:val="24"/>
                <w:szCs w:val="24"/>
                <w:lang w:val="en-US"/>
              </w:rPr>
              <m:t>cpt</m:t>
            </m:r>
          </m:sub>
          <m:sup>
            <m:r>
              <w:rPr>
                <w:rFonts w:ascii="Cambria Math" w:hAnsi="Cambria Math" w:cs="Times New Roman"/>
                <w:sz w:val="24"/>
                <w:szCs w:val="24"/>
                <w:lang w:val="en-US"/>
              </w:rPr>
              <m:t>c</m:t>
            </m:r>
          </m:sup>
        </m:sSubSup>
      </m:oMath>
      <w:r w:rsidRPr="00CD226B">
        <w:rPr>
          <w:rFonts w:ascii="Times New Roman" w:eastAsiaTheme="minorEastAsia" w:hAnsi="Times New Roman" w:cs="Times New Roman"/>
          <w:sz w:val="24"/>
          <w:szCs w:val="24"/>
          <w:lang w:val="en-US"/>
        </w:rPr>
        <w:t xml:space="preserve"> (eq. 4)</w:t>
      </w:r>
    </w:p>
    <w:p w14:paraId="533D7A98" w14:textId="3E62DCF1" w:rsidR="00766382" w:rsidRPr="00CD226B" w:rsidRDefault="007B4348" w:rsidP="00CD226B">
      <w:pPr>
        <w:spacing w:line="360" w:lineRule="auto"/>
        <w:rPr>
          <w:rFonts w:ascii="Times New Roman" w:eastAsiaTheme="minorEastAsia" w:hAnsi="Times New Roman" w:cs="Times New Roman"/>
          <w:sz w:val="24"/>
          <w:szCs w:val="24"/>
          <w:lang w:val="en-US"/>
        </w:rPr>
      </w:pPr>
      <w:r w:rsidRPr="00CD226B">
        <w:rPr>
          <w:rFonts w:ascii="Times New Roman" w:hAnsi="Times New Roman" w:cs="Times New Roman"/>
          <w:sz w:val="24"/>
          <w:szCs w:val="24"/>
          <w:lang w:val="en-US"/>
        </w:rPr>
        <w:t xml:space="preserve">MF model: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i</m:t>
            </m:r>
          </m:sub>
        </m:sSub>
        <m:r>
          <w:rPr>
            <w:rFonts w:ascii="Cambria Math" w:hAnsi="Cambria Math" w:cs="Times New Roman"/>
            <w:sz w:val="24"/>
            <w:szCs w:val="24"/>
            <w:lang w:val="en-US"/>
          </w:rPr>
          <m:t>=a+exp</m:t>
        </m:r>
        <m:d>
          <m:dPr>
            <m:ctrlPr>
              <w:rPr>
                <w:rFonts w:ascii="Cambria Math" w:hAnsi="Cambria Math" w:cs="Times New Roman"/>
                <w:i/>
                <w:sz w:val="24"/>
                <w:szCs w:val="24"/>
                <w:lang w:val="en-US"/>
              </w:rPr>
            </m:ctrlPr>
          </m:dPr>
          <m:e>
            <m:r>
              <w:rPr>
                <w:rFonts w:ascii="Cambria Math" w:hAnsi="Cambria Math" w:cs="Times New Roman"/>
                <w:sz w:val="24"/>
                <w:szCs w:val="24"/>
                <w:lang w:val="en-US"/>
              </w:rPr>
              <m:t>ln</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0p</m:t>
                    </m:r>
                  </m:sub>
                </m:sSub>
                <m:r>
                  <w:rPr>
                    <w:rFonts w:ascii="Cambria Math" w:hAnsi="Cambria Math" w:cs="Times New Roman"/>
                    <w:sz w:val="24"/>
                    <w:szCs w:val="24"/>
                    <w:lang w:val="en-US"/>
                  </w:rPr>
                  <m:t>-a</m:t>
                </m:r>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d>
                  <m:dPr>
                    <m:begChr m:val="["/>
                    <m:endChr m:val="]"/>
                    <m:ctrlPr>
                      <w:rPr>
                        <w:rFonts w:ascii="Cambria Math" w:hAnsi="Cambria Math" w:cs="Times New Roman"/>
                        <w:i/>
                        <w:sz w:val="24"/>
                        <w:szCs w:val="24"/>
                        <w:lang w:val="en-US"/>
                      </w:rPr>
                    </m:ctrlPr>
                  </m:dPr>
                  <m:e>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ln</m:t>
                        </m:r>
                      </m:fName>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cpt</m:t>
                                </m:r>
                              </m:sub>
                            </m:sSub>
                            <m:r>
                              <w:rPr>
                                <w:rFonts w:ascii="Cambria Math" w:hAnsi="Cambria Math" w:cs="Times New Roman"/>
                                <w:sz w:val="24"/>
                                <w:szCs w:val="24"/>
                                <w:lang w:val="en-US"/>
                              </w:rPr>
                              <m:t>-a</m:t>
                            </m:r>
                          </m:e>
                        </m:d>
                      </m:e>
                    </m:func>
                    <m:r>
                      <w:rPr>
                        <w:rFonts w:ascii="Cambria Math" w:hAnsi="Cambria Math" w:cs="Times New Roman"/>
                        <w:sz w:val="24"/>
                        <w:szCs w:val="24"/>
                        <w:lang w:val="en-US"/>
                      </w:rPr>
                      <m:t>-</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ln</m:t>
                        </m:r>
                      </m:fName>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0p</m:t>
                                </m:r>
                              </m:sub>
                            </m:sSub>
                            <m:r>
                              <w:rPr>
                                <w:rFonts w:ascii="Cambria Math" w:hAnsi="Cambria Math" w:cs="Times New Roman"/>
                                <w:sz w:val="24"/>
                                <w:szCs w:val="24"/>
                                <w:lang w:val="en-US"/>
                              </w:rPr>
                              <m:t>-a</m:t>
                            </m:r>
                          </m:e>
                        </m:d>
                      </m:e>
                    </m:func>
                  </m:e>
                </m:d>
                <m:d>
                  <m:dPr>
                    <m:begChr m:val="["/>
                    <m:endChr m:val="]"/>
                    <m:ctrlPr>
                      <w:rPr>
                        <w:rFonts w:ascii="Cambria Math" w:hAnsi="Cambria Math" w:cs="Times New Roman"/>
                        <w:i/>
                        <w:sz w:val="24"/>
                        <w:szCs w:val="24"/>
                        <w:lang w:val="en-US"/>
                      </w:rPr>
                    </m:ctrlPr>
                  </m:dPr>
                  <m:e>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ln</m:t>
                        </m:r>
                      </m:fName>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m:t>
                                </m:r>
                              </m:sub>
                            </m:sSub>
                          </m:e>
                        </m:d>
                        <m:r>
                          <w:rPr>
                            <w:rFonts w:ascii="Cambria Math" w:hAnsi="Cambria Math" w:cs="Times New Roman"/>
                            <w:sz w:val="24"/>
                            <w:szCs w:val="24"/>
                            <w:lang w:val="en-US"/>
                          </w:rPr>
                          <m:t>-</m:t>
                        </m:r>
                      </m:e>
                    </m:func>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ln</m:t>
                        </m:r>
                      </m:fName>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0p</m:t>
                                </m:r>
                              </m:sub>
                            </m:sSub>
                          </m:e>
                        </m:d>
                      </m:e>
                    </m:func>
                  </m:e>
                </m:d>
              </m:num>
              <m:den>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ln</m:t>
                    </m:r>
                  </m:fName>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cpt</m:t>
                            </m:r>
                          </m:sub>
                        </m:sSub>
                      </m:e>
                    </m:d>
                    <m:r>
                      <w:rPr>
                        <w:rFonts w:ascii="Cambria Math" w:hAnsi="Cambria Math" w:cs="Times New Roman"/>
                        <w:sz w:val="24"/>
                        <w:szCs w:val="24"/>
                        <w:lang w:val="en-US"/>
                      </w:rPr>
                      <m:t>-</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ln</m:t>
                        </m:r>
                      </m:fName>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0p</m:t>
                                </m:r>
                              </m:sub>
                            </m:sSub>
                          </m:e>
                        </m:d>
                      </m:e>
                    </m:func>
                  </m:e>
                </m:func>
              </m:den>
            </m:f>
          </m:e>
        </m:d>
      </m:oMath>
      <w:r w:rsidR="009B6904" w:rsidRPr="00CD226B">
        <w:rPr>
          <w:rFonts w:ascii="Times New Roman" w:eastAsiaTheme="minorEastAsia" w:hAnsi="Times New Roman" w:cs="Times New Roman"/>
          <w:sz w:val="24"/>
          <w:szCs w:val="24"/>
          <w:lang w:val="en-US"/>
        </w:rPr>
        <w:t xml:space="preserve"> (eq. 5)</w:t>
      </w:r>
    </w:p>
    <w:p w14:paraId="586B058B" w14:textId="2F569E38" w:rsidR="00E75D63" w:rsidRPr="00CD226B" w:rsidRDefault="009B6904" w:rsidP="00CD226B">
      <w:pPr>
        <w:spacing w:line="360" w:lineRule="auto"/>
        <w:rPr>
          <w:rFonts w:ascii="Times New Roman" w:eastAsiaTheme="minorEastAsia" w:hAnsi="Times New Roman" w:cs="Times New Roman"/>
          <w:sz w:val="24"/>
          <w:szCs w:val="24"/>
          <w:lang w:val="en-US"/>
        </w:rPr>
      </w:pPr>
      <w:r w:rsidRPr="00CD226B">
        <w:rPr>
          <w:rFonts w:ascii="Times New Roman" w:eastAsiaTheme="minorEastAsia" w:hAnsi="Times New Roman" w:cs="Times New Roman"/>
          <w:sz w:val="24"/>
          <w:szCs w:val="24"/>
          <w:lang w:val="en-US"/>
        </w:rPr>
        <w:t>Where L</w:t>
      </w:r>
      <w:r w:rsidRPr="00CD226B">
        <w:rPr>
          <w:rFonts w:ascii="Times New Roman" w:eastAsiaTheme="minorEastAsia" w:hAnsi="Times New Roman" w:cs="Times New Roman"/>
          <w:sz w:val="24"/>
          <w:szCs w:val="24"/>
          <w:vertAlign w:val="subscript"/>
          <w:lang w:val="en-US"/>
        </w:rPr>
        <w:t>i</w:t>
      </w:r>
      <w:r w:rsidRPr="00CD226B">
        <w:rPr>
          <w:rFonts w:ascii="Times New Roman" w:eastAsiaTheme="minorEastAsia" w:hAnsi="Times New Roman" w:cs="Times New Roman"/>
          <w:sz w:val="24"/>
          <w:szCs w:val="24"/>
          <w:lang w:val="en-US"/>
        </w:rPr>
        <w:t xml:space="preserve"> and R</w:t>
      </w:r>
      <w:r w:rsidRPr="00CD226B">
        <w:rPr>
          <w:rFonts w:ascii="Times New Roman" w:eastAsiaTheme="minorEastAsia" w:hAnsi="Times New Roman" w:cs="Times New Roman"/>
          <w:sz w:val="24"/>
          <w:szCs w:val="24"/>
          <w:vertAlign w:val="subscript"/>
          <w:lang w:val="en-US"/>
        </w:rPr>
        <w:t>i</w:t>
      </w:r>
      <w:r w:rsidRPr="00CD226B">
        <w:rPr>
          <w:rFonts w:ascii="Times New Roman" w:eastAsiaTheme="minorEastAsia" w:hAnsi="Times New Roman" w:cs="Times New Roman"/>
          <w:sz w:val="24"/>
          <w:szCs w:val="24"/>
          <w:lang w:val="en-US"/>
        </w:rPr>
        <w:t xml:space="preserve"> are the fish length and otolith radius at age </w:t>
      </w:r>
      <w:proofErr w:type="spellStart"/>
      <w:r w:rsidRPr="00CD226B">
        <w:rPr>
          <w:rFonts w:ascii="Times New Roman" w:eastAsiaTheme="minorEastAsia" w:hAnsi="Times New Roman" w:cs="Times New Roman"/>
          <w:i/>
          <w:sz w:val="24"/>
          <w:szCs w:val="24"/>
          <w:lang w:val="en-US"/>
        </w:rPr>
        <w:t>i</w:t>
      </w:r>
      <w:proofErr w:type="spellEnd"/>
      <w:r w:rsidRPr="00CD226B">
        <w:rPr>
          <w:rFonts w:ascii="Times New Roman" w:eastAsiaTheme="minorEastAsia" w:hAnsi="Times New Roman" w:cs="Times New Roman"/>
          <w:i/>
          <w:sz w:val="24"/>
          <w:szCs w:val="24"/>
          <w:lang w:val="en-US"/>
        </w:rPr>
        <w:t xml:space="preserve">, </w:t>
      </w:r>
      <w:r w:rsidRPr="00CD226B">
        <w:rPr>
          <w:rFonts w:ascii="Times New Roman" w:eastAsiaTheme="minorEastAsia" w:hAnsi="Times New Roman" w:cs="Times New Roman"/>
          <w:sz w:val="24"/>
          <w:szCs w:val="24"/>
          <w:lang w:val="en-US"/>
        </w:rPr>
        <w:t>and L</w:t>
      </w:r>
      <w:r w:rsidRPr="00CD226B">
        <w:rPr>
          <w:rFonts w:ascii="Times New Roman" w:eastAsiaTheme="minorEastAsia" w:hAnsi="Times New Roman" w:cs="Times New Roman"/>
          <w:sz w:val="24"/>
          <w:szCs w:val="24"/>
          <w:vertAlign w:val="subscript"/>
          <w:lang w:val="en-US"/>
        </w:rPr>
        <w:t>0p</w:t>
      </w:r>
      <w:r w:rsidRPr="00CD226B">
        <w:rPr>
          <w:rFonts w:ascii="Times New Roman" w:eastAsiaTheme="minorEastAsia" w:hAnsi="Times New Roman" w:cs="Times New Roman"/>
          <w:sz w:val="24"/>
          <w:szCs w:val="24"/>
          <w:lang w:val="en-US"/>
        </w:rPr>
        <w:t xml:space="preserve"> and R</w:t>
      </w:r>
      <w:r w:rsidRPr="00CD226B">
        <w:rPr>
          <w:rFonts w:ascii="Times New Roman" w:eastAsiaTheme="minorEastAsia" w:hAnsi="Times New Roman" w:cs="Times New Roman"/>
          <w:sz w:val="24"/>
          <w:szCs w:val="24"/>
          <w:vertAlign w:val="subscript"/>
          <w:lang w:val="en-US"/>
        </w:rPr>
        <w:t>0p</w:t>
      </w:r>
      <w:r w:rsidRPr="00CD226B">
        <w:rPr>
          <w:rFonts w:ascii="Times New Roman" w:eastAsiaTheme="minorEastAsia" w:hAnsi="Times New Roman" w:cs="Times New Roman"/>
          <w:sz w:val="24"/>
          <w:szCs w:val="24"/>
          <w:lang w:val="en-US"/>
        </w:rPr>
        <w:t xml:space="preserve"> </w:t>
      </w:r>
      <w:r w:rsidR="00833754" w:rsidRPr="00CD226B">
        <w:rPr>
          <w:rFonts w:ascii="Times New Roman" w:eastAsiaTheme="minorEastAsia" w:hAnsi="Times New Roman" w:cs="Times New Roman"/>
          <w:sz w:val="24"/>
          <w:szCs w:val="24"/>
          <w:lang w:val="en-US"/>
        </w:rPr>
        <w:t>are the fish size and radius of otolith at hatching. The L</w:t>
      </w:r>
      <w:r w:rsidR="00833754" w:rsidRPr="00CD226B">
        <w:rPr>
          <w:rFonts w:ascii="Times New Roman" w:eastAsiaTheme="minorEastAsia" w:hAnsi="Times New Roman" w:cs="Times New Roman"/>
          <w:sz w:val="24"/>
          <w:szCs w:val="24"/>
          <w:vertAlign w:val="subscript"/>
          <w:lang w:val="en-US"/>
        </w:rPr>
        <w:t xml:space="preserve">0p </w:t>
      </w:r>
      <w:r w:rsidR="00135D7D" w:rsidRPr="00CD226B">
        <w:rPr>
          <w:rFonts w:ascii="Times New Roman" w:eastAsiaTheme="minorEastAsia" w:hAnsi="Times New Roman" w:cs="Times New Roman"/>
          <w:sz w:val="24"/>
          <w:szCs w:val="24"/>
          <w:lang w:val="en-US"/>
        </w:rPr>
        <w:t xml:space="preserve">parameter was given in table </w:t>
      </w:r>
      <w:r w:rsidR="00410817" w:rsidRPr="00CD226B">
        <w:rPr>
          <w:rFonts w:ascii="Times New Roman" w:eastAsiaTheme="minorEastAsia" w:hAnsi="Times New Roman" w:cs="Times New Roman"/>
          <w:sz w:val="24"/>
          <w:szCs w:val="24"/>
          <w:lang w:val="en-US"/>
        </w:rPr>
        <w:t>I</w:t>
      </w:r>
      <w:r w:rsidR="00833754" w:rsidRPr="00CD226B">
        <w:rPr>
          <w:rFonts w:ascii="Times New Roman" w:eastAsiaTheme="minorEastAsia" w:hAnsi="Times New Roman" w:cs="Times New Roman"/>
          <w:sz w:val="24"/>
          <w:szCs w:val="24"/>
          <w:lang w:val="en-US"/>
        </w:rPr>
        <w:t>.</w:t>
      </w:r>
      <w:r w:rsidR="008851C9" w:rsidRPr="00CD226B">
        <w:rPr>
          <w:rFonts w:ascii="Times New Roman" w:eastAsiaTheme="minorEastAsia" w:hAnsi="Times New Roman" w:cs="Times New Roman"/>
          <w:sz w:val="24"/>
          <w:szCs w:val="24"/>
          <w:lang w:val="en-US"/>
        </w:rPr>
        <w:t xml:space="preserve"> </w:t>
      </w:r>
    </w:p>
    <w:p w14:paraId="053B1296" w14:textId="4644C78E" w:rsidR="00945AFA" w:rsidRPr="00CD226B" w:rsidRDefault="00945AFA" w:rsidP="00CD226B">
      <w:pPr>
        <w:spacing w:line="360" w:lineRule="auto"/>
        <w:rPr>
          <w:rFonts w:ascii="Times New Roman" w:eastAsiaTheme="minorEastAsia" w:hAnsi="Times New Roman" w:cs="Times New Roman"/>
          <w:sz w:val="24"/>
          <w:szCs w:val="24"/>
          <w:lang w:val="en-US"/>
        </w:rPr>
      </w:pPr>
    </w:p>
    <w:p w14:paraId="57A85BDD" w14:textId="77777777" w:rsidR="00945AFA" w:rsidRPr="00CD226B" w:rsidRDefault="00945AFA" w:rsidP="00CD226B">
      <w:pPr>
        <w:spacing w:line="360" w:lineRule="auto"/>
        <w:rPr>
          <w:rFonts w:ascii="Times New Roman" w:eastAsiaTheme="minorEastAsia" w:hAnsi="Times New Roman" w:cs="Times New Roman"/>
          <w:sz w:val="24"/>
          <w:szCs w:val="24"/>
          <w:lang w:val="en-US"/>
        </w:rPr>
        <w:sectPr w:rsidR="00945AFA" w:rsidRPr="00CD226B" w:rsidSect="003064D1">
          <w:pgSz w:w="11906" w:h="16838"/>
          <w:pgMar w:top="1417" w:right="1417" w:bottom="1417" w:left="1417" w:header="708" w:footer="708" w:gutter="0"/>
          <w:cols w:space="708"/>
          <w:docGrid w:linePitch="360"/>
        </w:sectPr>
      </w:pPr>
    </w:p>
    <w:p w14:paraId="3CEF7241" w14:textId="7323D8BB" w:rsidR="00833754" w:rsidRPr="00CD226B" w:rsidRDefault="00135D7D" w:rsidP="00CD226B">
      <w:pPr>
        <w:spacing w:line="360" w:lineRule="auto"/>
        <w:rPr>
          <w:rFonts w:ascii="Times New Roman" w:hAnsi="Times New Roman" w:cs="Times New Roman"/>
          <w:sz w:val="24"/>
          <w:szCs w:val="24"/>
          <w:lang w:val="en-US"/>
        </w:rPr>
      </w:pPr>
      <w:r w:rsidRPr="00CD226B">
        <w:rPr>
          <w:rFonts w:ascii="Times New Roman" w:hAnsi="Times New Roman" w:cs="Times New Roman"/>
          <w:sz w:val="24"/>
          <w:szCs w:val="24"/>
          <w:lang w:val="en-US"/>
        </w:rPr>
        <w:lastRenderedPageBreak/>
        <w:t xml:space="preserve">Table </w:t>
      </w:r>
      <w:r w:rsidR="00410817" w:rsidRPr="00CD226B">
        <w:rPr>
          <w:rFonts w:ascii="Times New Roman" w:hAnsi="Times New Roman" w:cs="Times New Roman"/>
          <w:sz w:val="24"/>
          <w:szCs w:val="24"/>
          <w:lang w:val="en-US"/>
        </w:rPr>
        <w:t>I</w:t>
      </w:r>
      <w:r w:rsidRPr="00CD226B">
        <w:rPr>
          <w:rFonts w:ascii="Times New Roman" w:hAnsi="Times New Roman" w:cs="Times New Roman"/>
          <w:sz w:val="24"/>
          <w:szCs w:val="24"/>
          <w:lang w:val="en-US"/>
        </w:rPr>
        <w:t>. Fish size at hatching (L</w:t>
      </w:r>
      <w:ins w:id="26" w:author="Jérémy Wicquart" w:date="2019-09-10T09:07:00Z">
        <w:r w:rsidR="003D43A5" w:rsidRPr="003D43A5">
          <w:rPr>
            <w:rFonts w:ascii="Times New Roman" w:hAnsi="Times New Roman" w:cs="Times New Roman"/>
            <w:sz w:val="24"/>
            <w:szCs w:val="24"/>
            <w:vertAlign w:val="subscript"/>
            <w:lang w:val="en-US"/>
            <w:rPrChange w:id="27" w:author="Jérémy Wicquart" w:date="2019-09-10T09:07:00Z">
              <w:rPr>
                <w:rFonts w:ascii="Times New Roman" w:hAnsi="Times New Roman" w:cs="Times New Roman"/>
                <w:sz w:val="24"/>
                <w:szCs w:val="24"/>
                <w:lang w:val="en-US"/>
              </w:rPr>
            </w:rPrChange>
          </w:rPr>
          <w:t>0</w:t>
        </w:r>
      </w:ins>
      <w:del w:id="28" w:author="Jérémy Wicquart" w:date="2019-09-10T09:07:00Z">
        <w:r w:rsidRPr="003D43A5" w:rsidDel="003D43A5">
          <w:rPr>
            <w:rFonts w:ascii="Times New Roman" w:hAnsi="Times New Roman" w:cs="Times New Roman"/>
            <w:sz w:val="24"/>
            <w:szCs w:val="24"/>
            <w:vertAlign w:val="subscript"/>
            <w:lang w:val="en-US"/>
            <w:rPrChange w:id="29" w:author="Jérémy Wicquart" w:date="2019-09-10T09:07:00Z">
              <w:rPr>
                <w:rFonts w:ascii="Times New Roman" w:hAnsi="Times New Roman" w:cs="Times New Roman"/>
                <w:sz w:val="24"/>
                <w:szCs w:val="24"/>
                <w:lang w:val="en-US"/>
              </w:rPr>
            </w:rPrChange>
          </w:rPr>
          <w:delText>o</w:delText>
        </w:r>
      </w:del>
      <w:r w:rsidRPr="003D43A5">
        <w:rPr>
          <w:rFonts w:ascii="Times New Roman" w:hAnsi="Times New Roman" w:cs="Times New Roman"/>
          <w:sz w:val="24"/>
          <w:szCs w:val="24"/>
          <w:vertAlign w:val="subscript"/>
          <w:lang w:val="en-US"/>
          <w:rPrChange w:id="30" w:author="Jérémy Wicquart" w:date="2019-09-10T09:07:00Z">
            <w:rPr>
              <w:rFonts w:ascii="Times New Roman" w:hAnsi="Times New Roman" w:cs="Times New Roman"/>
              <w:sz w:val="24"/>
              <w:szCs w:val="24"/>
              <w:lang w:val="en-US"/>
            </w:rPr>
          </w:rPrChange>
        </w:rPr>
        <w:t>p</w:t>
      </w:r>
      <w:r w:rsidRPr="00CD226B">
        <w:rPr>
          <w:rFonts w:ascii="Times New Roman" w:hAnsi="Times New Roman" w:cs="Times New Roman"/>
          <w:sz w:val="24"/>
          <w:szCs w:val="24"/>
          <w:lang w:val="en-US"/>
        </w:rPr>
        <w:t xml:space="preserve">) </w:t>
      </w:r>
      <w:r w:rsidR="009B56F0" w:rsidRPr="00CD226B">
        <w:rPr>
          <w:rFonts w:ascii="Times New Roman" w:hAnsi="Times New Roman" w:cs="Times New Roman"/>
          <w:sz w:val="24"/>
          <w:szCs w:val="24"/>
          <w:lang w:val="en-US"/>
        </w:rPr>
        <w:t xml:space="preserve">for each </w:t>
      </w:r>
      <w:r w:rsidR="00AF3EC3" w:rsidRPr="00CD226B">
        <w:rPr>
          <w:rFonts w:ascii="Times New Roman" w:hAnsi="Times New Roman" w:cs="Times New Roman"/>
          <w:sz w:val="24"/>
          <w:szCs w:val="24"/>
          <w:lang w:val="en-US"/>
        </w:rPr>
        <w:t>species studied</w:t>
      </w:r>
      <w:r w:rsidRPr="00CD226B">
        <w:rPr>
          <w:rFonts w:ascii="Times New Roman" w:hAnsi="Times New Roman" w:cs="Times New Roman"/>
          <w:sz w:val="24"/>
          <w:szCs w:val="24"/>
          <w:lang w:val="en-US"/>
        </w:rPr>
        <w:t xml:space="preserve"> in this study.</w:t>
      </w:r>
      <w:r w:rsidR="00AF3EC3" w:rsidRPr="00CD226B">
        <w:rPr>
          <w:rFonts w:ascii="Times New Roman" w:hAnsi="Times New Roman" w:cs="Times New Roman"/>
          <w:sz w:val="24"/>
          <w:szCs w:val="24"/>
          <w:lang w:val="en-US"/>
        </w:rPr>
        <w:t xml:space="preserve"> Level referred to the taxonomic level where L</w:t>
      </w:r>
      <w:r w:rsidR="00AF3EC3" w:rsidRPr="00CD226B">
        <w:rPr>
          <w:rFonts w:ascii="Times New Roman" w:hAnsi="Times New Roman" w:cs="Times New Roman"/>
          <w:sz w:val="24"/>
          <w:szCs w:val="24"/>
          <w:vertAlign w:val="subscript"/>
          <w:lang w:val="en-US"/>
        </w:rPr>
        <w:t>0p</w:t>
      </w:r>
      <w:r w:rsidR="00AF3EC3" w:rsidRPr="00CD226B">
        <w:rPr>
          <w:rFonts w:ascii="Times New Roman" w:hAnsi="Times New Roman" w:cs="Times New Roman"/>
          <w:sz w:val="24"/>
          <w:szCs w:val="24"/>
          <w:lang w:val="en-US"/>
        </w:rPr>
        <w:t xml:space="preserve"> was found. When it was possible L</w:t>
      </w:r>
      <w:r w:rsidR="00AF3EC3" w:rsidRPr="00CD226B">
        <w:rPr>
          <w:rFonts w:ascii="Times New Roman" w:hAnsi="Times New Roman" w:cs="Times New Roman"/>
          <w:sz w:val="24"/>
          <w:szCs w:val="24"/>
          <w:vertAlign w:val="subscript"/>
          <w:lang w:val="en-US"/>
        </w:rPr>
        <w:t>0p</w:t>
      </w:r>
      <w:r w:rsidR="00AF3EC3" w:rsidRPr="00CD226B">
        <w:rPr>
          <w:rFonts w:ascii="Times New Roman" w:hAnsi="Times New Roman" w:cs="Times New Roman"/>
          <w:sz w:val="24"/>
          <w:szCs w:val="24"/>
          <w:lang w:val="en-US"/>
        </w:rPr>
        <w:t xml:space="preserve"> from different studies were averaged.</w:t>
      </w:r>
    </w:p>
    <w:tbl>
      <w:tblPr>
        <w:tblStyle w:val="Grilledutableau"/>
        <w:tblW w:w="13994" w:type="dxa"/>
        <w:tblLook w:val="04A0" w:firstRow="1" w:lastRow="0" w:firstColumn="1" w:lastColumn="0" w:noHBand="0" w:noVBand="1"/>
      </w:tblPr>
      <w:tblGrid>
        <w:gridCol w:w="5277"/>
        <w:gridCol w:w="1806"/>
        <w:gridCol w:w="1276"/>
        <w:gridCol w:w="992"/>
        <w:gridCol w:w="4643"/>
      </w:tblGrid>
      <w:tr w:rsidR="007C78A7" w:rsidRPr="00CD226B" w14:paraId="22189B3F" w14:textId="77777777" w:rsidTr="00B85121">
        <w:tc>
          <w:tcPr>
            <w:tcW w:w="5277" w:type="dxa"/>
          </w:tcPr>
          <w:p w14:paraId="45A8DEB7" w14:textId="3ADCAA09" w:rsidR="007C78A7" w:rsidRPr="00CD226B" w:rsidRDefault="007C78A7" w:rsidP="00CD226B">
            <w:pPr>
              <w:rPr>
                <w:rFonts w:ascii="Times New Roman" w:hAnsi="Times New Roman" w:cs="Times New Roman"/>
                <w:b/>
                <w:sz w:val="24"/>
                <w:szCs w:val="24"/>
                <w:lang w:val="en-US"/>
              </w:rPr>
            </w:pPr>
            <w:r w:rsidRPr="00CD226B">
              <w:rPr>
                <w:rFonts w:ascii="Times New Roman" w:hAnsi="Times New Roman" w:cs="Times New Roman"/>
                <w:b/>
                <w:sz w:val="24"/>
                <w:szCs w:val="24"/>
                <w:lang w:val="en-US"/>
              </w:rPr>
              <w:t>Species</w:t>
            </w:r>
          </w:p>
        </w:tc>
        <w:tc>
          <w:tcPr>
            <w:tcW w:w="1806" w:type="dxa"/>
          </w:tcPr>
          <w:p w14:paraId="3EEA79D1" w14:textId="79DFA86D" w:rsidR="007C78A7" w:rsidRPr="00CD226B" w:rsidRDefault="007C78A7" w:rsidP="00CD226B">
            <w:pPr>
              <w:rPr>
                <w:rFonts w:ascii="Times New Roman" w:hAnsi="Times New Roman" w:cs="Times New Roman"/>
                <w:b/>
                <w:sz w:val="24"/>
                <w:szCs w:val="24"/>
                <w:lang w:val="en-US"/>
              </w:rPr>
            </w:pPr>
            <w:r w:rsidRPr="00CD226B">
              <w:rPr>
                <w:rFonts w:ascii="Times New Roman" w:hAnsi="Times New Roman" w:cs="Times New Roman"/>
                <w:b/>
                <w:sz w:val="24"/>
                <w:szCs w:val="24"/>
                <w:lang w:val="en-US"/>
              </w:rPr>
              <w:t>Family</w:t>
            </w:r>
          </w:p>
        </w:tc>
        <w:tc>
          <w:tcPr>
            <w:tcW w:w="1276" w:type="dxa"/>
          </w:tcPr>
          <w:p w14:paraId="7A74DA8F" w14:textId="2BC4FB53" w:rsidR="007C78A7" w:rsidRPr="00CD226B" w:rsidRDefault="007C78A7" w:rsidP="00CD226B">
            <w:pPr>
              <w:rPr>
                <w:rFonts w:ascii="Times New Roman" w:hAnsi="Times New Roman" w:cs="Times New Roman"/>
                <w:b/>
                <w:sz w:val="24"/>
                <w:szCs w:val="24"/>
                <w:lang w:val="en-US"/>
              </w:rPr>
            </w:pPr>
            <w:r w:rsidRPr="00CD226B">
              <w:rPr>
                <w:rFonts w:ascii="Times New Roman" w:hAnsi="Times New Roman" w:cs="Times New Roman"/>
                <w:b/>
                <w:sz w:val="24"/>
                <w:szCs w:val="24"/>
                <w:lang w:val="en-US"/>
              </w:rPr>
              <w:t>Lop (mm)</w:t>
            </w:r>
          </w:p>
        </w:tc>
        <w:tc>
          <w:tcPr>
            <w:tcW w:w="992" w:type="dxa"/>
          </w:tcPr>
          <w:p w14:paraId="309D7BE0" w14:textId="285F9CD7" w:rsidR="007C78A7" w:rsidRPr="00CD226B" w:rsidRDefault="007C78A7" w:rsidP="00CD226B">
            <w:pPr>
              <w:rPr>
                <w:rFonts w:ascii="Times New Roman" w:hAnsi="Times New Roman" w:cs="Times New Roman"/>
                <w:b/>
                <w:sz w:val="24"/>
                <w:szCs w:val="24"/>
                <w:lang w:val="en-US"/>
              </w:rPr>
            </w:pPr>
            <w:r w:rsidRPr="00CD226B">
              <w:rPr>
                <w:rFonts w:ascii="Times New Roman" w:hAnsi="Times New Roman" w:cs="Times New Roman"/>
                <w:b/>
                <w:sz w:val="24"/>
                <w:szCs w:val="24"/>
                <w:lang w:val="en-US"/>
              </w:rPr>
              <w:t>Level</w:t>
            </w:r>
          </w:p>
        </w:tc>
        <w:tc>
          <w:tcPr>
            <w:tcW w:w="4643" w:type="dxa"/>
          </w:tcPr>
          <w:p w14:paraId="6FF1961C" w14:textId="63AAF59D" w:rsidR="007C78A7" w:rsidRPr="00CD226B" w:rsidRDefault="007C78A7" w:rsidP="00CD226B">
            <w:pPr>
              <w:rPr>
                <w:rFonts w:ascii="Times New Roman" w:hAnsi="Times New Roman" w:cs="Times New Roman"/>
                <w:b/>
                <w:sz w:val="24"/>
                <w:szCs w:val="24"/>
                <w:lang w:val="en-US"/>
              </w:rPr>
            </w:pPr>
            <w:r w:rsidRPr="00CD226B">
              <w:rPr>
                <w:rFonts w:ascii="Times New Roman" w:hAnsi="Times New Roman" w:cs="Times New Roman"/>
                <w:b/>
                <w:sz w:val="24"/>
                <w:szCs w:val="24"/>
                <w:lang w:val="en-US"/>
              </w:rPr>
              <w:t>Reference</w:t>
            </w:r>
          </w:p>
        </w:tc>
      </w:tr>
      <w:tr w:rsidR="007C78A7" w:rsidRPr="00CD226B" w14:paraId="5791FF38" w14:textId="77777777" w:rsidTr="00B85121">
        <w:tc>
          <w:tcPr>
            <w:tcW w:w="5277" w:type="dxa"/>
          </w:tcPr>
          <w:p w14:paraId="25088918" w14:textId="50607957" w:rsidR="007C78A7" w:rsidRPr="00CD226B" w:rsidRDefault="007C78A7" w:rsidP="00CD226B">
            <w:pPr>
              <w:rPr>
                <w:rFonts w:ascii="Times New Roman" w:hAnsi="Times New Roman" w:cs="Times New Roman"/>
                <w:sz w:val="24"/>
                <w:szCs w:val="24"/>
                <w:lang w:val="en-US"/>
              </w:rPr>
            </w:pPr>
            <w:proofErr w:type="spellStart"/>
            <w:r w:rsidRPr="00CD226B">
              <w:rPr>
                <w:rFonts w:ascii="Times New Roman" w:hAnsi="Times New Roman" w:cs="Times New Roman"/>
                <w:i/>
                <w:color w:val="000000"/>
                <w:sz w:val="24"/>
                <w:szCs w:val="24"/>
              </w:rPr>
              <w:t>Abudefduf</w:t>
            </w:r>
            <w:proofErr w:type="spellEnd"/>
            <w:r w:rsidRPr="00CD226B">
              <w:rPr>
                <w:rFonts w:ascii="Times New Roman" w:hAnsi="Times New Roman" w:cs="Times New Roman"/>
                <w:i/>
                <w:color w:val="000000"/>
                <w:sz w:val="24"/>
                <w:szCs w:val="24"/>
              </w:rPr>
              <w:t xml:space="preserve"> </w:t>
            </w:r>
            <w:proofErr w:type="spellStart"/>
            <w:r w:rsidRPr="00CD226B">
              <w:rPr>
                <w:rFonts w:ascii="Times New Roman" w:hAnsi="Times New Roman" w:cs="Times New Roman"/>
                <w:i/>
                <w:color w:val="000000"/>
                <w:sz w:val="24"/>
                <w:szCs w:val="24"/>
              </w:rPr>
              <w:t>sexfasciatus</w:t>
            </w:r>
            <w:proofErr w:type="spellEnd"/>
            <w:r w:rsidRPr="00CD226B">
              <w:rPr>
                <w:rFonts w:ascii="Times New Roman" w:hAnsi="Times New Roman" w:cs="Times New Roman"/>
                <w:i/>
                <w:color w:val="000000"/>
                <w:sz w:val="24"/>
                <w:szCs w:val="24"/>
              </w:rPr>
              <w:t xml:space="preserve"> </w:t>
            </w:r>
            <w:r w:rsidRPr="00CD226B">
              <w:rPr>
                <w:rFonts w:ascii="Times New Roman" w:hAnsi="Times New Roman" w:cs="Times New Roman"/>
                <w:color w:val="000000"/>
                <w:sz w:val="24"/>
                <w:szCs w:val="24"/>
              </w:rPr>
              <w:t>(Lacepède, 1801)</w:t>
            </w:r>
          </w:p>
        </w:tc>
        <w:tc>
          <w:tcPr>
            <w:tcW w:w="1806" w:type="dxa"/>
          </w:tcPr>
          <w:p w14:paraId="4FC99F1A" w14:textId="58054312" w:rsidR="007C78A7" w:rsidRPr="00CD226B" w:rsidRDefault="007C78A7" w:rsidP="00CD226B">
            <w:pPr>
              <w:rPr>
                <w:rFonts w:ascii="Times New Roman" w:hAnsi="Times New Roman" w:cs="Times New Roman"/>
                <w:sz w:val="24"/>
                <w:szCs w:val="24"/>
                <w:lang w:val="en-US"/>
              </w:rPr>
            </w:pPr>
            <w:proofErr w:type="spellStart"/>
            <w:r w:rsidRPr="00CD226B">
              <w:rPr>
                <w:rFonts w:ascii="Times New Roman" w:hAnsi="Times New Roman" w:cs="Times New Roman"/>
                <w:sz w:val="24"/>
                <w:szCs w:val="24"/>
                <w:lang w:val="en-US"/>
              </w:rPr>
              <w:t>Pomacentridae</w:t>
            </w:r>
            <w:proofErr w:type="spellEnd"/>
          </w:p>
        </w:tc>
        <w:tc>
          <w:tcPr>
            <w:tcW w:w="1276" w:type="dxa"/>
          </w:tcPr>
          <w:p w14:paraId="538022F4" w14:textId="44501886"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2.65</w:t>
            </w:r>
          </w:p>
        </w:tc>
        <w:tc>
          <w:tcPr>
            <w:tcW w:w="992" w:type="dxa"/>
          </w:tcPr>
          <w:p w14:paraId="123A4DD0" w14:textId="257E474A"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Species</w:t>
            </w:r>
          </w:p>
        </w:tc>
        <w:tc>
          <w:tcPr>
            <w:tcW w:w="4643" w:type="dxa"/>
          </w:tcPr>
          <w:p w14:paraId="75C9BE2F" w14:textId="2DCAC64D"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fldChar w:fldCharType="begin"/>
            </w:r>
            <w:r w:rsidRPr="00CD226B">
              <w:rPr>
                <w:rFonts w:ascii="Times New Roman" w:hAnsi="Times New Roman" w:cs="Times New Roman"/>
                <w:sz w:val="24"/>
                <w:szCs w:val="24"/>
                <w:lang w:val="en-US"/>
              </w:rPr>
              <w:instrText xml:space="preserve"> ADDIN EN.CITE &lt;EndNote&gt;&lt;Cite AuthorYear="1"&gt;&lt;Author&gt;Shadrin&lt;/Author&gt;&lt;Year&gt;2007&lt;/Year&gt;&lt;RecNum&gt;1852&lt;/RecNum&gt;&lt;DisplayText&gt;Shadrin and Emel’yanova (2007)&lt;/DisplayText&gt;&lt;record&gt;&lt;rec-number&gt;1852&lt;/rec-number&gt;&lt;foreign-keys&gt;&lt;key app="EN" db-id="5ffdt2ttwsr9d8ex25r55we4zea52d9az00x" timestamp="1562920853"&gt;1852&lt;/key&gt;&lt;/foreign-keys&gt;&lt;ref-type name="Journal Article"&gt;17&lt;/ref-type&gt;&lt;contributors&gt;&lt;authors&gt;&lt;author&gt;Shadrin, AM&lt;/author&gt;&lt;author&gt;Emel’yanova, NG&lt;/author&gt;&lt;/authors&gt;&lt;/contributors&gt;&lt;titles&gt;&lt;title&gt;Embryonic-larval development and some data on the reproductive biology of Abudefduf sexfasciatus (Pomacentridae: Perciformes)&lt;/title&gt;&lt;secondary-title&gt;Journal of Ichthyology&lt;/secondary-title&gt;&lt;/titles&gt;&lt;periodical&gt;&lt;full-title&gt;Journal of ichthyology&lt;/full-title&gt;&lt;/periodical&gt;&lt;pages&gt;67-80&lt;/pages&gt;&lt;volume&gt;47&lt;/volume&gt;&lt;number&gt;1&lt;/number&gt;&lt;dates&gt;&lt;year&gt;2007&lt;/year&gt;&lt;/dates&gt;&lt;isbn&gt;0032-9452&lt;/isbn&gt;&lt;urls&gt;&lt;/urls&gt;&lt;/record&gt;&lt;/Cite&gt;&lt;/EndNote&gt;</w:instrText>
            </w:r>
            <w:r w:rsidRPr="00CD226B">
              <w:rPr>
                <w:rFonts w:ascii="Times New Roman" w:hAnsi="Times New Roman" w:cs="Times New Roman"/>
                <w:sz w:val="24"/>
                <w:szCs w:val="24"/>
                <w:lang w:val="en-US"/>
              </w:rPr>
              <w:fldChar w:fldCharType="separate"/>
            </w:r>
            <w:r w:rsidRPr="00CD226B">
              <w:rPr>
                <w:rFonts w:ascii="Times New Roman" w:hAnsi="Times New Roman" w:cs="Times New Roman"/>
                <w:noProof/>
                <w:sz w:val="24"/>
                <w:szCs w:val="24"/>
                <w:lang w:val="en-US"/>
              </w:rPr>
              <w:t>Shadrin and Emel’yanova (2007)</w:t>
            </w:r>
            <w:r w:rsidRPr="00CD226B">
              <w:rPr>
                <w:rFonts w:ascii="Times New Roman" w:hAnsi="Times New Roman" w:cs="Times New Roman"/>
                <w:sz w:val="24"/>
                <w:szCs w:val="24"/>
                <w:lang w:val="en-US"/>
              </w:rPr>
              <w:fldChar w:fldCharType="end"/>
            </w:r>
          </w:p>
        </w:tc>
      </w:tr>
      <w:tr w:rsidR="007C78A7" w:rsidRPr="00CD226B" w14:paraId="2115DB24" w14:textId="77777777" w:rsidTr="00B85121">
        <w:tc>
          <w:tcPr>
            <w:tcW w:w="5277" w:type="dxa"/>
          </w:tcPr>
          <w:p w14:paraId="16F8E1C9" w14:textId="1C47596F" w:rsidR="007C78A7" w:rsidRPr="00CD226B" w:rsidRDefault="007C78A7" w:rsidP="00CD226B">
            <w:pPr>
              <w:rPr>
                <w:rFonts w:ascii="Times New Roman" w:hAnsi="Times New Roman" w:cs="Times New Roman"/>
                <w:sz w:val="24"/>
                <w:szCs w:val="24"/>
                <w:lang w:val="en-US"/>
              </w:rPr>
            </w:pPr>
            <w:proofErr w:type="spellStart"/>
            <w:r w:rsidRPr="00CD226B">
              <w:rPr>
                <w:rFonts w:ascii="Times New Roman" w:hAnsi="Times New Roman" w:cs="Times New Roman"/>
                <w:i/>
                <w:color w:val="000000"/>
                <w:sz w:val="24"/>
                <w:szCs w:val="24"/>
              </w:rPr>
              <w:t>Acanthurus</w:t>
            </w:r>
            <w:proofErr w:type="spellEnd"/>
            <w:r w:rsidRPr="00CD226B">
              <w:rPr>
                <w:rFonts w:ascii="Times New Roman" w:hAnsi="Times New Roman" w:cs="Times New Roman"/>
                <w:i/>
                <w:color w:val="000000"/>
                <w:sz w:val="24"/>
                <w:szCs w:val="24"/>
              </w:rPr>
              <w:t xml:space="preserve"> </w:t>
            </w:r>
            <w:proofErr w:type="spellStart"/>
            <w:r w:rsidRPr="00CD226B">
              <w:rPr>
                <w:rFonts w:ascii="Times New Roman" w:hAnsi="Times New Roman" w:cs="Times New Roman"/>
                <w:i/>
                <w:color w:val="000000"/>
                <w:sz w:val="24"/>
                <w:szCs w:val="24"/>
              </w:rPr>
              <w:t>achilles</w:t>
            </w:r>
            <w:proofErr w:type="spellEnd"/>
            <w:r w:rsidRPr="00CD226B">
              <w:rPr>
                <w:rFonts w:ascii="Times New Roman" w:hAnsi="Times New Roman" w:cs="Times New Roman"/>
                <w:i/>
                <w:color w:val="000000"/>
                <w:sz w:val="24"/>
                <w:szCs w:val="24"/>
              </w:rPr>
              <w:t xml:space="preserve"> </w:t>
            </w:r>
            <w:r w:rsidRPr="00CD226B">
              <w:rPr>
                <w:rFonts w:ascii="Times New Roman" w:hAnsi="Times New Roman" w:cs="Times New Roman"/>
                <w:color w:val="000000"/>
                <w:sz w:val="24"/>
                <w:szCs w:val="24"/>
              </w:rPr>
              <w:t>Shaw, 1803</w:t>
            </w:r>
          </w:p>
        </w:tc>
        <w:tc>
          <w:tcPr>
            <w:tcW w:w="1806" w:type="dxa"/>
          </w:tcPr>
          <w:p w14:paraId="0C188921" w14:textId="2F8CED9F"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Acanthuridae</w:t>
            </w:r>
          </w:p>
        </w:tc>
        <w:tc>
          <w:tcPr>
            <w:tcW w:w="1276" w:type="dxa"/>
          </w:tcPr>
          <w:p w14:paraId="64FA98B6" w14:textId="04E97ACC"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1.70</w:t>
            </w:r>
          </w:p>
        </w:tc>
        <w:tc>
          <w:tcPr>
            <w:tcW w:w="992" w:type="dxa"/>
          </w:tcPr>
          <w:p w14:paraId="4B36439D" w14:textId="62558EDC"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Genus</w:t>
            </w:r>
          </w:p>
        </w:tc>
        <w:tc>
          <w:tcPr>
            <w:tcW w:w="4643" w:type="dxa"/>
          </w:tcPr>
          <w:p w14:paraId="7CC15CE6" w14:textId="0178E057" w:rsidR="007C78A7" w:rsidRPr="00CD226B" w:rsidRDefault="007C78A7" w:rsidP="00714BA5">
            <w:pPr>
              <w:rPr>
                <w:rFonts w:ascii="Times New Roman" w:hAnsi="Times New Roman" w:cs="Times New Roman"/>
                <w:sz w:val="24"/>
                <w:szCs w:val="24"/>
                <w:lang w:val="en-US"/>
              </w:rPr>
            </w:pPr>
            <w:r w:rsidRPr="00CD226B">
              <w:rPr>
                <w:rFonts w:ascii="Times New Roman" w:hAnsi="Times New Roman" w:cs="Times New Roman"/>
                <w:sz w:val="24"/>
                <w:szCs w:val="24"/>
                <w:lang w:val="en-US"/>
              </w:rPr>
              <w:fldChar w:fldCharType="begin"/>
            </w:r>
            <w:r w:rsidR="00714BA5">
              <w:rPr>
                <w:rFonts w:ascii="Times New Roman" w:hAnsi="Times New Roman" w:cs="Times New Roman"/>
                <w:sz w:val="24"/>
                <w:szCs w:val="24"/>
                <w:lang w:val="en-US"/>
              </w:rPr>
              <w:instrText xml:space="preserve"> ADDIN EN.CITE &lt;EndNote&gt;&lt;Cite AuthorYear="1"&gt;&lt;Author&gt;McCormick&lt;/Author&gt;&lt;Year&gt;1999&lt;/Year&gt;&lt;RecNum&gt;1836&lt;/RecNum&gt;&lt;DisplayText&gt;McCormick (1999)&lt;/DisplayText&gt;&lt;record&gt;&lt;rec-number&gt;1836&lt;/rec-number&gt;&lt;foreign-keys&gt;&lt;key app="EN" db-id="5ffdt2ttwsr9d8ex25r55we4zea52d9az00x" timestamp="1562918099"&gt;1836&lt;/key&gt;&lt;/foreign-keys&gt;&lt;ref-type name="Journal Article"&gt;17&lt;/ref-type&gt;&lt;contributors&gt;&lt;authors&gt;&lt;author&gt;McCormick, Mark I&lt;/author&gt;&lt;/authors&gt;&lt;/contributors&gt;&lt;titles&gt;&lt;title&gt;Delayed metamorphosis of a tropical reef fish (Acanthurus triostegus): a field experiment&lt;/title&gt;&lt;secondary-title&gt;Marine Ecology Progress Series&lt;/secondary-title&gt;&lt;/titles&gt;&lt;periodical&gt;&lt;full-title&gt;Marine Ecology Progress Series&lt;/full-title&gt;&lt;/periodical&gt;&lt;pages&gt;25-38&lt;/pages&gt;&lt;volume&gt;176&lt;/volume&gt;&lt;dates&gt;&lt;year&gt;1999&lt;/year&gt;&lt;/dates&gt;&lt;isbn&gt;0171-8630&lt;/isbn&gt;&lt;urls&gt;&lt;/urls&gt;&lt;/record&gt;&lt;/Cite&gt;&lt;/EndNote&gt;</w:instrText>
            </w:r>
            <w:r w:rsidRPr="00CD226B">
              <w:rPr>
                <w:rFonts w:ascii="Times New Roman" w:hAnsi="Times New Roman" w:cs="Times New Roman"/>
                <w:sz w:val="24"/>
                <w:szCs w:val="24"/>
                <w:lang w:val="en-US"/>
              </w:rPr>
              <w:fldChar w:fldCharType="separate"/>
            </w:r>
            <w:r w:rsidR="00714BA5">
              <w:rPr>
                <w:rFonts w:ascii="Times New Roman" w:hAnsi="Times New Roman" w:cs="Times New Roman"/>
                <w:noProof/>
                <w:sz w:val="24"/>
                <w:szCs w:val="24"/>
                <w:lang w:val="en-US"/>
              </w:rPr>
              <w:t>McCormick (1999)</w:t>
            </w:r>
            <w:r w:rsidRPr="00CD226B">
              <w:rPr>
                <w:rFonts w:ascii="Times New Roman" w:hAnsi="Times New Roman" w:cs="Times New Roman"/>
                <w:sz w:val="24"/>
                <w:szCs w:val="24"/>
                <w:lang w:val="en-US"/>
              </w:rPr>
              <w:fldChar w:fldCharType="end"/>
            </w:r>
          </w:p>
        </w:tc>
      </w:tr>
      <w:tr w:rsidR="007C78A7" w:rsidRPr="00CD226B" w14:paraId="00D58EA6" w14:textId="77777777" w:rsidTr="00B85121">
        <w:tc>
          <w:tcPr>
            <w:tcW w:w="5277" w:type="dxa"/>
          </w:tcPr>
          <w:p w14:paraId="5E84CA05" w14:textId="7E2CD6B8" w:rsidR="007C78A7" w:rsidRPr="00CD226B" w:rsidRDefault="007C78A7" w:rsidP="00CD226B">
            <w:pPr>
              <w:rPr>
                <w:rFonts w:ascii="Times New Roman" w:hAnsi="Times New Roman" w:cs="Times New Roman"/>
                <w:sz w:val="24"/>
                <w:szCs w:val="24"/>
                <w:lang w:val="en-US"/>
              </w:rPr>
            </w:pPr>
            <w:proofErr w:type="spellStart"/>
            <w:r w:rsidRPr="00CD226B">
              <w:rPr>
                <w:rFonts w:ascii="Times New Roman" w:hAnsi="Times New Roman" w:cs="Times New Roman"/>
                <w:i/>
                <w:color w:val="000000"/>
                <w:sz w:val="24"/>
                <w:szCs w:val="24"/>
              </w:rPr>
              <w:t>Acanthurus</w:t>
            </w:r>
            <w:proofErr w:type="spellEnd"/>
            <w:r w:rsidRPr="00CD226B">
              <w:rPr>
                <w:rFonts w:ascii="Times New Roman" w:hAnsi="Times New Roman" w:cs="Times New Roman"/>
                <w:i/>
                <w:color w:val="000000"/>
                <w:sz w:val="24"/>
                <w:szCs w:val="24"/>
              </w:rPr>
              <w:t xml:space="preserve"> </w:t>
            </w:r>
            <w:proofErr w:type="spellStart"/>
            <w:r w:rsidRPr="00CD226B">
              <w:rPr>
                <w:rFonts w:ascii="Times New Roman" w:hAnsi="Times New Roman" w:cs="Times New Roman"/>
                <w:i/>
                <w:color w:val="000000"/>
                <w:sz w:val="24"/>
                <w:szCs w:val="24"/>
              </w:rPr>
              <w:t>lineatus</w:t>
            </w:r>
            <w:proofErr w:type="spellEnd"/>
            <w:r w:rsidRPr="00CD226B">
              <w:rPr>
                <w:rFonts w:ascii="Times New Roman" w:hAnsi="Times New Roman" w:cs="Times New Roman"/>
                <w:i/>
                <w:color w:val="000000"/>
                <w:sz w:val="24"/>
                <w:szCs w:val="24"/>
              </w:rPr>
              <w:t xml:space="preserve"> </w:t>
            </w:r>
            <w:r w:rsidRPr="00CD226B">
              <w:rPr>
                <w:rFonts w:ascii="Times New Roman" w:hAnsi="Times New Roman" w:cs="Times New Roman"/>
                <w:color w:val="000000"/>
                <w:sz w:val="24"/>
                <w:szCs w:val="24"/>
              </w:rPr>
              <w:t>(Linnaeus, 1758)</w:t>
            </w:r>
          </w:p>
        </w:tc>
        <w:tc>
          <w:tcPr>
            <w:tcW w:w="1806" w:type="dxa"/>
          </w:tcPr>
          <w:p w14:paraId="60E17ABF" w14:textId="19B316ED"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Acanthuridae</w:t>
            </w:r>
          </w:p>
        </w:tc>
        <w:tc>
          <w:tcPr>
            <w:tcW w:w="1276" w:type="dxa"/>
          </w:tcPr>
          <w:p w14:paraId="274708C5" w14:textId="24516020"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1.70</w:t>
            </w:r>
          </w:p>
        </w:tc>
        <w:tc>
          <w:tcPr>
            <w:tcW w:w="992" w:type="dxa"/>
          </w:tcPr>
          <w:p w14:paraId="79380CB7" w14:textId="075685BC"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Genus</w:t>
            </w:r>
          </w:p>
        </w:tc>
        <w:tc>
          <w:tcPr>
            <w:tcW w:w="4643" w:type="dxa"/>
          </w:tcPr>
          <w:p w14:paraId="6B283712" w14:textId="45519638" w:rsidR="007C78A7" w:rsidRPr="00CD226B" w:rsidRDefault="007C78A7" w:rsidP="00714BA5">
            <w:pPr>
              <w:rPr>
                <w:rFonts w:ascii="Times New Roman" w:hAnsi="Times New Roman" w:cs="Times New Roman"/>
                <w:sz w:val="24"/>
                <w:szCs w:val="24"/>
                <w:lang w:val="en-US"/>
              </w:rPr>
            </w:pPr>
            <w:r w:rsidRPr="00CD226B">
              <w:rPr>
                <w:rFonts w:ascii="Times New Roman" w:hAnsi="Times New Roman" w:cs="Times New Roman"/>
                <w:sz w:val="24"/>
                <w:szCs w:val="24"/>
                <w:lang w:val="en-US"/>
              </w:rPr>
              <w:fldChar w:fldCharType="begin"/>
            </w:r>
            <w:r w:rsidR="00714BA5">
              <w:rPr>
                <w:rFonts w:ascii="Times New Roman" w:hAnsi="Times New Roman" w:cs="Times New Roman"/>
                <w:sz w:val="24"/>
                <w:szCs w:val="24"/>
                <w:lang w:val="en-US"/>
              </w:rPr>
              <w:instrText xml:space="preserve"> ADDIN EN.CITE &lt;EndNote&gt;&lt;Cite AuthorYear="1"&gt;&lt;Author&gt;McCormick&lt;/Author&gt;&lt;Year&gt;1999&lt;/Year&gt;&lt;RecNum&gt;1836&lt;/RecNum&gt;&lt;DisplayText&gt;McCormick (1999)&lt;/DisplayText&gt;&lt;record&gt;&lt;rec-number&gt;1836&lt;/rec-number&gt;&lt;foreign-keys&gt;&lt;key app="EN" db-id="5ffdt2ttwsr9d8ex25r55we4zea52d9az00x" timestamp="1562918099"&gt;1836&lt;/key&gt;&lt;/foreign-keys&gt;&lt;ref-type name="Journal Article"&gt;17&lt;/ref-type&gt;&lt;contributors&gt;&lt;authors&gt;&lt;author&gt;McCormick, Mark I&lt;/author&gt;&lt;/authors&gt;&lt;/contributors&gt;&lt;titles&gt;&lt;title&gt;Delayed metamorphosis of a tropical reef fish (Acanthurus triostegus): a field experiment&lt;/title&gt;&lt;secondary-title&gt;Marine Ecology Progress Series&lt;/secondary-title&gt;&lt;/titles&gt;&lt;periodical&gt;&lt;full-title&gt;Marine Ecology Progress Series&lt;/full-title&gt;&lt;/periodical&gt;&lt;pages&gt;25-38&lt;/pages&gt;&lt;volume&gt;176&lt;/volume&gt;&lt;dates&gt;&lt;year&gt;1999&lt;/year&gt;&lt;/dates&gt;&lt;isbn&gt;0171-8630&lt;/isbn&gt;&lt;urls&gt;&lt;/urls&gt;&lt;/record&gt;&lt;/Cite&gt;&lt;/EndNote&gt;</w:instrText>
            </w:r>
            <w:r w:rsidRPr="00CD226B">
              <w:rPr>
                <w:rFonts w:ascii="Times New Roman" w:hAnsi="Times New Roman" w:cs="Times New Roman"/>
                <w:sz w:val="24"/>
                <w:szCs w:val="24"/>
                <w:lang w:val="en-US"/>
              </w:rPr>
              <w:fldChar w:fldCharType="separate"/>
            </w:r>
            <w:r w:rsidR="00714BA5">
              <w:rPr>
                <w:rFonts w:ascii="Times New Roman" w:hAnsi="Times New Roman" w:cs="Times New Roman"/>
                <w:noProof/>
                <w:sz w:val="24"/>
                <w:szCs w:val="24"/>
                <w:lang w:val="en-US"/>
              </w:rPr>
              <w:t>McCormick (1999)</w:t>
            </w:r>
            <w:r w:rsidRPr="00CD226B">
              <w:rPr>
                <w:rFonts w:ascii="Times New Roman" w:hAnsi="Times New Roman" w:cs="Times New Roman"/>
                <w:sz w:val="24"/>
                <w:szCs w:val="24"/>
                <w:lang w:val="en-US"/>
              </w:rPr>
              <w:fldChar w:fldCharType="end"/>
            </w:r>
          </w:p>
        </w:tc>
      </w:tr>
      <w:tr w:rsidR="007C78A7" w:rsidRPr="00CD226B" w14:paraId="716AB2DD" w14:textId="77777777" w:rsidTr="00B85121">
        <w:tc>
          <w:tcPr>
            <w:tcW w:w="5277" w:type="dxa"/>
          </w:tcPr>
          <w:p w14:paraId="1BCE395E" w14:textId="28CE9630" w:rsidR="007C78A7" w:rsidRPr="00CD226B" w:rsidRDefault="007C78A7" w:rsidP="00CD226B">
            <w:pPr>
              <w:rPr>
                <w:rFonts w:ascii="Times New Roman" w:hAnsi="Times New Roman" w:cs="Times New Roman"/>
                <w:i/>
                <w:sz w:val="24"/>
                <w:szCs w:val="24"/>
                <w:lang w:val="en-US"/>
              </w:rPr>
            </w:pPr>
            <w:proofErr w:type="spellStart"/>
            <w:r w:rsidRPr="00CD226B">
              <w:rPr>
                <w:rFonts w:ascii="Times New Roman" w:hAnsi="Times New Roman" w:cs="Times New Roman"/>
                <w:i/>
                <w:color w:val="000000"/>
                <w:sz w:val="24"/>
                <w:szCs w:val="24"/>
              </w:rPr>
              <w:t>Acanthurus</w:t>
            </w:r>
            <w:proofErr w:type="spellEnd"/>
            <w:r w:rsidRPr="00CD226B">
              <w:rPr>
                <w:rFonts w:ascii="Times New Roman" w:hAnsi="Times New Roman" w:cs="Times New Roman"/>
                <w:i/>
                <w:color w:val="000000"/>
                <w:sz w:val="24"/>
                <w:szCs w:val="24"/>
              </w:rPr>
              <w:t xml:space="preserve"> </w:t>
            </w:r>
            <w:proofErr w:type="spellStart"/>
            <w:r w:rsidRPr="00CD226B">
              <w:rPr>
                <w:rFonts w:ascii="Times New Roman" w:hAnsi="Times New Roman" w:cs="Times New Roman"/>
                <w:i/>
                <w:color w:val="000000"/>
                <w:sz w:val="24"/>
                <w:szCs w:val="24"/>
              </w:rPr>
              <w:t>nigricans</w:t>
            </w:r>
            <w:proofErr w:type="spellEnd"/>
            <w:r w:rsidRPr="00CD226B">
              <w:rPr>
                <w:rFonts w:ascii="Times New Roman" w:hAnsi="Times New Roman" w:cs="Times New Roman"/>
                <w:i/>
                <w:color w:val="000000"/>
                <w:sz w:val="24"/>
                <w:szCs w:val="24"/>
              </w:rPr>
              <w:t xml:space="preserve"> </w:t>
            </w:r>
            <w:r w:rsidRPr="00CD226B">
              <w:rPr>
                <w:rFonts w:ascii="Times New Roman" w:hAnsi="Times New Roman" w:cs="Times New Roman"/>
                <w:color w:val="000000"/>
                <w:sz w:val="24"/>
                <w:szCs w:val="24"/>
              </w:rPr>
              <w:t>(Linnaeus, 1758)</w:t>
            </w:r>
          </w:p>
        </w:tc>
        <w:tc>
          <w:tcPr>
            <w:tcW w:w="1806" w:type="dxa"/>
          </w:tcPr>
          <w:p w14:paraId="33E30BF2" w14:textId="068341A4"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Acanthuridae</w:t>
            </w:r>
          </w:p>
        </w:tc>
        <w:tc>
          <w:tcPr>
            <w:tcW w:w="1276" w:type="dxa"/>
          </w:tcPr>
          <w:p w14:paraId="517B946E" w14:textId="452EEA65"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1.70</w:t>
            </w:r>
          </w:p>
        </w:tc>
        <w:tc>
          <w:tcPr>
            <w:tcW w:w="992" w:type="dxa"/>
          </w:tcPr>
          <w:p w14:paraId="7865CE38" w14:textId="1D5541C9"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Genus</w:t>
            </w:r>
          </w:p>
        </w:tc>
        <w:tc>
          <w:tcPr>
            <w:tcW w:w="4643" w:type="dxa"/>
          </w:tcPr>
          <w:p w14:paraId="0CFA17AB" w14:textId="18221D2B" w:rsidR="007C78A7" w:rsidRPr="00CD226B" w:rsidRDefault="007C78A7" w:rsidP="00714BA5">
            <w:pPr>
              <w:rPr>
                <w:rFonts w:ascii="Times New Roman" w:hAnsi="Times New Roman" w:cs="Times New Roman"/>
                <w:sz w:val="24"/>
                <w:szCs w:val="24"/>
                <w:lang w:val="en-US"/>
              </w:rPr>
            </w:pPr>
            <w:r w:rsidRPr="00CD226B">
              <w:rPr>
                <w:rFonts w:ascii="Times New Roman" w:hAnsi="Times New Roman" w:cs="Times New Roman"/>
                <w:sz w:val="24"/>
                <w:szCs w:val="24"/>
                <w:lang w:val="en-US"/>
              </w:rPr>
              <w:fldChar w:fldCharType="begin"/>
            </w:r>
            <w:r w:rsidR="00714BA5">
              <w:rPr>
                <w:rFonts w:ascii="Times New Roman" w:hAnsi="Times New Roman" w:cs="Times New Roman"/>
                <w:sz w:val="24"/>
                <w:szCs w:val="24"/>
                <w:lang w:val="en-US"/>
              </w:rPr>
              <w:instrText xml:space="preserve"> ADDIN EN.CITE &lt;EndNote&gt;&lt;Cite AuthorYear="1"&gt;&lt;Author&gt;McCormick&lt;/Author&gt;&lt;Year&gt;1999&lt;/Year&gt;&lt;RecNum&gt;1836&lt;/RecNum&gt;&lt;DisplayText&gt;McCormick (1999)&lt;/DisplayText&gt;&lt;record&gt;&lt;rec-number&gt;1836&lt;/rec-number&gt;&lt;foreign-keys&gt;&lt;key app="EN" db-id="5ffdt2ttwsr9d8ex25r55we4zea52d9az00x" timestamp="1562918099"&gt;1836&lt;/key&gt;&lt;/foreign-keys&gt;&lt;ref-type name="Journal Article"&gt;17&lt;/ref-type&gt;&lt;contributors&gt;&lt;authors&gt;&lt;author&gt;McCormick, Mark I&lt;/author&gt;&lt;/authors&gt;&lt;/contributors&gt;&lt;titles&gt;&lt;title&gt;Delayed metamorphosis of a tropical reef fish (Acanthurus triostegus): a field experiment&lt;/title&gt;&lt;secondary-title&gt;Marine Ecology Progress Series&lt;/secondary-title&gt;&lt;/titles&gt;&lt;periodical&gt;&lt;full-title&gt;Marine Ecology Progress Series&lt;/full-title&gt;&lt;/periodical&gt;&lt;pages&gt;25-38&lt;/pages&gt;&lt;volume&gt;176&lt;/volume&gt;&lt;dates&gt;&lt;year&gt;1999&lt;/year&gt;&lt;/dates&gt;&lt;isbn&gt;0171-8630&lt;/isbn&gt;&lt;urls&gt;&lt;/urls&gt;&lt;/record&gt;&lt;/Cite&gt;&lt;/EndNote&gt;</w:instrText>
            </w:r>
            <w:r w:rsidRPr="00CD226B">
              <w:rPr>
                <w:rFonts w:ascii="Times New Roman" w:hAnsi="Times New Roman" w:cs="Times New Roman"/>
                <w:sz w:val="24"/>
                <w:szCs w:val="24"/>
                <w:lang w:val="en-US"/>
              </w:rPr>
              <w:fldChar w:fldCharType="separate"/>
            </w:r>
            <w:r w:rsidR="00714BA5">
              <w:rPr>
                <w:rFonts w:ascii="Times New Roman" w:hAnsi="Times New Roman" w:cs="Times New Roman"/>
                <w:noProof/>
                <w:sz w:val="24"/>
                <w:szCs w:val="24"/>
                <w:lang w:val="en-US"/>
              </w:rPr>
              <w:t>McCormick (1999)</w:t>
            </w:r>
            <w:r w:rsidRPr="00CD226B">
              <w:rPr>
                <w:rFonts w:ascii="Times New Roman" w:hAnsi="Times New Roman" w:cs="Times New Roman"/>
                <w:sz w:val="24"/>
                <w:szCs w:val="24"/>
                <w:lang w:val="en-US"/>
              </w:rPr>
              <w:fldChar w:fldCharType="end"/>
            </w:r>
          </w:p>
        </w:tc>
      </w:tr>
      <w:tr w:rsidR="007C78A7" w:rsidRPr="00CD226B" w14:paraId="0462C6AF" w14:textId="77777777" w:rsidTr="00B85121">
        <w:tc>
          <w:tcPr>
            <w:tcW w:w="5277" w:type="dxa"/>
          </w:tcPr>
          <w:p w14:paraId="255CCDE2" w14:textId="0F5041D5" w:rsidR="007C78A7" w:rsidRPr="00CD226B" w:rsidRDefault="007C78A7" w:rsidP="00CD226B">
            <w:pPr>
              <w:rPr>
                <w:rFonts w:ascii="Times New Roman" w:hAnsi="Times New Roman" w:cs="Times New Roman"/>
                <w:sz w:val="24"/>
                <w:szCs w:val="24"/>
                <w:lang w:val="en-US"/>
              </w:rPr>
            </w:pPr>
            <w:proofErr w:type="spellStart"/>
            <w:r w:rsidRPr="00CD226B">
              <w:rPr>
                <w:rFonts w:ascii="Times New Roman" w:hAnsi="Times New Roman" w:cs="Times New Roman"/>
                <w:i/>
                <w:color w:val="000000"/>
                <w:sz w:val="24"/>
                <w:szCs w:val="24"/>
              </w:rPr>
              <w:t>Acanthurus</w:t>
            </w:r>
            <w:proofErr w:type="spellEnd"/>
            <w:r w:rsidRPr="00CD226B">
              <w:rPr>
                <w:rFonts w:ascii="Times New Roman" w:hAnsi="Times New Roman" w:cs="Times New Roman"/>
                <w:i/>
                <w:color w:val="000000"/>
                <w:sz w:val="24"/>
                <w:szCs w:val="24"/>
              </w:rPr>
              <w:t xml:space="preserve"> </w:t>
            </w:r>
            <w:proofErr w:type="spellStart"/>
            <w:r w:rsidRPr="00CD226B">
              <w:rPr>
                <w:rFonts w:ascii="Times New Roman" w:hAnsi="Times New Roman" w:cs="Times New Roman"/>
                <w:i/>
                <w:color w:val="000000"/>
                <w:sz w:val="24"/>
                <w:szCs w:val="24"/>
              </w:rPr>
              <w:t>pyroferus</w:t>
            </w:r>
            <w:proofErr w:type="spellEnd"/>
            <w:r w:rsidRPr="00CD226B">
              <w:rPr>
                <w:rFonts w:ascii="Times New Roman" w:hAnsi="Times New Roman" w:cs="Times New Roman"/>
                <w:i/>
                <w:color w:val="000000"/>
                <w:sz w:val="24"/>
                <w:szCs w:val="24"/>
              </w:rPr>
              <w:t xml:space="preserve"> </w:t>
            </w:r>
            <w:proofErr w:type="spellStart"/>
            <w:r w:rsidRPr="00CD226B">
              <w:rPr>
                <w:rFonts w:ascii="Times New Roman" w:hAnsi="Times New Roman" w:cs="Times New Roman"/>
                <w:color w:val="000000"/>
                <w:sz w:val="24"/>
                <w:szCs w:val="24"/>
              </w:rPr>
              <w:t>Kittlitz</w:t>
            </w:r>
            <w:proofErr w:type="spellEnd"/>
            <w:r w:rsidRPr="00CD226B">
              <w:rPr>
                <w:rFonts w:ascii="Times New Roman" w:hAnsi="Times New Roman" w:cs="Times New Roman"/>
                <w:color w:val="000000"/>
                <w:sz w:val="24"/>
                <w:szCs w:val="24"/>
              </w:rPr>
              <w:t>, 1834</w:t>
            </w:r>
          </w:p>
        </w:tc>
        <w:tc>
          <w:tcPr>
            <w:tcW w:w="1806" w:type="dxa"/>
          </w:tcPr>
          <w:p w14:paraId="53ACD815" w14:textId="7479E540"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Acanthuridae</w:t>
            </w:r>
          </w:p>
        </w:tc>
        <w:tc>
          <w:tcPr>
            <w:tcW w:w="1276" w:type="dxa"/>
          </w:tcPr>
          <w:p w14:paraId="74532BD8" w14:textId="284E01EE"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1.70</w:t>
            </w:r>
          </w:p>
        </w:tc>
        <w:tc>
          <w:tcPr>
            <w:tcW w:w="992" w:type="dxa"/>
          </w:tcPr>
          <w:p w14:paraId="7EFAFEAD" w14:textId="101FD4BE"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Genus</w:t>
            </w:r>
          </w:p>
        </w:tc>
        <w:tc>
          <w:tcPr>
            <w:tcW w:w="4643" w:type="dxa"/>
          </w:tcPr>
          <w:p w14:paraId="35C5E805" w14:textId="4FCDFB35" w:rsidR="007C78A7" w:rsidRPr="00CD226B" w:rsidRDefault="007C78A7" w:rsidP="00714BA5">
            <w:pPr>
              <w:rPr>
                <w:rFonts w:ascii="Times New Roman" w:hAnsi="Times New Roman" w:cs="Times New Roman"/>
                <w:sz w:val="24"/>
                <w:szCs w:val="24"/>
                <w:lang w:val="en-US"/>
              </w:rPr>
            </w:pPr>
            <w:r w:rsidRPr="00CD226B">
              <w:rPr>
                <w:rFonts w:ascii="Times New Roman" w:hAnsi="Times New Roman" w:cs="Times New Roman"/>
                <w:sz w:val="24"/>
                <w:szCs w:val="24"/>
                <w:lang w:val="en-US"/>
              </w:rPr>
              <w:fldChar w:fldCharType="begin"/>
            </w:r>
            <w:r w:rsidR="00714BA5">
              <w:rPr>
                <w:rFonts w:ascii="Times New Roman" w:hAnsi="Times New Roman" w:cs="Times New Roman"/>
                <w:sz w:val="24"/>
                <w:szCs w:val="24"/>
                <w:lang w:val="en-US"/>
              </w:rPr>
              <w:instrText xml:space="preserve"> ADDIN EN.CITE &lt;EndNote&gt;&lt;Cite AuthorYear="1"&gt;&lt;Author&gt;McCormick&lt;/Author&gt;&lt;Year&gt;1999&lt;/Year&gt;&lt;RecNum&gt;1836&lt;/RecNum&gt;&lt;DisplayText&gt;McCormick (1999)&lt;/DisplayText&gt;&lt;record&gt;&lt;rec-number&gt;1836&lt;/rec-number&gt;&lt;foreign-keys&gt;&lt;key app="EN" db-id="5ffdt2ttwsr9d8ex25r55we4zea52d9az00x" timestamp="1562918099"&gt;1836&lt;/key&gt;&lt;/foreign-keys&gt;&lt;ref-type name="Journal Article"&gt;17&lt;/ref-type&gt;&lt;contributors&gt;&lt;authors&gt;&lt;author&gt;McCormick, Mark I&lt;/author&gt;&lt;/authors&gt;&lt;/contributors&gt;&lt;titles&gt;&lt;title&gt;Delayed metamorphosis of a tropical reef fish (Acanthurus triostegus): a field experiment&lt;/title&gt;&lt;secondary-title&gt;Marine Ecology Progress Series&lt;/secondary-title&gt;&lt;/titles&gt;&lt;periodical&gt;&lt;full-title&gt;Marine Ecology Progress Series&lt;/full-title&gt;&lt;/periodical&gt;&lt;pages&gt;25-38&lt;/pages&gt;&lt;volume&gt;176&lt;/volume&gt;&lt;dates&gt;&lt;year&gt;1999&lt;/year&gt;&lt;/dates&gt;&lt;isbn&gt;0171-8630&lt;/isbn&gt;&lt;urls&gt;&lt;/urls&gt;&lt;/record&gt;&lt;/Cite&gt;&lt;/EndNote&gt;</w:instrText>
            </w:r>
            <w:r w:rsidRPr="00CD226B">
              <w:rPr>
                <w:rFonts w:ascii="Times New Roman" w:hAnsi="Times New Roman" w:cs="Times New Roman"/>
                <w:sz w:val="24"/>
                <w:szCs w:val="24"/>
                <w:lang w:val="en-US"/>
              </w:rPr>
              <w:fldChar w:fldCharType="separate"/>
            </w:r>
            <w:r w:rsidR="00714BA5">
              <w:rPr>
                <w:rFonts w:ascii="Times New Roman" w:hAnsi="Times New Roman" w:cs="Times New Roman"/>
                <w:noProof/>
                <w:sz w:val="24"/>
                <w:szCs w:val="24"/>
                <w:lang w:val="en-US"/>
              </w:rPr>
              <w:t>McCormick (1999)</w:t>
            </w:r>
            <w:r w:rsidRPr="00CD226B">
              <w:rPr>
                <w:rFonts w:ascii="Times New Roman" w:hAnsi="Times New Roman" w:cs="Times New Roman"/>
                <w:sz w:val="24"/>
                <w:szCs w:val="24"/>
                <w:lang w:val="en-US"/>
              </w:rPr>
              <w:fldChar w:fldCharType="end"/>
            </w:r>
          </w:p>
        </w:tc>
      </w:tr>
      <w:tr w:rsidR="007C78A7" w:rsidRPr="00CD226B" w14:paraId="74AA4403" w14:textId="77777777" w:rsidTr="00B85121">
        <w:tc>
          <w:tcPr>
            <w:tcW w:w="5277" w:type="dxa"/>
          </w:tcPr>
          <w:p w14:paraId="5C6CEA42" w14:textId="250A0BCE" w:rsidR="007C78A7" w:rsidRPr="00CD226B" w:rsidRDefault="007C78A7" w:rsidP="00CD226B">
            <w:pPr>
              <w:rPr>
                <w:rFonts w:ascii="Times New Roman" w:hAnsi="Times New Roman" w:cs="Times New Roman"/>
                <w:i/>
                <w:sz w:val="24"/>
                <w:szCs w:val="24"/>
                <w:lang w:val="en-US"/>
              </w:rPr>
            </w:pPr>
            <w:proofErr w:type="spellStart"/>
            <w:r w:rsidRPr="00CD226B">
              <w:rPr>
                <w:rFonts w:ascii="Times New Roman" w:hAnsi="Times New Roman" w:cs="Times New Roman"/>
                <w:i/>
                <w:color w:val="000000"/>
                <w:sz w:val="24"/>
                <w:szCs w:val="24"/>
              </w:rPr>
              <w:t>Acanthurus</w:t>
            </w:r>
            <w:proofErr w:type="spellEnd"/>
            <w:r w:rsidRPr="00CD226B">
              <w:rPr>
                <w:rFonts w:ascii="Times New Roman" w:hAnsi="Times New Roman" w:cs="Times New Roman"/>
                <w:i/>
                <w:color w:val="000000"/>
                <w:sz w:val="24"/>
                <w:szCs w:val="24"/>
              </w:rPr>
              <w:t xml:space="preserve"> </w:t>
            </w:r>
            <w:proofErr w:type="spellStart"/>
            <w:r w:rsidRPr="00CD226B">
              <w:rPr>
                <w:rFonts w:ascii="Times New Roman" w:hAnsi="Times New Roman" w:cs="Times New Roman"/>
                <w:i/>
                <w:color w:val="000000"/>
                <w:sz w:val="24"/>
                <w:szCs w:val="24"/>
              </w:rPr>
              <w:t>triostegus</w:t>
            </w:r>
            <w:proofErr w:type="spellEnd"/>
            <w:r w:rsidRPr="00CD226B">
              <w:rPr>
                <w:rFonts w:ascii="Times New Roman" w:hAnsi="Times New Roman" w:cs="Times New Roman"/>
                <w:i/>
                <w:color w:val="000000"/>
                <w:sz w:val="24"/>
                <w:szCs w:val="24"/>
              </w:rPr>
              <w:t xml:space="preserve"> </w:t>
            </w:r>
            <w:r w:rsidRPr="00CD226B">
              <w:rPr>
                <w:rFonts w:ascii="Times New Roman" w:hAnsi="Times New Roman" w:cs="Times New Roman"/>
                <w:color w:val="000000"/>
                <w:sz w:val="24"/>
                <w:szCs w:val="24"/>
              </w:rPr>
              <w:t>(Linnaeus, 1758)</w:t>
            </w:r>
          </w:p>
        </w:tc>
        <w:tc>
          <w:tcPr>
            <w:tcW w:w="1806" w:type="dxa"/>
          </w:tcPr>
          <w:p w14:paraId="48856AC7" w14:textId="035CBCB1"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Acanthuridae</w:t>
            </w:r>
          </w:p>
        </w:tc>
        <w:tc>
          <w:tcPr>
            <w:tcW w:w="1276" w:type="dxa"/>
          </w:tcPr>
          <w:p w14:paraId="5963D924" w14:textId="28EA888E"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1.70</w:t>
            </w:r>
          </w:p>
        </w:tc>
        <w:tc>
          <w:tcPr>
            <w:tcW w:w="992" w:type="dxa"/>
          </w:tcPr>
          <w:p w14:paraId="40E457E3" w14:textId="32988F1C"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Species</w:t>
            </w:r>
          </w:p>
        </w:tc>
        <w:tc>
          <w:tcPr>
            <w:tcW w:w="4643" w:type="dxa"/>
          </w:tcPr>
          <w:p w14:paraId="668E1AE2" w14:textId="4469EA08" w:rsidR="007C78A7" w:rsidRPr="00CD226B" w:rsidRDefault="007C78A7" w:rsidP="00714BA5">
            <w:pPr>
              <w:rPr>
                <w:rFonts w:ascii="Times New Roman" w:hAnsi="Times New Roman" w:cs="Times New Roman"/>
                <w:sz w:val="24"/>
                <w:szCs w:val="24"/>
                <w:lang w:val="en-US"/>
              </w:rPr>
            </w:pPr>
            <w:r w:rsidRPr="00CD226B">
              <w:rPr>
                <w:rFonts w:ascii="Times New Roman" w:hAnsi="Times New Roman" w:cs="Times New Roman"/>
                <w:sz w:val="24"/>
                <w:szCs w:val="24"/>
                <w:lang w:val="en-US"/>
              </w:rPr>
              <w:fldChar w:fldCharType="begin"/>
            </w:r>
            <w:r w:rsidR="00714BA5">
              <w:rPr>
                <w:rFonts w:ascii="Times New Roman" w:hAnsi="Times New Roman" w:cs="Times New Roman"/>
                <w:sz w:val="24"/>
                <w:szCs w:val="24"/>
                <w:lang w:val="en-US"/>
              </w:rPr>
              <w:instrText xml:space="preserve"> ADDIN EN.CITE &lt;EndNote&gt;&lt;Cite AuthorYear="1"&gt;&lt;Author&gt;McCormick&lt;/Author&gt;&lt;Year&gt;1999&lt;/Year&gt;&lt;RecNum&gt;1836&lt;/RecNum&gt;&lt;DisplayText&gt;McCormick (1999)&lt;/DisplayText&gt;&lt;record&gt;&lt;rec-number&gt;1836&lt;/rec-number&gt;&lt;foreign-keys&gt;&lt;key app="EN" db-id="5ffdt2ttwsr9d8ex25r55we4zea52d9az00x" timestamp="1562918099"&gt;1836&lt;/key&gt;&lt;/foreign-keys&gt;&lt;ref-type name="Journal Article"&gt;17&lt;/ref-type&gt;&lt;contributors&gt;&lt;authors&gt;&lt;author&gt;McCormick, Mark I&lt;/author&gt;&lt;/authors&gt;&lt;/contributors&gt;&lt;titles&gt;&lt;title&gt;Delayed metamorphosis of a tropical reef fish (Acanthurus triostegus): a field experiment&lt;/title&gt;&lt;secondary-title&gt;Marine Ecology Progress Series&lt;/secondary-title&gt;&lt;/titles&gt;&lt;periodical&gt;&lt;full-title&gt;Marine Ecology Progress Series&lt;/full-title&gt;&lt;/periodical&gt;&lt;pages&gt;25-38&lt;/pages&gt;&lt;volume&gt;176&lt;/volume&gt;&lt;dates&gt;&lt;year&gt;1999&lt;/year&gt;&lt;/dates&gt;&lt;isbn&gt;0171-8630&lt;/isbn&gt;&lt;urls&gt;&lt;/urls&gt;&lt;/record&gt;&lt;/Cite&gt;&lt;/EndNote&gt;</w:instrText>
            </w:r>
            <w:r w:rsidRPr="00CD226B">
              <w:rPr>
                <w:rFonts w:ascii="Times New Roman" w:hAnsi="Times New Roman" w:cs="Times New Roman"/>
                <w:sz w:val="24"/>
                <w:szCs w:val="24"/>
                <w:lang w:val="en-US"/>
              </w:rPr>
              <w:fldChar w:fldCharType="separate"/>
            </w:r>
            <w:r w:rsidR="00714BA5">
              <w:rPr>
                <w:rFonts w:ascii="Times New Roman" w:hAnsi="Times New Roman" w:cs="Times New Roman"/>
                <w:noProof/>
                <w:sz w:val="24"/>
                <w:szCs w:val="24"/>
                <w:lang w:val="en-US"/>
              </w:rPr>
              <w:t>McCormick (1999)</w:t>
            </w:r>
            <w:r w:rsidRPr="00CD226B">
              <w:rPr>
                <w:rFonts w:ascii="Times New Roman" w:hAnsi="Times New Roman" w:cs="Times New Roman"/>
                <w:sz w:val="24"/>
                <w:szCs w:val="24"/>
                <w:lang w:val="en-US"/>
              </w:rPr>
              <w:fldChar w:fldCharType="end"/>
            </w:r>
          </w:p>
        </w:tc>
      </w:tr>
      <w:tr w:rsidR="007C78A7" w:rsidRPr="00CD226B" w14:paraId="03F21BCC" w14:textId="77777777" w:rsidTr="00B85121">
        <w:tc>
          <w:tcPr>
            <w:tcW w:w="5277" w:type="dxa"/>
          </w:tcPr>
          <w:p w14:paraId="43002738" w14:textId="5817B243" w:rsidR="007C78A7" w:rsidRPr="00CD226B" w:rsidRDefault="007C78A7" w:rsidP="00CD226B">
            <w:pPr>
              <w:rPr>
                <w:rFonts w:ascii="Times New Roman" w:hAnsi="Times New Roman" w:cs="Times New Roman"/>
                <w:sz w:val="24"/>
                <w:szCs w:val="24"/>
                <w:lang w:val="en-US"/>
              </w:rPr>
            </w:pPr>
            <w:proofErr w:type="spellStart"/>
            <w:r w:rsidRPr="00CD226B">
              <w:rPr>
                <w:rFonts w:ascii="Times New Roman" w:hAnsi="Times New Roman" w:cs="Times New Roman"/>
                <w:i/>
                <w:color w:val="000000"/>
                <w:sz w:val="24"/>
                <w:szCs w:val="24"/>
              </w:rPr>
              <w:t>Balistapus</w:t>
            </w:r>
            <w:proofErr w:type="spellEnd"/>
            <w:r w:rsidRPr="00CD226B">
              <w:rPr>
                <w:rFonts w:ascii="Times New Roman" w:hAnsi="Times New Roman" w:cs="Times New Roman"/>
                <w:i/>
                <w:color w:val="000000"/>
                <w:sz w:val="24"/>
                <w:szCs w:val="24"/>
              </w:rPr>
              <w:t xml:space="preserve"> </w:t>
            </w:r>
            <w:proofErr w:type="spellStart"/>
            <w:r w:rsidRPr="00CD226B">
              <w:rPr>
                <w:rFonts w:ascii="Times New Roman" w:hAnsi="Times New Roman" w:cs="Times New Roman"/>
                <w:i/>
                <w:color w:val="000000"/>
                <w:sz w:val="24"/>
                <w:szCs w:val="24"/>
              </w:rPr>
              <w:t>undulatus</w:t>
            </w:r>
            <w:proofErr w:type="spellEnd"/>
            <w:r w:rsidRPr="00CD226B">
              <w:rPr>
                <w:rFonts w:ascii="Times New Roman" w:hAnsi="Times New Roman" w:cs="Times New Roman"/>
                <w:i/>
                <w:color w:val="000000"/>
                <w:sz w:val="24"/>
                <w:szCs w:val="24"/>
              </w:rPr>
              <w:t xml:space="preserve"> </w:t>
            </w:r>
            <w:proofErr w:type="spellStart"/>
            <w:r w:rsidRPr="00CD226B">
              <w:rPr>
                <w:rFonts w:ascii="Times New Roman" w:hAnsi="Times New Roman" w:cs="Times New Roman"/>
                <w:color w:val="000000"/>
                <w:sz w:val="24"/>
                <w:szCs w:val="24"/>
              </w:rPr>
              <w:t>Tilesius</w:t>
            </w:r>
            <w:proofErr w:type="spellEnd"/>
            <w:r w:rsidRPr="00CD226B">
              <w:rPr>
                <w:rFonts w:ascii="Times New Roman" w:hAnsi="Times New Roman" w:cs="Times New Roman"/>
                <w:color w:val="000000"/>
                <w:sz w:val="24"/>
                <w:szCs w:val="24"/>
              </w:rPr>
              <w:t>, 1820</w:t>
            </w:r>
          </w:p>
        </w:tc>
        <w:tc>
          <w:tcPr>
            <w:tcW w:w="1806" w:type="dxa"/>
          </w:tcPr>
          <w:p w14:paraId="57F6BF2C" w14:textId="04B0018D" w:rsidR="007C78A7" w:rsidRPr="00CD226B" w:rsidRDefault="007C78A7" w:rsidP="00CD226B">
            <w:pPr>
              <w:rPr>
                <w:rFonts w:ascii="Times New Roman" w:hAnsi="Times New Roman" w:cs="Times New Roman"/>
                <w:sz w:val="24"/>
                <w:szCs w:val="24"/>
                <w:lang w:val="en-US"/>
              </w:rPr>
            </w:pPr>
            <w:proofErr w:type="spellStart"/>
            <w:r w:rsidRPr="00CD226B">
              <w:rPr>
                <w:rFonts w:ascii="Times New Roman" w:hAnsi="Times New Roman" w:cs="Times New Roman"/>
                <w:sz w:val="24"/>
                <w:szCs w:val="24"/>
                <w:lang w:val="en-US"/>
              </w:rPr>
              <w:t>Balistidae</w:t>
            </w:r>
            <w:proofErr w:type="spellEnd"/>
          </w:p>
        </w:tc>
        <w:tc>
          <w:tcPr>
            <w:tcW w:w="1276" w:type="dxa"/>
          </w:tcPr>
          <w:p w14:paraId="77ED5A32" w14:textId="415E412A"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1.80</w:t>
            </w:r>
          </w:p>
        </w:tc>
        <w:tc>
          <w:tcPr>
            <w:tcW w:w="992" w:type="dxa"/>
          </w:tcPr>
          <w:p w14:paraId="5D9F9926" w14:textId="06CE3045"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Family</w:t>
            </w:r>
          </w:p>
        </w:tc>
        <w:tc>
          <w:tcPr>
            <w:tcW w:w="4643" w:type="dxa"/>
          </w:tcPr>
          <w:p w14:paraId="67AA1B9C" w14:textId="2F1E6890"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fldChar w:fldCharType="begin"/>
            </w:r>
            <w:r w:rsidRPr="00CD226B">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CD226B">
              <w:rPr>
                <w:rFonts w:ascii="Times New Roman" w:hAnsi="Times New Roman" w:cs="Times New Roman"/>
                <w:sz w:val="24"/>
                <w:szCs w:val="24"/>
                <w:lang w:val="en-US"/>
              </w:rPr>
              <w:fldChar w:fldCharType="separate"/>
            </w:r>
            <w:r w:rsidRPr="00CD226B">
              <w:rPr>
                <w:rFonts w:ascii="Times New Roman" w:hAnsi="Times New Roman" w:cs="Times New Roman"/>
                <w:noProof/>
                <w:sz w:val="24"/>
                <w:szCs w:val="24"/>
                <w:lang w:val="en-US"/>
              </w:rPr>
              <w:t>Leis and Carson-Ewart (2000)</w:t>
            </w:r>
            <w:r w:rsidRPr="00CD226B">
              <w:rPr>
                <w:rFonts w:ascii="Times New Roman" w:hAnsi="Times New Roman" w:cs="Times New Roman"/>
                <w:sz w:val="24"/>
                <w:szCs w:val="24"/>
                <w:lang w:val="en-US"/>
              </w:rPr>
              <w:fldChar w:fldCharType="end"/>
            </w:r>
          </w:p>
        </w:tc>
      </w:tr>
      <w:tr w:rsidR="007C78A7" w:rsidRPr="00CD226B" w14:paraId="45F1ED8D" w14:textId="77777777" w:rsidTr="00B85121">
        <w:tc>
          <w:tcPr>
            <w:tcW w:w="5277" w:type="dxa"/>
          </w:tcPr>
          <w:p w14:paraId="7A2118B4" w14:textId="6D58F8B5"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i/>
                <w:color w:val="000000"/>
                <w:sz w:val="24"/>
                <w:szCs w:val="24"/>
              </w:rPr>
              <w:t xml:space="preserve">Caranx </w:t>
            </w:r>
            <w:proofErr w:type="spellStart"/>
            <w:r w:rsidRPr="00CD226B">
              <w:rPr>
                <w:rFonts w:ascii="Times New Roman" w:hAnsi="Times New Roman" w:cs="Times New Roman"/>
                <w:i/>
                <w:color w:val="000000"/>
                <w:sz w:val="24"/>
                <w:szCs w:val="24"/>
              </w:rPr>
              <w:t>melampygus</w:t>
            </w:r>
            <w:proofErr w:type="spellEnd"/>
            <w:r w:rsidRPr="00CD226B">
              <w:rPr>
                <w:rFonts w:ascii="Times New Roman" w:hAnsi="Times New Roman" w:cs="Times New Roman"/>
                <w:i/>
                <w:color w:val="000000"/>
                <w:sz w:val="24"/>
                <w:szCs w:val="24"/>
              </w:rPr>
              <w:t xml:space="preserve">, </w:t>
            </w:r>
            <w:r w:rsidRPr="00CD226B">
              <w:rPr>
                <w:rFonts w:ascii="Times New Roman" w:hAnsi="Times New Roman" w:cs="Times New Roman"/>
                <w:color w:val="000000"/>
                <w:sz w:val="24"/>
                <w:szCs w:val="24"/>
              </w:rPr>
              <w:t>Cuvier, 1833</w:t>
            </w:r>
          </w:p>
        </w:tc>
        <w:tc>
          <w:tcPr>
            <w:tcW w:w="1806" w:type="dxa"/>
          </w:tcPr>
          <w:p w14:paraId="14CC45C5" w14:textId="41FB8C60" w:rsidR="007C78A7" w:rsidRPr="00CD226B" w:rsidRDefault="007C78A7" w:rsidP="00CD226B">
            <w:pPr>
              <w:rPr>
                <w:rFonts w:ascii="Times New Roman" w:hAnsi="Times New Roman" w:cs="Times New Roman"/>
                <w:sz w:val="24"/>
                <w:szCs w:val="24"/>
                <w:lang w:val="en-US"/>
              </w:rPr>
            </w:pPr>
            <w:proofErr w:type="spellStart"/>
            <w:r w:rsidRPr="00CD226B">
              <w:rPr>
                <w:rFonts w:ascii="Times New Roman" w:hAnsi="Times New Roman" w:cs="Times New Roman"/>
                <w:sz w:val="24"/>
                <w:szCs w:val="24"/>
                <w:lang w:val="en-US"/>
              </w:rPr>
              <w:t>Carangidae</w:t>
            </w:r>
            <w:proofErr w:type="spellEnd"/>
          </w:p>
        </w:tc>
        <w:tc>
          <w:tcPr>
            <w:tcW w:w="1276" w:type="dxa"/>
          </w:tcPr>
          <w:p w14:paraId="62BDA90D" w14:textId="3010EFCD"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3.15</w:t>
            </w:r>
          </w:p>
        </w:tc>
        <w:tc>
          <w:tcPr>
            <w:tcW w:w="992" w:type="dxa"/>
          </w:tcPr>
          <w:p w14:paraId="30C7D498" w14:textId="274F2E13"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Family</w:t>
            </w:r>
          </w:p>
        </w:tc>
        <w:tc>
          <w:tcPr>
            <w:tcW w:w="4643" w:type="dxa"/>
          </w:tcPr>
          <w:p w14:paraId="210B34B6" w14:textId="23A7478D"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fldChar w:fldCharType="begin"/>
            </w:r>
            <w:r w:rsidRPr="00CD226B">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CD226B">
              <w:rPr>
                <w:rFonts w:ascii="Times New Roman" w:hAnsi="Times New Roman" w:cs="Times New Roman"/>
                <w:sz w:val="24"/>
                <w:szCs w:val="24"/>
                <w:lang w:val="en-US"/>
              </w:rPr>
              <w:fldChar w:fldCharType="separate"/>
            </w:r>
            <w:r w:rsidRPr="00CD226B">
              <w:rPr>
                <w:rFonts w:ascii="Times New Roman" w:hAnsi="Times New Roman" w:cs="Times New Roman"/>
                <w:noProof/>
                <w:sz w:val="24"/>
                <w:szCs w:val="24"/>
                <w:lang w:val="en-US"/>
              </w:rPr>
              <w:t>Leis and Carson-Ewart (2000)</w:t>
            </w:r>
            <w:r w:rsidRPr="00CD226B">
              <w:rPr>
                <w:rFonts w:ascii="Times New Roman" w:hAnsi="Times New Roman" w:cs="Times New Roman"/>
                <w:sz w:val="24"/>
                <w:szCs w:val="24"/>
                <w:lang w:val="en-US"/>
              </w:rPr>
              <w:fldChar w:fldCharType="end"/>
            </w:r>
          </w:p>
        </w:tc>
      </w:tr>
      <w:tr w:rsidR="007C78A7" w:rsidRPr="00CD226B" w14:paraId="4DCB5121" w14:textId="77777777" w:rsidTr="00B85121">
        <w:tc>
          <w:tcPr>
            <w:tcW w:w="5277" w:type="dxa"/>
          </w:tcPr>
          <w:p w14:paraId="6D332657" w14:textId="4F08A09E" w:rsidR="007C78A7" w:rsidRPr="00CD226B" w:rsidRDefault="007C78A7" w:rsidP="00CD226B">
            <w:pPr>
              <w:rPr>
                <w:rFonts w:ascii="Times New Roman" w:hAnsi="Times New Roman" w:cs="Times New Roman"/>
                <w:sz w:val="24"/>
                <w:szCs w:val="24"/>
                <w:lang w:val="en-US"/>
              </w:rPr>
            </w:pPr>
            <w:proofErr w:type="spellStart"/>
            <w:r w:rsidRPr="00CD226B">
              <w:rPr>
                <w:rFonts w:ascii="Times New Roman" w:hAnsi="Times New Roman" w:cs="Times New Roman"/>
                <w:i/>
                <w:color w:val="000000"/>
                <w:sz w:val="24"/>
                <w:szCs w:val="24"/>
              </w:rPr>
              <w:t>Centropyge</w:t>
            </w:r>
            <w:proofErr w:type="spellEnd"/>
            <w:r w:rsidRPr="00CD226B">
              <w:rPr>
                <w:rFonts w:ascii="Times New Roman" w:hAnsi="Times New Roman" w:cs="Times New Roman"/>
                <w:i/>
                <w:color w:val="000000"/>
                <w:sz w:val="24"/>
                <w:szCs w:val="24"/>
              </w:rPr>
              <w:t xml:space="preserve"> </w:t>
            </w:r>
            <w:proofErr w:type="spellStart"/>
            <w:r w:rsidRPr="00CD226B">
              <w:rPr>
                <w:rFonts w:ascii="Times New Roman" w:hAnsi="Times New Roman" w:cs="Times New Roman"/>
                <w:i/>
                <w:color w:val="000000"/>
                <w:sz w:val="24"/>
                <w:szCs w:val="24"/>
              </w:rPr>
              <w:t>bispinosa</w:t>
            </w:r>
            <w:proofErr w:type="spellEnd"/>
            <w:r w:rsidRPr="00CD226B">
              <w:rPr>
                <w:rFonts w:ascii="Times New Roman" w:hAnsi="Times New Roman" w:cs="Times New Roman"/>
                <w:i/>
                <w:color w:val="000000"/>
                <w:sz w:val="24"/>
                <w:szCs w:val="24"/>
              </w:rPr>
              <w:t xml:space="preserve"> </w:t>
            </w:r>
            <w:r w:rsidRPr="00CD226B">
              <w:rPr>
                <w:rFonts w:ascii="Times New Roman" w:hAnsi="Times New Roman" w:cs="Times New Roman"/>
                <w:color w:val="000000"/>
                <w:sz w:val="24"/>
                <w:szCs w:val="24"/>
              </w:rPr>
              <w:t>(Günther, 1860)</w:t>
            </w:r>
          </w:p>
        </w:tc>
        <w:tc>
          <w:tcPr>
            <w:tcW w:w="1806" w:type="dxa"/>
          </w:tcPr>
          <w:p w14:paraId="5E0004B7" w14:textId="6B96206E"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Pomacanthidae</w:t>
            </w:r>
          </w:p>
        </w:tc>
        <w:tc>
          <w:tcPr>
            <w:tcW w:w="1276" w:type="dxa"/>
          </w:tcPr>
          <w:p w14:paraId="5E52DBED" w14:textId="7B9D562D"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1.95</w:t>
            </w:r>
          </w:p>
        </w:tc>
        <w:tc>
          <w:tcPr>
            <w:tcW w:w="992" w:type="dxa"/>
          </w:tcPr>
          <w:p w14:paraId="408C8AEA" w14:textId="37FEE423"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Family</w:t>
            </w:r>
          </w:p>
        </w:tc>
        <w:tc>
          <w:tcPr>
            <w:tcW w:w="4643" w:type="dxa"/>
          </w:tcPr>
          <w:p w14:paraId="2BCC0AE9" w14:textId="4CA98015"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fldChar w:fldCharType="begin"/>
            </w:r>
            <w:r w:rsidRPr="00CD226B">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CD226B">
              <w:rPr>
                <w:rFonts w:ascii="Times New Roman" w:hAnsi="Times New Roman" w:cs="Times New Roman"/>
                <w:sz w:val="24"/>
                <w:szCs w:val="24"/>
                <w:lang w:val="en-US"/>
              </w:rPr>
              <w:fldChar w:fldCharType="separate"/>
            </w:r>
            <w:r w:rsidRPr="00CD226B">
              <w:rPr>
                <w:rFonts w:ascii="Times New Roman" w:hAnsi="Times New Roman" w:cs="Times New Roman"/>
                <w:noProof/>
                <w:sz w:val="24"/>
                <w:szCs w:val="24"/>
                <w:lang w:val="en-US"/>
              </w:rPr>
              <w:t>Leis and Carson-Ewart (2000)</w:t>
            </w:r>
            <w:r w:rsidRPr="00CD226B">
              <w:rPr>
                <w:rFonts w:ascii="Times New Roman" w:hAnsi="Times New Roman" w:cs="Times New Roman"/>
                <w:sz w:val="24"/>
                <w:szCs w:val="24"/>
                <w:lang w:val="en-US"/>
              </w:rPr>
              <w:fldChar w:fldCharType="end"/>
            </w:r>
          </w:p>
        </w:tc>
      </w:tr>
      <w:tr w:rsidR="007C78A7" w:rsidRPr="00CD226B" w14:paraId="460F19C5" w14:textId="77777777" w:rsidTr="00B85121">
        <w:tc>
          <w:tcPr>
            <w:tcW w:w="5277" w:type="dxa"/>
          </w:tcPr>
          <w:p w14:paraId="0BF43995" w14:textId="5D186039" w:rsidR="007C78A7" w:rsidRPr="00CD226B" w:rsidRDefault="007C78A7" w:rsidP="00CD226B">
            <w:pPr>
              <w:rPr>
                <w:rFonts w:ascii="Times New Roman" w:hAnsi="Times New Roman" w:cs="Times New Roman"/>
                <w:sz w:val="24"/>
                <w:szCs w:val="24"/>
                <w:lang w:val="en-US"/>
              </w:rPr>
            </w:pPr>
            <w:proofErr w:type="spellStart"/>
            <w:r w:rsidRPr="00CD226B">
              <w:rPr>
                <w:rFonts w:ascii="Times New Roman" w:hAnsi="Times New Roman" w:cs="Times New Roman"/>
                <w:i/>
                <w:color w:val="000000"/>
                <w:sz w:val="24"/>
                <w:szCs w:val="24"/>
              </w:rPr>
              <w:t>Centropyge</w:t>
            </w:r>
            <w:proofErr w:type="spellEnd"/>
            <w:r w:rsidRPr="00CD226B">
              <w:rPr>
                <w:rFonts w:ascii="Times New Roman" w:hAnsi="Times New Roman" w:cs="Times New Roman"/>
                <w:i/>
                <w:color w:val="000000"/>
                <w:sz w:val="24"/>
                <w:szCs w:val="24"/>
              </w:rPr>
              <w:t xml:space="preserve"> </w:t>
            </w:r>
            <w:proofErr w:type="spellStart"/>
            <w:r w:rsidRPr="00CD226B">
              <w:rPr>
                <w:rFonts w:ascii="Times New Roman" w:hAnsi="Times New Roman" w:cs="Times New Roman"/>
                <w:i/>
                <w:color w:val="000000"/>
                <w:sz w:val="24"/>
                <w:szCs w:val="24"/>
              </w:rPr>
              <w:t>flavissima</w:t>
            </w:r>
            <w:proofErr w:type="spellEnd"/>
            <w:r w:rsidRPr="00CD226B">
              <w:rPr>
                <w:rFonts w:ascii="Times New Roman" w:hAnsi="Times New Roman" w:cs="Times New Roman"/>
                <w:i/>
                <w:color w:val="000000"/>
                <w:sz w:val="24"/>
                <w:szCs w:val="24"/>
              </w:rPr>
              <w:t xml:space="preserve"> </w:t>
            </w:r>
            <w:r w:rsidRPr="00CD226B">
              <w:rPr>
                <w:rFonts w:ascii="Times New Roman" w:hAnsi="Times New Roman" w:cs="Times New Roman"/>
                <w:color w:val="000000"/>
                <w:sz w:val="24"/>
                <w:szCs w:val="24"/>
              </w:rPr>
              <w:t>(Cuvier, 1831)</w:t>
            </w:r>
          </w:p>
        </w:tc>
        <w:tc>
          <w:tcPr>
            <w:tcW w:w="1806" w:type="dxa"/>
          </w:tcPr>
          <w:p w14:paraId="437406AA" w14:textId="0F20DAED"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Pomacanthidae</w:t>
            </w:r>
          </w:p>
        </w:tc>
        <w:tc>
          <w:tcPr>
            <w:tcW w:w="1276" w:type="dxa"/>
          </w:tcPr>
          <w:p w14:paraId="3351AD65" w14:textId="41C1D0CC"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1.95</w:t>
            </w:r>
          </w:p>
        </w:tc>
        <w:tc>
          <w:tcPr>
            <w:tcW w:w="992" w:type="dxa"/>
          </w:tcPr>
          <w:p w14:paraId="00409EDA" w14:textId="4882ED4E"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Family</w:t>
            </w:r>
          </w:p>
        </w:tc>
        <w:tc>
          <w:tcPr>
            <w:tcW w:w="4643" w:type="dxa"/>
          </w:tcPr>
          <w:p w14:paraId="5F75D23B" w14:textId="1DA3785A"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fldChar w:fldCharType="begin"/>
            </w:r>
            <w:r w:rsidRPr="00CD226B">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CD226B">
              <w:rPr>
                <w:rFonts w:ascii="Times New Roman" w:hAnsi="Times New Roman" w:cs="Times New Roman"/>
                <w:sz w:val="24"/>
                <w:szCs w:val="24"/>
                <w:lang w:val="en-US"/>
              </w:rPr>
              <w:fldChar w:fldCharType="separate"/>
            </w:r>
            <w:r w:rsidRPr="00CD226B">
              <w:rPr>
                <w:rFonts w:ascii="Times New Roman" w:hAnsi="Times New Roman" w:cs="Times New Roman"/>
                <w:noProof/>
                <w:sz w:val="24"/>
                <w:szCs w:val="24"/>
                <w:lang w:val="en-US"/>
              </w:rPr>
              <w:t>Leis and Carson-Ewart (2000)</w:t>
            </w:r>
            <w:r w:rsidRPr="00CD226B">
              <w:rPr>
                <w:rFonts w:ascii="Times New Roman" w:hAnsi="Times New Roman" w:cs="Times New Roman"/>
                <w:sz w:val="24"/>
                <w:szCs w:val="24"/>
                <w:lang w:val="en-US"/>
              </w:rPr>
              <w:fldChar w:fldCharType="end"/>
            </w:r>
          </w:p>
        </w:tc>
      </w:tr>
      <w:tr w:rsidR="007C78A7" w:rsidRPr="00CD226B" w14:paraId="7F1F0406" w14:textId="77777777" w:rsidTr="00B85121">
        <w:tc>
          <w:tcPr>
            <w:tcW w:w="5277" w:type="dxa"/>
          </w:tcPr>
          <w:p w14:paraId="4C5C6977" w14:textId="781E6BE4" w:rsidR="007C78A7" w:rsidRPr="00CD226B" w:rsidRDefault="007C78A7" w:rsidP="00CD226B">
            <w:pPr>
              <w:rPr>
                <w:rFonts w:ascii="Times New Roman" w:hAnsi="Times New Roman" w:cs="Times New Roman"/>
                <w:sz w:val="24"/>
                <w:szCs w:val="24"/>
                <w:lang w:val="en-US"/>
              </w:rPr>
            </w:pPr>
            <w:proofErr w:type="spellStart"/>
            <w:r w:rsidRPr="00CD226B">
              <w:rPr>
                <w:rFonts w:ascii="Times New Roman" w:hAnsi="Times New Roman" w:cs="Times New Roman"/>
                <w:i/>
                <w:color w:val="000000"/>
                <w:sz w:val="24"/>
                <w:szCs w:val="24"/>
              </w:rPr>
              <w:t>Cephalopholis</w:t>
            </w:r>
            <w:proofErr w:type="spellEnd"/>
            <w:r w:rsidRPr="00CD226B">
              <w:rPr>
                <w:rFonts w:ascii="Times New Roman" w:hAnsi="Times New Roman" w:cs="Times New Roman"/>
                <w:i/>
                <w:color w:val="000000"/>
                <w:sz w:val="24"/>
                <w:szCs w:val="24"/>
              </w:rPr>
              <w:t xml:space="preserve"> argus </w:t>
            </w:r>
            <w:r w:rsidRPr="00CD226B">
              <w:rPr>
                <w:rFonts w:ascii="Times New Roman" w:hAnsi="Times New Roman" w:cs="Times New Roman"/>
                <w:color w:val="000000"/>
                <w:sz w:val="24"/>
                <w:szCs w:val="24"/>
              </w:rPr>
              <w:t>Schneider, 1801</w:t>
            </w:r>
          </w:p>
        </w:tc>
        <w:tc>
          <w:tcPr>
            <w:tcW w:w="1806" w:type="dxa"/>
          </w:tcPr>
          <w:p w14:paraId="3F89EC08" w14:textId="65C76B74"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Serranidae</w:t>
            </w:r>
          </w:p>
        </w:tc>
        <w:tc>
          <w:tcPr>
            <w:tcW w:w="1276" w:type="dxa"/>
          </w:tcPr>
          <w:p w14:paraId="1046DE57" w14:textId="55307874"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1.90</w:t>
            </w:r>
          </w:p>
        </w:tc>
        <w:tc>
          <w:tcPr>
            <w:tcW w:w="992" w:type="dxa"/>
          </w:tcPr>
          <w:p w14:paraId="7E03A2A8" w14:textId="1285FB98"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Family</w:t>
            </w:r>
          </w:p>
        </w:tc>
        <w:tc>
          <w:tcPr>
            <w:tcW w:w="4643" w:type="dxa"/>
          </w:tcPr>
          <w:p w14:paraId="09CC567F" w14:textId="152C9EEF"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fldChar w:fldCharType="begin"/>
            </w:r>
            <w:r w:rsidRPr="00CD226B">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CD226B">
              <w:rPr>
                <w:rFonts w:ascii="Times New Roman" w:hAnsi="Times New Roman" w:cs="Times New Roman"/>
                <w:sz w:val="24"/>
                <w:szCs w:val="24"/>
                <w:lang w:val="en-US"/>
              </w:rPr>
              <w:fldChar w:fldCharType="separate"/>
            </w:r>
            <w:r w:rsidRPr="00CD226B">
              <w:rPr>
                <w:rFonts w:ascii="Times New Roman" w:hAnsi="Times New Roman" w:cs="Times New Roman"/>
                <w:noProof/>
                <w:sz w:val="24"/>
                <w:szCs w:val="24"/>
                <w:lang w:val="en-US"/>
              </w:rPr>
              <w:t>Leis and Carson-Ewart (2000)</w:t>
            </w:r>
            <w:r w:rsidRPr="00CD226B">
              <w:rPr>
                <w:rFonts w:ascii="Times New Roman" w:hAnsi="Times New Roman" w:cs="Times New Roman"/>
                <w:sz w:val="24"/>
                <w:szCs w:val="24"/>
                <w:lang w:val="en-US"/>
              </w:rPr>
              <w:fldChar w:fldCharType="end"/>
            </w:r>
          </w:p>
        </w:tc>
      </w:tr>
      <w:tr w:rsidR="007C78A7" w:rsidRPr="00CD226B" w14:paraId="20C79D0F" w14:textId="77777777" w:rsidTr="00B85121">
        <w:tc>
          <w:tcPr>
            <w:tcW w:w="5277" w:type="dxa"/>
          </w:tcPr>
          <w:p w14:paraId="63EA5BBB" w14:textId="639E056B" w:rsidR="007C78A7" w:rsidRPr="00CD226B" w:rsidRDefault="007C78A7" w:rsidP="00CD226B">
            <w:pPr>
              <w:rPr>
                <w:rFonts w:ascii="Times New Roman" w:hAnsi="Times New Roman" w:cs="Times New Roman"/>
                <w:sz w:val="24"/>
                <w:szCs w:val="24"/>
                <w:lang w:val="en-US"/>
              </w:rPr>
            </w:pPr>
            <w:proofErr w:type="spellStart"/>
            <w:r w:rsidRPr="00CD226B">
              <w:rPr>
                <w:rFonts w:ascii="Times New Roman" w:hAnsi="Times New Roman" w:cs="Times New Roman"/>
                <w:i/>
                <w:color w:val="000000"/>
                <w:sz w:val="24"/>
                <w:szCs w:val="24"/>
              </w:rPr>
              <w:t>Cephalopholis</w:t>
            </w:r>
            <w:proofErr w:type="spellEnd"/>
            <w:r w:rsidRPr="00CD226B">
              <w:rPr>
                <w:rFonts w:ascii="Times New Roman" w:hAnsi="Times New Roman" w:cs="Times New Roman"/>
                <w:i/>
                <w:color w:val="000000"/>
                <w:sz w:val="24"/>
                <w:szCs w:val="24"/>
              </w:rPr>
              <w:t xml:space="preserve"> </w:t>
            </w:r>
            <w:proofErr w:type="spellStart"/>
            <w:r w:rsidRPr="00CD226B">
              <w:rPr>
                <w:rFonts w:ascii="Times New Roman" w:hAnsi="Times New Roman" w:cs="Times New Roman"/>
                <w:i/>
                <w:color w:val="000000"/>
                <w:sz w:val="24"/>
                <w:szCs w:val="24"/>
              </w:rPr>
              <w:t>urodeta</w:t>
            </w:r>
            <w:proofErr w:type="spellEnd"/>
            <w:r w:rsidRPr="00CD226B">
              <w:rPr>
                <w:rFonts w:ascii="Times New Roman" w:hAnsi="Times New Roman" w:cs="Times New Roman"/>
                <w:i/>
                <w:color w:val="000000"/>
                <w:sz w:val="24"/>
                <w:szCs w:val="24"/>
              </w:rPr>
              <w:t xml:space="preserve"> </w:t>
            </w:r>
            <w:r w:rsidRPr="00CD226B">
              <w:rPr>
                <w:rFonts w:ascii="Times New Roman" w:hAnsi="Times New Roman" w:cs="Times New Roman"/>
                <w:color w:val="000000"/>
                <w:sz w:val="24"/>
                <w:szCs w:val="24"/>
              </w:rPr>
              <w:t>(Forster, 1801)</w:t>
            </w:r>
          </w:p>
        </w:tc>
        <w:tc>
          <w:tcPr>
            <w:tcW w:w="1806" w:type="dxa"/>
          </w:tcPr>
          <w:p w14:paraId="501C12DA" w14:textId="71934E5D"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Serranidae</w:t>
            </w:r>
          </w:p>
        </w:tc>
        <w:tc>
          <w:tcPr>
            <w:tcW w:w="1276" w:type="dxa"/>
          </w:tcPr>
          <w:p w14:paraId="30CDF106" w14:textId="2930CC58"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1.90</w:t>
            </w:r>
          </w:p>
        </w:tc>
        <w:tc>
          <w:tcPr>
            <w:tcW w:w="992" w:type="dxa"/>
          </w:tcPr>
          <w:p w14:paraId="2066D6ED" w14:textId="3911A9D8"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Family</w:t>
            </w:r>
          </w:p>
        </w:tc>
        <w:tc>
          <w:tcPr>
            <w:tcW w:w="4643" w:type="dxa"/>
          </w:tcPr>
          <w:p w14:paraId="67A42FB8" w14:textId="6BD9F443"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fldChar w:fldCharType="begin"/>
            </w:r>
            <w:r w:rsidRPr="00CD226B">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CD226B">
              <w:rPr>
                <w:rFonts w:ascii="Times New Roman" w:hAnsi="Times New Roman" w:cs="Times New Roman"/>
                <w:sz w:val="24"/>
                <w:szCs w:val="24"/>
                <w:lang w:val="en-US"/>
              </w:rPr>
              <w:fldChar w:fldCharType="separate"/>
            </w:r>
            <w:r w:rsidRPr="00CD226B">
              <w:rPr>
                <w:rFonts w:ascii="Times New Roman" w:hAnsi="Times New Roman" w:cs="Times New Roman"/>
                <w:noProof/>
                <w:sz w:val="24"/>
                <w:szCs w:val="24"/>
                <w:lang w:val="en-US"/>
              </w:rPr>
              <w:t>Leis and Carson-Ewart (2000)</w:t>
            </w:r>
            <w:r w:rsidRPr="00CD226B">
              <w:rPr>
                <w:rFonts w:ascii="Times New Roman" w:hAnsi="Times New Roman" w:cs="Times New Roman"/>
                <w:sz w:val="24"/>
                <w:szCs w:val="24"/>
                <w:lang w:val="en-US"/>
              </w:rPr>
              <w:fldChar w:fldCharType="end"/>
            </w:r>
          </w:p>
        </w:tc>
      </w:tr>
      <w:tr w:rsidR="007C78A7" w:rsidRPr="00CD226B" w14:paraId="033CBE38" w14:textId="77777777" w:rsidTr="00B85121">
        <w:tc>
          <w:tcPr>
            <w:tcW w:w="5277" w:type="dxa"/>
          </w:tcPr>
          <w:p w14:paraId="24E0FB8D" w14:textId="01751D75"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i/>
                <w:color w:val="000000"/>
                <w:sz w:val="24"/>
                <w:szCs w:val="24"/>
              </w:rPr>
              <w:t xml:space="preserve">Chaetodon </w:t>
            </w:r>
            <w:proofErr w:type="spellStart"/>
            <w:r w:rsidRPr="00CD226B">
              <w:rPr>
                <w:rFonts w:ascii="Times New Roman" w:hAnsi="Times New Roman" w:cs="Times New Roman"/>
                <w:i/>
                <w:color w:val="000000"/>
                <w:sz w:val="24"/>
                <w:szCs w:val="24"/>
              </w:rPr>
              <w:t>citrinellus</w:t>
            </w:r>
            <w:proofErr w:type="spellEnd"/>
            <w:r w:rsidRPr="00CD226B">
              <w:rPr>
                <w:rFonts w:ascii="Times New Roman" w:hAnsi="Times New Roman" w:cs="Times New Roman"/>
                <w:color w:val="000000"/>
                <w:sz w:val="24"/>
                <w:szCs w:val="24"/>
              </w:rPr>
              <w:t xml:space="preserve"> Cuvier, 1831</w:t>
            </w:r>
          </w:p>
        </w:tc>
        <w:tc>
          <w:tcPr>
            <w:tcW w:w="1806" w:type="dxa"/>
          </w:tcPr>
          <w:p w14:paraId="48B26910" w14:textId="76A9A51E"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Chaetodontidae</w:t>
            </w:r>
          </w:p>
        </w:tc>
        <w:tc>
          <w:tcPr>
            <w:tcW w:w="1276" w:type="dxa"/>
          </w:tcPr>
          <w:p w14:paraId="661F256A" w14:textId="600C0897"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1.45</w:t>
            </w:r>
          </w:p>
        </w:tc>
        <w:tc>
          <w:tcPr>
            <w:tcW w:w="992" w:type="dxa"/>
          </w:tcPr>
          <w:p w14:paraId="2B7E4F36" w14:textId="34FB2FCB"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Genus</w:t>
            </w:r>
          </w:p>
        </w:tc>
        <w:tc>
          <w:tcPr>
            <w:tcW w:w="4643" w:type="dxa"/>
          </w:tcPr>
          <w:p w14:paraId="53EB4180" w14:textId="216F722A"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fldChar w:fldCharType="begin"/>
            </w:r>
            <w:r w:rsidRPr="00CD226B">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CD226B">
              <w:rPr>
                <w:rFonts w:ascii="Times New Roman" w:hAnsi="Times New Roman" w:cs="Times New Roman"/>
                <w:sz w:val="24"/>
                <w:szCs w:val="24"/>
                <w:lang w:val="en-US"/>
              </w:rPr>
              <w:fldChar w:fldCharType="separate"/>
            </w:r>
            <w:r w:rsidRPr="00CD226B">
              <w:rPr>
                <w:rFonts w:ascii="Times New Roman" w:hAnsi="Times New Roman" w:cs="Times New Roman"/>
                <w:noProof/>
                <w:sz w:val="24"/>
                <w:szCs w:val="24"/>
                <w:lang w:val="en-US"/>
              </w:rPr>
              <w:t>Leis and Carson-Ewart (2000)</w:t>
            </w:r>
            <w:r w:rsidRPr="00CD226B">
              <w:rPr>
                <w:rFonts w:ascii="Times New Roman" w:hAnsi="Times New Roman" w:cs="Times New Roman"/>
                <w:sz w:val="24"/>
                <w:szCs w:val="24"/>
                <w:lang w:val="en-US"/>
              </w:rPr>
              <w:fldChar w:fldCharType="end"/>
            </w:r>
          </w:p>
        </w:tc>
      </w:tr>
      <w:tr w:rsidR="007C78A7" w:rsidRPr="00CD226B" w14:paraId="45C71287" w14:textId="77777777" w:rsidTr="00B85121">
        <w:tc>
          <w:tcPr>
            <w:tcW w:w="5277" w:type="dxa"/>
          </w:tcPr>
          <w:p w14:paraId="4C5A2157" w14:textId="364D6FDC" w:rsidR="007C78A7" w:rsidRPr="00CD226B" w:rsidRDefault="007C78A7" w:rsidP="00CD226B">
            <w:pPr>
              <w:rPr>
                <w:rFonts w:ascii="Times New Roman" w:hAnsi="Times New Roman" w:cs="Times New Roman"/>
                <w:i/>
                <w:sz w:val="24"/>
                <w:szCs w:val="24"/>
                <w:lang w:val="en-US"/>
              </w:rPr>
            </w:pPr>
            <w:r w:rsidRPr="00CD226B">
              <w:rPr>
                <w:rFonts w:ascii="Times New Roman" w:hAnsi="Times New Roman" w:cs="Times New Roman"/>
                <w:i/>
                <w:color w:val="000000"/>
                <w:sz w:val="24"/>
                <w:szCs w:val="24"/>
              </w:rPr>
              <w:t xml:space="preserve">Chaetodon </w:t>
            </w:r>
            <w:proofErr w:type="spellStart"/>
            <w:r w:rsidRPr="00CD226B">
              <w:rPr>
                <w:rFonts w:ascii="Times New Roman" w:hAnsi="Times New Roman" w:cs="Times New Roman"/>
                <w:i/>
                <w:color w:val="000000"/>
                <w:sz w:val="24"/>
                <w:szCs w:val="24"/>
              </w:rPr>
              <w:t>ornatissimus</w:t>
            </w:r>
            <w:proofErr w:type="spellEnd"/>
            <w:r w:rsidRPr="00CD226B">
              <w:rPr>
                <w:rFonts w:ascii="Times New Roman" w:hAnsi="Times New Roman" w:cs="Times New Roman"/>
                <w:i/>
                <w:color w:val="000000"/>
                <w:sz w:val="24"/>
                <w:szCs w:val="24"/>
              </w:rPr>
              <w:t xml:space="preserve"> </w:t>
            </w:r>
            <w:r w:rsidRPr="00CD226B">
              <w:rPr>
                <w:rFonts w:ascii="Times New Roman" w:hAnsi="Times New Roman" w:cs="Times New Roman"/>
                <w:color w:val="000000"/>
                <w:sz w:val="24"/>
                <w:szCs w:val="24"/>
              </w:rPr>
              <w:t>Cuvier, 1831</w:t>
            </w:r>
          </w:p>
        </w:tc>
        <w:tc>
          <w:tcPr>
            <w:tcW w:w="1806" w:type="dxa"/>
          </w:tcPr>
          <w:p w14:paraId="56F09D56" w14:textId="653056D9"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Chaetodontidae</w:t>
            </w:r>
          </w:p>
        </w:tc>
        <w:tc>
          <w:tcPr>
            <w:tcW w:w="1276" w:type="dxa"/>
          </w:tcPr>
          <w:p w14:paraId="38BDECE3" w14:textId="7F756D57"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1.45</w:t>
            </w:r>
          </w:p>
        </w:tc>
        <w:tc>
          <w:tcPr>
            <w:tcW w:w="992" w:type="dxa"/>
          </w:tcPr>
          <w:p w14:paraId="64CB3080" w14:textId="3BCB8A59"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Genus</w:t>
            </w:r>
          </w:p>
        </w:tc>
        <w:tc>
          <w:tcPr>
            <w:tcW w:w="4643" w:type="dxa"/>
          </w:tcPr>
          <w:p w14:paraId="6935889E" w14:textId="3B7A16F6"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fldChar w:fldCharType="begin"/>
            </w:r>
            <w:r w:rsidRPr="00CD226B">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CD226B">
              <w:rPr>
                <w:rFonts w:ascii="Times New Roman" w:hAnsi="Times New Roman" w:cs="Times New Roman"/>
                <w:sz w:val="24"/>
                <w:szCs w:val="24"/>
                <w:lang w:val="en-US"/>
              </w:rPr>
              <w:fldChar w:fldCharType="separate"/>
            </w:r>
            <w:r w:rsidRPr="00CD226B">
              <w:rPr>
                <w:rFonts w:ascii="Times New Roman" w:hAnsi="Times New Roman" w:cs="Times New Roman"/>
                <w:noProof/>
                <w:sz w:val="24"/>
                <w:szCs w:val="24"/>
                <w:lang w:val="en-US"/>
              </w:rPr>
              <w:t>Leis and Carson-Ewart (2000)</w:t>
            </w:r>
            <w:r w:rsidRPr="00CD226B">
              <w:rPr>
                <w:rFonts w:ascii="Times New Roman" w:hAnsi="Times New Roman" w:cs="Times New Roman"/>
                <w:sz w:val="24"/>
                <w:szCs w:val="24"/>
                <w:lang w:val="en-US"/>
              </w:rPr>
              <w:fldChar w:fldCharType="end"/>
            </w:r>
          </w:p>
        </w:tc>
      </w:tr>
      <w:tr w:rsidR="007C78A7" w:rsidRPr="00CD226B" w14:paraId="120B74CD" w14:textId="77777777" w:rsidTr="00B85121">
        <w:tc>
          <w:tcPr>
            <w:tcW w:w="5277" w:type="dxa"/>
          </w:tcPr>
          <w:p w14:paraId="011EABEC" w14:textId="728DE1DD" w:rsidR="007C78A7" w:rsidRPr="00CD226B" w:rsidRDefault="007C78A7" w:rsidP="00CD226B">
            <w:pPr>
              <w:rPr>
                <w:rFonts w:ascii="Times New Roman" w:hAnsi="Times New Roman" w:cs="Times New Roman"/>
                <w:sz w:val="24"/>
                <w:szCs w:val="24"/>
                <w:lang w:val="en-US"/>
              </w:rPr>
            </w:pPr>
            <w:proofErr w:type="spellStart"/>
            <w:r w:rsidRPr="00CD226B">
              <w:rPr>
                <w:rFonts w:ascii="Times New Roman" w:hAnsi="Times New Roman" w:cs="Times New Roman"/>
                <w:i/>
                <w:color w:val="000000"/>
                <w:sz w:val="24"/>
                <w:szCs w:val="24"/>
              </w:rPr>
              <w:t>Cheilinus</w:t>
            </w:r>
            <w:proofErr w:type="spellEnd"/>
            <w:r w:rsidRPr="00CD226B">
              <w:rPr>
                <w:rFonts w:ascii="Times New Roman" w:hAnsi="Times New Roman" w:cs="Times New Roman"/>
                <w:i/>
                <w:color w:val="000000"/>
                <w:sz w:val="24"/>
                <w:szCs w:val="24"/>
              </w:rPr>
              <w:t xml:space="preserve"> </w:t>
            </w:r>
            <w:proofErr w:type="spellStart"/>
            <w:r w:rsidRPr="00CD226B">
              <w:rPr>
                <w:rFonts w:ascii="Times New Roman" w:hAnsi="Times New Roman" w:cs="Times New Roman"/>
                <w:i/>
                <w:color w:val="000000"/>
                <w:sz w:val="24"/>
                <w:szCs w:val="24"/>
              </w:rPr>
              <w:t>chlorourus</w:t>
            </w:r>
            <w:proofErr w:type="spellEnd"/>
            <w:r w:rsidRPr="00CD226B">
              <w:rPr>
                <w:rFonts w:ascii="Times New Roman" w:hAnsi="Times New Roman" w:cs="Times New Roman"/>
                <w:i/>
                <w:color w:val="000000"/>
                <w:sz w:val="24"/>
                <w:szCs w:val="24"/>
              </w:rPr>
              <w:t xml:space="preserve"> </w:t>
            </w:r>
            <w:r w:rsidRPr="00CD226B">
              <w:rPr>
                <w:rFonts w:ascii="Times New Roman" w:hAnsi="Times New Roman" w:cs="Times New Roman"/>
                <w:color w:val="000000"/>
                <w:sz w:val="24"/>
                <w:szCs w:val="24"/>
              </w:rPr>
              <w:t>(Bloch, 1761)</w:t>
            </w:r>
          </w:p>
        </w:tc>
        <w:tc>
          <w:tcPr>
            <w:tcW w:w="1806" w:type="dxa"/>
          </w:tcPr>
          <w:p w14:paraId="5259C220" w14:textId="2A796162" w:rsidR="007C78A7" w:rsidRPr="00CD226B" w:rsidRDefault="007C78A7" w:rsidP="00CD226B">
            <w:pPr>
              <w:rPr>
                <w:rFonts w:ascii="Times New Roman" w:hAnsi="Times New Roman" w:cs="Times New Roman"/>
                <w:sz w:val="24"/>
                <w:szCs w:val="24"/>
                <w:lang w:val="en-US"/>
              </w:rPr>
            </w:pPr>
            <w:proofErr w:type="spellStart"/>
            <w:r w:rsidRPr="00CD226B">
              <w:rPr>
                <w:rFonts w:ascii="Times New Roman" w:hAnsi="Times New Roman" w:cs="Times New Roman"/>
                <w:sz w:val="24"/>
                <w:szCs w:val="24"/>
                <w:lang w:val="en-US"/>
              </w:rPr>
              <w:t>Labridae</w:t>
            </w:r>
            <w:proofErr w:type="spellEnd"/>
          </w:p>
        </w:tc>
        <w:tc>
          <w:tcPr>
            <w:tcW w:w="1276" w:type="dxa"/>
          </w:tcPr>
          <w:p w14:paraId="10B63F46" w14:textId="67D0DA76"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1.97</w:t>
            </w:r>
          </w:p>
        </w:tc>
        <w:tc>
          <w:tcPr>
            <w:tcW w:w="992" w:type="dxa"/>
          </w:tcPr>
          <w:p w14:paraId="3232363D" w14:textId="1969DF35"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Genus</w:t>
            </w:r>
          </w:p>
        </w:tc>
        <w:tc>
          <w:tcPr>
            <w:tcW w:w="4643" w:type="dxa"/>
          </w:tcPr>
          <w:p w14:paraId="3AA61F4C" w14:textId="3C5BE387"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fldChar w:fldCharType="begin"/>
            </w:r>
            <w:r w:rsidRPr="00CD226B">
              <w:rPr>
                <w:rFonts w:ascii="Times New Roman" w:hAnsi="Times New Roman" w:cs="Times New Roman"/>
                <w:sz w:val="24"/>
                <w:szCs w:val="24"/>
                <w:lang w:val="en-US"/>
              </w:rPr>
              <w:instrText xml:space="preserve"> ADDIN EN.CITE &lt;EndNote&gt;&lt;Cite AuthorYear="1"&gt;&lt;Author&gt;Hutapea&lt;/Author&gt;&lt;Year&gt;2006&lt;/Year&gt;&lt;RecNum&gt;1854&lt;/RecNum&gt;&lt;DisplayText&gt;Hutapea and Slamet (2006)&lt;/DisplayText&gt;&lt;record&gt;&lt;rec-number&gt;1854&lt;/rec-number&gt;&lt;foreign-keys&gt;&lt;key app="EN" db-id="5ffdt2ttwsr9d8ex25r55we4zea52d9az00x" timestamp="1562921009"&gt;1854&lt;/key&gt;&lt;/foreign-keys&gt;&lt;ref-type name="Journal Article"&gt;17&lt;/ref-type&gt;&lt;contributors&gt;&lt;authors&gt;&lt;author&gt;Hutapea, Jhon Harianto&lt;/author&gt;&lt;author&gt;Slamet, Bejo&lt;/author&gt;&lt;/authors&gt;&lt;/contributors&gt;&lt;titles&gt;&lt;title&gt;MORPHOLOGICAL DEVELOPMENT OF Napoleon WRASSE, Cheilinus undulatus LARVAE&lt;/title&gt;&lt;secondary-title&gt;Indonesian Aquaculture Journal&lt;/secondary-title&gt;&lt;/titles&gt;&lt;periodical&gt;&lt;full-title&gt;Indonesian Aquaculture Journal&lt;/full-title&gt;&lt;/periodical&gt;&lt;pages&gt;145-151&lt;/pages&gt;&lt;volume&gt;1&lt;/volume&gt;&lt;number&gt;2&lt;/number&gt;&lt;dates&gt;&lt;year&gt;2006&lt;/year&gt;&lt;/dates&gt;&lt;isbn&gt;2502-6577&lt;/isbn&gt;&lt;urls&gt;&lt;/urls&gt;&lt;/record&gt;&lt;/Cite&gt;&lt;/EndNote&gt;</w:instrText>
            </w:r>
            <w:r w:rsidRPr="00CD226B">
              <w:rPr>
                <w:rFonts w:ascii="Times New Roman" w:hAnsi="Times New Roman" w:cs="Times New Roman"/>
                <w:sz w:val="24"/>
                <w:szCs w:val="24"/>
                <w:lang w:val="en-US"/>
              </w:rPr>
              <w:fldChar w:fldCharType="separate"/>
            </w:r>
            <w:r w:rsidRPr="00CD226B">
              <w:rPr>
                <w:rFonts w:ascii="Times New Roman" w:hAnsi="Times New Roman" w:cs="Times New Roman"/>
                <w:noProof/>
                <w:sz w:val="24"/>
                <w:szCs w:val="24"/>
                <w:lang w:val="en-US"/>
              </w:rPr>
              <w:t>Hutapea and Slamet (2006)</w:t>
            </w:r>
            <w:r w:rsidRPr="00CD226B">
              <w:rPr>
                <w:rFonts w:ascii="Times New Roman" w:hAnsi="Times New Roman" w:cs="Times New Roman"/>
                <w:sz w:val="24"/>
                <w:szCs w:val="24"/>
                <w:lang w:val="en-US"/>
              </w:rPr>
              <w:fldChar w:fldCharType="end"/>
            </w:r>
          </w:p>
        </w:tc>
      </w:tr>
      <w:tr w:rsidR="007C78A7" w:rsidRPr="00CD226B" w14:paraId="43ED779B" w14:textId="77777777" w:rsidTr="00B85121">
        <w:tc>
          <w:tcPr>
            <w:tcW w:w="5277" w:type="dxa"/>
          </w:tcPr>
          <w:p w14:paraId="5C8C9185" w14:textId="5EB57648" w:rsidR="007C78A7" w:rsidRPr="00CD226B" w:rsidRDefault="007C78A7" w:rsidP="00CD226B">
            <w:pPr>
              <w:rPr>
                <w:rFonts w:ascii="Times New Roman" w:hAnsi="Times New Roman" w:cs="Times New Roman"/>
                <w:sz w:val="24"/>
                <w:szCs w:val="24"/>
                <w:lang w:val="en-US"/>
              </w:rPr>
            </w:pPr>
            <w:proofErr w:type="spellStart"/>
            <w:r w:rsidRPr="00CD226B">
              <w:rPr>
                <w:rFonts w:ascii="Times New Roman" w:hAnsi="Times New Roman" w:cs="Times New Roman"/>
                <w:i/>
                <w:color w:val="000000"/>
                <w:sz w:val="24"/>
                <w:szCs w:val="24"/>
              </w:rPr>
              <w:t>Chlorurus</w:t>
            </w:r>
            <w:proofErr w:type="spellEnd"/>
            <w:r w:rsidRPr="00CD226B">
              <w:rPr>
                <w:rFonts w:ascii="Times New Roman" w:hAnsi="Times New Roman" w:cs="Times New Roman"/>
                <w:i/>
                <w:color w:val="000000"/>
                <w:sz w:val="24"/>
                <w:szCs w:val="24"/>
              </w:rPr>
              <w:t xml:space="preserve"> </w:t>
            </w:r>
            <w:proofErr w:type="spellStart"/>
            <w:r w:rsidRPr="00CD226B">
              <w:rPr>
                <w:rFonts w:ascii="Times New Roman" w:hAnsi="Times New Roman" w:cs="Times New Roman"/>
                <w:i/>
                <w:color w:val="000000"/>
                <w:sz w:val="24"/>
                <w:szCs w:val="24"/>
              </w:rPr>
              <w:t>spilurus</w:t>
            </w:r>
            <w:proofErr w:type="spellEnd"/>
            <w:r w:rsidRPr="00CD226B">
              <w:rPr>
                <w:rFonts w:ascii="Times New Roman" w:hAnsi="Times New Roman" w:cs="Times New Roman"/>
                <w:i/>
                <w:color w:val="000000"/>
                <w:sz w:val="24"/>
                <w:szCs w:val="24"/>
              </w:rPr>
              <w:t xml:space="preserve"> </w:t>
            </w:r>
            <w:r w:rsidRPr="00CD226B">
              <w:rPr>
                <w:rFonts w:ascii="Times New Roman" w:hAnsi="Times New Roman" w:cs="Times New Roman"/>
                <w:color w:val="000000"/>
                <w:sz w:val="24"/>
                <w:szCs w:val="24"/>
              </w:rPr>
              <w:t>(Valenciennes, 1840)</w:t>
            </w:r>
          </w:p>
        </w:tc>
        <w:tc>
          <w:tcPr>
            <w:tcW w:w="1806" w:type="dxa"/>
          </w:tcPr>
          <w:p w14:paraId="3865B92A" w14:textId="21DE4249" w:rsidR="007C78A7" w:rsidRPr="00CD226B" w:rsidRDefault="007C78A7" w:rsidP="00CD226B">
            <w:pPr>
              <w:rPr>
                <w:rFonts w:ascii="Times New Roman" w:hAnsi="Times New Roman" w:cs="Times New Roman"/>
                <w:sz w:val="24"/>
                <w:szCs w:val="24"/>
                <w:lang w:val="en-US"/>
              </w:rPr>
            </w:pPr>
            <w:proofErr w:type="spellStart"/>
            <w:r w:rsidRPr="00CD226B">
              <w:rPr>
                <w:rFonts w:ascii="Times New Roman" w:hAnsi="Times New Roman" w:cs="Times New Roman"/>
                <w:sz w:val="24"/>
                <w:szCs w:val="24"/>
                <w:lang w:val="en-US"/>
              </w:rPr>
              <w:t>Scaridae</w:t>
            </w:r>
            <w:proofErr w:type="spellEnd"/>
          </w:p>
        </w:tc>
        <w:tc>
          <w:tcPr>
            <w:tcW w:w="1276" w:type="dxa"/>
          </w:tcPr>
          <w:p w14:paraId="17B78C3C" w14:textId="5879169F"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1.65</w:t>
            </w:r>
          </w:p>
        </w:tc>
        <w:tc>
          <w:tcPr>
            <w:tcW w:w="992" w:type="dxa"/>
          </w:tcPr>
          <w:p w14:paraId="76EC6D01" w14:textId="5449B98A"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Family</w:t>
            </w:r>
          </w:p>
        </w:tc>
        <w:tc>
          <w:tcPr>
            <w:tcW w:w="4643" w:type="dxa"/>
          </w:tcPr>
          <w:p w14:paraId="778BA95E" w14:textId="2B5FD181"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fldChar w:fldCharType="begin"/>
            </w:r>
            <w:r w:rsidRPr="00CD226B">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CD226B">
              <w:rPr>
                <w:rFonts w:ascii="Times New Roman" w:hAnsi="Times New Roman" w:cs="Times New Roman"/>
                <w:sz w:val="24"/>
                <w:szCs w:val="24"/>
                <w:lang w:val="en-US"/>
              </w:rPr>
              <w:fldChar w:fldCharType="separate"/>
            </w:r>
            <w:r w:rsidRPr="00CD226B">
              <w:rPr>
                <w:rFonts w:ascii="Times New Roman" w:hAnsi="Times New Roman" w:cs="Times New Roman"/>
                <w:noProof/>
                <w:sz w:val="24"/>
                <w:szCs w:val="24"/>
                <w:lang w:val="en-US"/>
              </w:rPr>
              <w:t>Leis and Carson-Ewart (2000)</w:t>
            </w:r>
            <w:r w:rsidRPr="00CD226B">
              <w:rPr>
                <w:rFonts w:ascii="Times New Roman" w:hAnsi="Times New Roman" w:cs="Times New Roman"/>
                <w:sz w:val="24"/>
                <w:szCs w:val="24"/>
                <w:lang w:val="en-US"/>
              </w:rPr>
              <w:fldChar w:fldCharType="end"/>
            </w:r>
          </w:p>
        </w:tc>
      </w:tr>
      <w:tr w:rsidR="007C78A7" w:rsidRPr="00CD226B" w14:paraId="61F978ED" w14:textId="77777777" w:rsidTr="00B85121">
        <w:tc>
          <w:tcPr>
            <w:tcW w:w="5277" w:type="dxa"/>
          </w:tcPr>
          <w:p w14:paraId="081243EA" w14:textId="4F005D01" w:rsidR="007C78A7" w:rsidRPr="00CD226B" w:rsidRDefault="007C78A7" w:rsidP="00CD226B">
            <w:pPr>
              <w:rPr>
                <w:rFonts w:ascii="Times New Roman" w:hAnsi="Times New Roman" w:cs="Times New Roman"/>
                <w:sz w:val="24"/>
                <w:szCs w:val="24"/>
                <w:lang w:val="en-US"/>
              </w:rPr>
            </w:pPr>
            <w:proofErr w:type="spellStart"/>
            <w:r w:rsidRPr="00CD226B">
              <w:rPr>
                <w:rFonts w:ascii="Times New Roman" w:hAnsi="Times New Roman" w:cs="Times New Roman"/>
                <w:i/>
                <w:color w:val="000000"/>
                <w:sz w:val="24"/>
                <w:szCs w:val="24"/>
              </w:rPr>
              <w:t>Chromis</w:t>
            </w:r>
            <w:proofErr w:type="spellEnd"/>
            <w:r w:rsidRPr="00CD226B">
              <w:rPr>
                <w:rFonts w:ascii="Times New Roman" w:hAnsi="Times New Roman" w:cs="Times New Roman"/>
                <w:i/>
                <w:color w:val="000000"/>
                <w:sz w:val="24"/>
                <w:szCs w:val="24"/>
              </w:rPr>
              <w:t xml:space="preserve"> </w:t>
            </w:r>
            <w:proofErr w:type="spellStart"/>
            <w:r w:rsidRPr="00CD226B">
              <w:rPr>
                <w:rFonts w:ascii="Times New Roman" w:hAnsi="Times New Roman" w:cs="Times New Roman"/>
                <w:i/>
                <w:color w:val="000000"/>
                <w:sz w:val="24"/>
                <w:szCs w:val="24"/>
              </w:rPr>
              <w:t>iomelas</w:t>
            </w:r>
            <w:proofErr w:type="spellEnd"/>
            <w:r w:rsidRPr="00CD226B">
              <w:rPr>
                <w:rFonts w:ascii="Times New Roman" w:hAnsi="Times New Roman" w:cs="Times New Roman"/>
                <w:i/>
                <w:color w:val="000000"/>
                <w:sz w:val="24"/>
                <w:szCs w:val="24"/>
              </w:rPr>
              <w:t xml:space="preserve"> </w:t>
            </w:r>
            <w:r w:rsidRPr="00CD226B">
              <w:rPr>
                <w:rFonts w:ascii="Times New Roman" w:hAnsi="Times New Roman" w:cs="Times New Roman"/>
                <w:color w:val="000000"/>
                <w:sz w:val="24"/>
                <w:szCs w:val="24"/>
              </w:rPr>
              <w:t xml:space="preserve">Jordan &amp; </w:t>
            </w:r>
            <w:proofErr w:type="spellStart"/>
            <w:r w:rsidRPr="00CD226B">
              <w:rPr>
                <w:rFonts w:ascii="Times New Roman" w:hAnsi="Times New Roman" w:cs="Times New Roman"/>
                <w:color w:val="000000"/>
                <w:sz w:val="24"/>
                <w:szCs w:val="24"/>
              </w:rPr>
              <w:t>Seale</w:t>
            </w:r>
            <w:proofErr w:type="spellEnd"/>
            <w:r w:rsidRPr="00CD226B">
              <w:rPr>
                <w:rFonts w:ascii="Times New Roman" w:hAnsi="Times New Roman" w:cs="Times New Roman"/>
                <w:color w:val="000000"/>
                <w:sz w:val="24"/>
                <w:szCs w:val="24"/>
              </w:rPr>
              <w:t>, 1906</w:t>
            </w:r>
          </w:p>
        </w:tc>
        <w:tc>
          <w:tcPr>
            <w:tcW w:w="1806" w:type="dxa"/>
          </w:tcPr>
          <w:p w14:paraId="2F07D900" w14:textId="6C4C950E" w:rsidR="007C78A7" w:rsidRPr="00CD226B" w:rsidRDefault="007C78A7" w:rsidP="00CD226B">
            <w:pPr>
              <w:rPr>
                <w:rFonts w:ascii="Times New Roman" w:hAnsi="Times New Roman" w:cs="Times New Roman"/>
                <w:sz w:val="24"/>
                <w:szCs w:val="24"/>
                <w:lang w:val="en-US"/>
              </w:rPr>
            </w:pPr>
            <w:proofErr w:type="spellStart"/>
            <w:r w:rsidRPr="00CD226B">
              <w:rPr>
                <w:rFonts w:ascii="Times New Roman" w:hAnsi="Times New Roman" w:cs="Times New Roman"/>
                <w:sz w:val="24"/>
                <w:szCs w:val="24"/>
                <w:lang w:val="en-US"/>
              </w:rPr>
              <w:t>Pomacentridae</w:t>
            </w:r>
            <w:proofErr w:type="spellEnd"/>
          </w:p>
        </w:tc>
        <w:tc>
          <w:tcPr>
            <w:tcW w:w="1276" w:type="dxa"/>
          </w:tcPr>
          <w:p w14:paraId="3FC409E0" w14:textId="317D4D36"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3.05</w:t>
            </w:r>
          </w:p>
        </w:tc>
        <w:tc>
          <w:tcPr>
            <w:tcW w:w="992" w:type="dxa"/>
          </w:tcPr>
          <w:p w14:paraId="1DA89D77" w14:textId="6338BBA7"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Family</w:t>
            </w:r>
          </w:p>
        </w:tc>
        <w:tc>
          <w:tcPr>
            <w:tcW w:w="4643" w:type="dxa"/>
          </w:tcPr>
          <w:p w14:paraId="5EBBB41C" w14:textId="06148F77"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fldChar w:fldCharType="begin"/>
            </w:r>
            <w:r w:rsidRPr="00CD226B">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CD226B">
              <w:rPr>
                <w:rFonts w:ascii="Times New Roman" w:hAnsi="Times New Roman" w:cs="Times New Roman"/>
                <w:sz w:val="24"/>
                <w:szCs w:val="24"/>
                <w:lang w:val="en-US"/>
              </w:rPr>
              <w:fldChar w:fldCharType="separate"/>
            </w:r>
            <w:r w:rsidRPr="00CD226B">
              <w:rPr>
                <w:rFonts w:ascii="Times New Roman" w:hAnsi="Times New Roman" w:cs="Times New Roman"/>
                <w:noProof/>
                <w:sz w:val="24"/>
                <w:szCs w:val="24"/>
                <w:lang w:val="en-US"/>
              </w:rPr>
              <w:t>Leis and Carson-Ewart (2000)</w:t>
            </w:r>
            <w:r w:rsidRPr="00CD226B">
              <w:rPr>
                <w:rFonts w:ascii="Times New Roman" w:hAnsi="Times New Roman" w:cs="Times New Roman"/>
                <w:sz w:val="24"/>
                <w:szCs w:val="24"/>
                <w:lang w:val="en-US"/>
              </w:rPr>
              <w:fldChar w:fldCharType="end"/>
            </w:r>
          </w:p>
        </w:tc>
      </w:tr>
      <w:tr w:rsidR="007C78A7" w:rsidRPr="00CD226B" w14:paraId="57AE130E" w14:textId="77777777" w:rsidTr="00B85121">
        <w:tc>
          <w:tcPr>
            <w:tcW w:w="5277" w:type="dxa"/>
          </w:tcPr>
          <w:p w14:paraId="3AA1055F" w14:textId="2C2C8771" w:rsidR="007C78A7" w:rsidRPr="00CD226B" w:rsidRDefault="007C78A7" w:rsidP="00CD226B">
            <w:pPr>
              <w:rPr>
                <w:rFonts w:ascii="Times New Roman" w:hAnsi="Times New Roman" w:cs="Times New Roman"/>
                <w:sz w:val="24"/>
                <w:szCs w:val="24"/>
                <w:lang w:val="en-US"/>
              </w:rPr>
            </w:pPr>
            <w:proofErr w:type="spellStart"/>
            <w:r w:rsidRPr="00CD226B">
              <w:rPr>
                <w:rFonts w:ascii="Times New Roman" w:hAnsi="Times New Roman" w:cs="Times New Roman"/>
                <w:i/>
                <w:color w:val="000000"/>
                <w:sz w:val="24"/>
                <w:szCs w:val="24"/>
              </w:rPr>
              <w:t>Chromis</w:t>
            </w:r>
            <w:proofErr w:type="spellEnd"/>
            <w:r w:rsidRPr="00CD226B">
              <w:rPr>
                <w:rFonts w:ascii="Times New Roman" w:hAnsi="Times New Roman" w:cs="Times New Roman"/>
                <w:i/>
                <w:color w:val="000000"/>
                <w:sz w:val="24"/>
                <w:szCs w:val="24"/>
              </w:rPr>
              <w:t xml:space="preserve"> viridis </w:t>
            </w:r>
            <w:r w:rsidRPr="00CD226B">
              <w:rPr>
                <w:rFonts w:ascii="Times New Roman" w:hAnsi="Times New Roman" w:cs="Times New Roman"/>
                <w:color w:val="000000"/>
                <w:sz w:val="24"/>
                <w:szCs w:val="24"/>
              </w:rPr>
              <w:t>(Cuvier, 1830)</w:t>
            </w:r>
          </w:p>
        </w:tc>
        <w:tc>
          <w:tcPr>
            <w:tcW w:w="1806" w:type="dxa"/>
          </w:tcPr>
          <w:p w14:paraId="7358A336" w14:textId="50FF386A" w:rsidR="007C78A7" w:rsidRPr="00CD226B" w:rsidRDefault="007C78A7" w:rsidP="00CD226B">
            <w:pPr>
              <w:rPr>
                <w:rFonts w:ascii="Times New Roman" w:hAnsi="Times New Roman" w:cs="Times New Roman"/>
                <w:sz w:val="24"/>
                <w:szCs w:val="24"/>
                <w:lang w:val="en-US"/>
              </w:rPr>
            </w:pPr>
            <w:proofErr w:type="spellStart"/>
            <w:r w:rsidRPr="00CD226B">
              <w:rPr>
                <w:rFonts w:ascii="Times New Roman" w:hAnsi="Times New Roman" w:cs="Times New Roman"/>
                <w:sz w:val="24"/>
                <w:szCs w:val="24"/>
                <w:lang w:val="en-US"/>
              </w:rPr>
              <w:t>Pomacentridae</w:t>
            </w:r>
            <w:proofErr w:type="spellEnd"/>
          </w:p>
        </w:tc>
        <w:tc>
          <w:tcPr>
            <w:tcW w:w="1276" w:type="dxa"/>
          </w:tcPr>
          <w:p w14:paraId="4E57EF38" w14:textId="5B1C9A4F"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3.05</w:t>
            </w:r>
          </w:p>
        </w:tc>
        <w:tc>
          <w:tcPr>
            <w:tcW w:w="992" w:type="dxa"/>
          </w:tcPr>
          <w:p w14:paraId="681A2323" w14:textId="1283EF48"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Family</w:t>
            </w:r>
          </w:p>
        </w:tc>
        <w:tc>
          <w:tcPr>
            <w:tcW w:w="4643" w:type="dxa"/>
          </w:tcPr>
          <w:p w14:paraId="1E810BCA" w14:textId="5DD080CD"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fldChar w:fldCharType="begin"/>
            </w:r>
            <w:r w:rsidRPr="00CD226B">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CD226B">
              <w:rPr>
                <w:rFonts w:ascii="Times New Roman" w:hAnsi="Times New Roman" w:cs="Times New Roman"/>
                <w:sz w:val="24"/>
                <w:szCs w:val="24"/>
                <w:lang w:val="en-US"/>
              </w:rPr>
              <w:fldChar w:fldCharType="separate"/>
            </w:r>
            <w:r w:rsidRPr="00CD226B">
              <w:rPr>
                <w:rFonts w:ascii="Times New Roman" w:hAnsi="Times New Roman" w:cs="Times New Roman"/>
                <w:noProof/>
                <w:sz w:val="24"/>
                <w:szCs w:val="24"/>
                <w:lang w:val="en-US"/>
              </w:rPr>
              <w:t>Leis and Carson-Ewart (2000)</w:t>
            </w:r>
            <w:r w:rsidRPr="00CD226B">
              <w:rPr>
                <w:rFonts w:ascii="Times New Roman" w:hAnsi="Times New Roman" w:cs="Times New Roman"/>
                <w:sz w:val="24"/>
                <w:szCs w:val="24"/>
                <w:lang w:val="en-US"/>
              </w:rPr>
              <w:fldChar w:fldCharType="end"/>
            </w:r>
          </w:p>
        </w:tc>
      </w:tr>
      <w:tr w:rsidR="007C78A7" w:rsidRPr="00CD226B" w14:paraId="23A69041" w14:textId="77777777" w:rsidTr="00B85121">
        <w:tc>
          <w:tcPr>
            <w:tcW w:w="5277" w:type="dxa"/>
          </w:tcPr>
          <w:p w14:paraId="4C1DF5A6" w14:textId="08DC212B" w:rsidR="007C78A7" w:rsidRPr="00CD226B" w:rsidRDefault="007C78A7" w:rsidP="00CD226B">
            <w:pPr>
              <w:rPr>
                <w:rFonts w:ascii="Times New Roman" w:hAnsi="Times New Roman" w:cs="Times New Roman"/>
                <w:i/>
                <w:sz w:val="24"/>
                <w:szCs w:val="24"/>
                <w:lang w:val="en-US"/>
              </w:rPr>
            </w:pPr>
            <w:proofErr w:type="spellStart"/>
            <w:r w:rsidRPr="00CD226B">
              <w:rPr>
                <w:rFonts w:ascii="Times New Roman" w:hAnsi="Times New Roman" w:cs="Times New Roman"/>
                <w:i/>
                <w:color w:val="000000"/>
                <w:sz w:val="24"/>
                <w:szCs w:val="24"/>
              </w:rPr>
              <w:t>Ctenochaetus</w:t>
            </w:r>
            <w:proofErr w:type="spellEnd"/>
            <w:r w:rsidRPr="00CD226B">
              <w:rPr>
                <w:rFonts w:ascii="Times New Roman" w:hAnsi="Times New Roman" w:cs="Times New Roman"/>
                <w:i/>
                <w:color w:val="000000"/>
                <w:sz w:val="24"/>
                <w:szCs w:val="24"/>
              </w:rPr>
              <w:t xml:space="preserve"> </w:t>
            </w:r>
            <w:proofErr w:type="spellStart"/>
            <w:r w:rsidRPr="00CD226B">
              <w:rPr>
                <w:rFonts w:ascii="Times New Roman" w:hAnsi="Times New Roman" w:cs="Times New Roman"/>
                <w:i/>
                <w:color w:val="000000"/>
                <w:sz w:val="24"/>
                <w:szCs w:val="24"/>
              </w:rPr>
              <w:t>marginatus</w:t>
            </w:r>
            <w:proofErr w:type="spellEnd"/>
            <w:r w:rsidRPr="00CD226B">
              <w:rPr>
                <w:rFonts w:ascii="Times New Roman" w:hAnsi="Times New Roman" w:cs="Times New Roman"/>
                <w:i/>
                <w:color w:val="000000"/>
                <w:sz w:val="24"/>
                <w:szCs w:val="24"/>
              </w:rPr>
              <w:t xml:space="preserve"> </w:t>
            </w:r>
            <w:r w:rsidRPr="00CD226B">
              <w:rPr>
                <w:rFonts w:ascii="Times New Roman" w:hAnsi="Times New Roman" w:cs="Times New Roman"/>
                <w:color w:val="000000"/>
                <w:sz w:val="24"/>
                <w:szCs w:val="24"/>
              </w:rPr>
              <w:t>(Valenciennes, 1835)</w:t>
            </w:r>
          </w:p>
        </w:tc>
        <w:tc>
          <w:tcPr>
            <w:tcW w:w="1806" w:type="dxa"/>
          </w:tcPr>
          <w:p w14:paraId="2DDBC651" w14:textId="5DCA2DC2"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Acanthuridae</w:t>
            </w:r>
          </w:p>
        </w:tc>
        <w:tc>
          <w:tcPr>
            <w:tcW w:w="1276" w:type="dxa"/>
          </w:tcPr>
          <w:p w14:paraId="3465BAEC" w14:textId="2A7A38A4"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1.70</w:t>
            </w:r>
          </w:p>
        </w:tc>
        <w:tc>
          <w:tcPr>
            <w:tcW w:w="992" w:type="dxa"/>
          </w:tcPr>
          <w:p w14:paraId="477B96EB" w14:textId="1807EDA7"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Family</w:t>
            </w:r>
          </w:p>
        </w:tc>
        <w:tc>
          <w:tcPr>
            <w:tcW w:w="4643" w:type="dxa"/>
          </w:tcPr>
          <w:p w14:paraId="3DC0AC80" w14:textId="27789906"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fldChar w:fldCharType="begin"/>
            </w:r>
            <w:r w:rsidRPr="00CD226B">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CD226B">
              <w:rPr>
                <w:rFonts w:ascii="Times New Roman" w:hAnsi="Times New Roman" w:cs="Times New Roman"/>
                <w:sz w:val="24"/>
                <w:szCs w:val="24"/>
                <w:lang w:val="en-US"/>
              </w:rPr>
              <w:fldChar w:fldCharType="separate"/>
            </w:r>
            <w:r w:rsidRPr="00CD226B">
              <w:rPr>
                <w:rFonts w:ascii="Times New Roman" w:hAnsi="Times New Roman" w:cs="Times New Roman"/>
                <w:noProof/>
                <w:sz w:val="24"/>
                <w:szCs w:val="24"/>
                <w:lang w:val="en-US"/>
              </w:rPr>
              <w:t>Leis and Carson-Ewart (2000)</w:t>
            </w:r>
            <w:r w:rsidRPr="00CD226B">
              <w:rPr>
                <w:rFonts w:ascii="Times New Roman" w:hAnsi="Times New Roman" w:cs="Times New Roman"/>
                <w:sz w:val="24"/>
                <w:szCs w:val="24"/>
                <w:lang w:val="en-US"/>
              </w:rPr>
              <w:fldChar w:fldCharType="end"/>
            </w:r>
          </w:p>
        </w:tc>
      </w:tr>
      <w:tr w:rsidR="007C78A7" w:rsidRPr="00CD226B" w14:paraId="36CB1E65" w14:textId="77777777" w:rsidTr="00B85121">
        <w:tc>
          <w:tcPr>
            <w:tcW w:w="5277" w:type="dxa"/>
          </w:tcPr>
          <w:p w14:paraId="47F8DAB7" w14:textId="4BF43B4E" w:rsidR="007C78A7" w:rsidRPr="00CD226B" w:rsidRDefault="007C78A7" w:rsidP="00CD226B">
            <w:pPr>
              <w:rPr>
                <w:rFonts w:ascii="Times New Roman" w:hAnsi="Times New Roman" w:cs="Times New Roman"/>
                <w:sz w:val="24"/>
                <w:szCs w:val="24"/>
                <w:lang w:val="en-US"/>
              </w:rPr>
            </w:pPr>
            <w:proofErr w:type="spellStart"/>
            <w:r w:rsidRPr="00CD226B">
              <w:rPr>
                <w:rFonts w:ascii="Times New Roman" w:hAnsi="Times New Roman" w:cs="Times New Roman"/>
                <w:i/>
                <w:color w:val="000000"/>
                <w:sz w:val="24"/>
                <w:szCs w:val="24"/>
              </w:rPr>
              <w:t>Ctenochaetus</w:t>
            </w:r>
            <w:proofErr w:type="spellEnd"/>
            <w:r w:rsidRPr="00CD226B">
              <w:rPr>
                <w:rFonts w:ascii="Times New Roman" w:hAnsi="Times New Roman" w:cs="Times New Roman"/>
                <w:i/>
                <w:color w:val="000000"/>
                <w:sz w:val="24"/>
                <w:szCs w:val="24"/>
              </w:rPr>
              <w:t xml:space="preserve"> </w:t>
            </w:r>
            <w:proofErr w:type="spellStart"/>
            <w:r w:rsidRPr="00CD226B">
              <w:rPr>
                <w:rFonts w:ascii="Times New Roman" w:hAnsi="Times New Roman" w:cs="Times New Roman"/>
                <w:i/>
                <w:color w:val="000000"/>
                <w:sz w:val="24"/>
                <w:szCs w:val="24"/>
              </w:rPr>
              <w:t>striatus</w:t>
            </w:r>
            <w:proofErr w:type="spellEnd"/>
            <w:r w:rsidRPr="00CD226B">
              <w:rPr>
                <w:rFonts w:ascii="Times New Roman" w:hAnsi="Times New Roman" w:cs="Times New Roman"/>
                <w:color w:val="000000"/>
                <w:sz w:val="24"/>
                <w:szCs w:val="24"/>
              </w:rPr>
              <w:t xml:space="preserve"> (</w:t>
            </w:r>
            <w:proofErr w:type="spellStart"/>
            <w:r w:rsidRPr="00CD226B">
              <w:rPr>
                <w:rFonts w:ascii="Times New Roman" w:hAnsi="Times New Roman" w:cs="Times New Roman"/>
                <w:color w:val="000000"/>
                <w:sz w:val="24"/>
                <w:szCs w:val="24"/>
              </w:rPr>
              <w:t>Quoy</w:t>
            </w:r>
            <w:proofErr w:type="spellEnd"/>
            <w:r w:rsidRPr="00CD226B">
              <w:rPr>
                <w:rFonts w:ascii="Times New Roman" w:hAnsi="Times New Roman" w:cs="Times New Roman"/>
                <w:color w:val="000000"/>
                <w:sz w:val="24"/>
                <w:szCs w:val="24"/>
              </w:rPr>
              <w:t xml:space="preserve"> &amp; </w:t>
            </w:r>
            <w:proofErr w:type="spellStart"/>
            <w:r w:rsidRPr="00CD226B">
              <w:rPr>
                <w:rFonts w:ascii="Times New Roman" w:hAnsi="Times New Roman" w:cs="Times New Roman"/>
                <w:color w:val="000000"/>
                <w:sz w:val="24"/>
                <w:szCs w:val="24"/>
              </w:rPr>
              <w:t>Gaimard</w:t>
            </w:r>
            <w:proofErr w:type="spellEnd"/>
            <w:r w:rsidRPr="00CD226B">
              <w:rPr>
                <w:rFonts w:ascii="Times New Roman" w:hAnsi="Times New Roman" w:cs="Times New Roman"/>
                <w:color w:val="000000"/>
                <w:sz w:val="24"/>
                <w:szCs w:val="24"/>
              </w:rPr>
              <w:t>, 1825)</w:t>
            </w:r>
          </w:p>
        </w:tc>
        <w:tc>
          <w:tcPr>
            <w:tcW w:w="1806" w:type="dxa"/>
          </w:tcPr>
          <w:p w14:paraId="25448393" w14:textId="304A434B"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Acanthuridae</w:t>
            </w:r>
          </w:p>
        </w:tc>
        <w:tc>
          <w:tcPr>
            <w:tcW w:w="1276" w:type="dxa"/>
          </w:tcPr>
          <w:p w14:paraId="30EB74CD" w14:textId="6353E9FD"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1.70</w:t>
            </w:r>
          </w:p>
        </w:tc>
        <w:tc>
          <w:tcPr>
            <w:tcW w:w="992" w:type="dxa"/>
          </w:tcPr>
          <w:p w14:paraId="675BEAD4" w14:textId="30E4C3FF"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Family</w:t>
            </w:r>
          </w:p>
        </w:tc>
        <w:tc>
          <w:tcPr>
            <w:tcW w:w="4643" w:type="dxa"/>
          </w:tcPr>
          <w:p w14:paraId="53EC998A" w14:textId="533FCFCC"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fldChar w:fldCharType="begin"/>
            </w:r>
            <w:r w:rsidRPr="00CD226B">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CD226B">
              <w:rPr>
                <w:rFonts w:ascii="Times New Roman" w:hAnsi="Times New Roman" w:cs="Times New Roman"/>
                <w:sz w:val="24"/>
                <w:szCs w:val="24"/>
                <w:lang w:val="en-US"/>
              </w:rPr>
              <w:fldChar w:fldCharType="separate"/>
            </w:r>
            <w:r w:rsidRPr="00CD226B">
              <w:rPr>
                <w:rFonts w:ascii="Times New Roman" w:hAnsi="Times New Roman" w:cs="Times New Roman"/>
                <w:noProof/>
                <w:sz w:val="24"/>
                <w:szCs w:val="24"/>
                <w:lang w:val="en-US"/>
              </w:rPr>
              <w:t>Leis and Carson-Ewart (2000)</w:t>
            </w:r>
            <w:r w:rsidRPr="00CD226B">
              <w:rPr>
                <w:rFonts w:ascii="Times New Roman" w:hAnsi="Times New Roman" w:cs="Times New Roman"/>
                <w:sz w:val="24"/>
                <w:szCs w:val="24"/>
                <w:lang w:val="en-US"/>
              </w:rPr>
              <w:fldChar w:fldCharType="end"/>
            </w:r>
          </w:p>
        </w:tc>
      </w:tr>
      <w:tr w:rsidR="007C78A7" w:rsidRPr="00CD226B" w14:paraId="065F2113" w14:textId="77777777" w:rsidTr="00B85121">
        <w:tc>
          <w:tcPr>
            <w:tcW w:w="5277" w:type="dxa"/>
          </w:tcPr>
          <w:p w14:paraId="2959EBAC" w14:textId="5BF21DE7" w:rsidR="007C78A7" w:rsidRPr="00CD226B" w:rsidRDefault="007C78A7" w:rsidP="00CD226B">
            <w:pPr>
              <w:rPr>
                <w:rFonts w:ascii="Times New Roman" w:hAnsi="Times New Roman" w:cs="Times New Roman"/>
                <w:sz w:val="24"/>
                <w:szCs w:val="24"/>
                <w:lang w:val="en-US"/>
              </w:rPr>
            </w:pPr>
            <w:proofErr w:type="spellStart"/>
            <w:r w:rsidRPr="00CD226B">
              <w:rPr>
                <w:rFonts w:ascii="Times New Roman" w:hAnsi="Times New Roman" w:cs="Times New Roman"/>
                <w:i/>
                <w:color w:val="000000"/>
                <w:sz w:val="24"/>
                <w:szCs w:val="24"/>
              </w:rPr>
              <w:t>Dascyllus</w:t>
            </w:r>
            <w:proofErr w:type="spellEnd"/>
            <w:r w:rsidRPr="00CD226B">
              <w:rPr>
                <w:rFonts w:ascii="Times New Roman" w:hAnsi="Times New Roman" w:cs="Times New Roman"/>
                <w:i/>
                <w:color w:val="000000"/>
                <w:sz w:val="24"/>
                <w:szCs w:val="24"/>
              </w:rPr>
              <w:t xml:space="preserve"> </w:t>
            </w:r>
            <w:proofErr w:type="spellStart"/>
            <w:r w:rsidRPr="00CD226B">
              <w:rPr>
                <w:rFonts w:ascii="Times New Roman" w:hAnsi="Times New Roman" w:cs="Times New Roman"/>
                <w:i/>
                <w:color w:val="000000"/>
                <w:sz w:val="24"/>
                <w:szCs w:val="24"/>
              </w:rPr>
              <w:t>aruanus</w:t>
            </w:r>
            <w:proofErr w:type="spellEnd"/>
            <w:r w:rsidRPr="00CD226B">
              <w:rPr>
                <w:rFonts w:ascii="Times New Roman" w:hAnsi="Times New Roman" w:cs="Times New Roman"/>
                <w:color w:val="000000"/>
                <w:sz w:val="24"/>
                <w:szCs w:val="24"/>
              </w:rPr>
              <w:t xml:space="preserve"> (Linnaeus, 1758)</w:t>
            </w:r>
          </w:p>
        </w:tc>
        <w:tc>
          <w:tcPr>
            <w:tcW w:w="1806" w:type="dxa"/>
          </w:tcPr>
          <w:p w14:paraId="3798A07B" w14:textId="284A8E85" w:rsidR="007C78A7" w:rsidRPr="00CD226B" w:rsidRDefault="007C78A7" w:rsidP="00CD226B">
            <w:pPr>
              <w:rPr>
                <w:rFonts w:ascii="Times New Roman" w:hAnsi="Times New Roman" w:cs="Times New Roman"/>
                <w:sz w:val="24"/>
                <w:szCs w:val="24"/>
                <w:lang w:val="en-US"/>
              </w:rPr>
            </w:pPr>
            <w:proofErr w:type="spellStart"/>
            <w:r w:rsidRPr="00CD226B">
              <w:rPr>
                <w:rFonts w:ascii="Times New Roman" w:hAnsi="Times New Roman" w:cs="Times New Roman"/>
                <w:sz w:val="24"/>
                <w:szCs w:val="24"/>
                <w:lang w:val="en-US"/>
              </w:rPr>
              <w:t>Pomacentridae</w:t>
            </w:r>
            <w:proofErr w:type="spellEnd"/>
          </w:p>
        </w:tc>
        <w:tc>
          <w:tcPr>
            <w:tcW w:w="1276" w:type="dxa"/>
          </w:tcPr>
          <w:p w14:paraId="79B2FD4C" w14:textId="5078711F"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2.10</w:t>
            </w:r>
          </w:p>
        </w:tc>
        <w:tc>
          <w:tcPr>
            <w:tcW w:w="992" w:type="dxa"/>
          </w:tcPr>
          <w:p w14:paraId="359262E6" w14:textId="00C335A4"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Genus</w:t>
            </w:r>
          </w:p>
        </w:tc>
        <w:tc>
          <w:tcPr>
            <w:tcW w:w="4643" w:type="dxa"/>
          </w:tcPr>
          <w:p w14:paraId="62AC4850" w14:textId="3A8C526E" w:rsidR="007C78A7" w:rsidRPr="00CD226B" w:rsidRDefault="007C78A7" w:rsidP="00714BA5">
            <w:pPr>
              <w:rPr>
                <w:rFonts w:ascii="Times New Roman" w:hAnsi="Times New Roman" w:cs="Times New Roman"/>
                <w:sz w:val="24"/>
                <w:szCs w:val="24"/>
                <w:lang w:val="en-US"/>
              </w:rPr>
            </w:pPr>
            <w:r w:rsidRPr="00CD226B">
              <w:rPr>
                <w:rFonts w:ascii="Times New Roman" w:hAnsi="Times New Roman" w:cs="Times New Roman"/>
                <w:sz w:val="24"/>
                <w:szCs w:val="24"/>
                <w:lang w:val="en-US"/>
              </w:rPr>
              <w:fldChar w:fldCharType="begin"/>
            </w:r>
            <w:r w:rsidR="00714BA5">
              <w:rPr>
                <w:rFonts w:ascii="Times New Roman" w:hAnsi="Times New Roman" w:cs="Times New Roman"/>
                <w:sz w:val="24"/>
                <w:szCs w:val="24"/>
                <w:lang w:val="en-US"/>
              </w:rPr>
              <w:instrText xml:space="preserve"> ADDIN EN.CITE &lt;EndNote&gt;&lt;Cite AuthorYear="1"&gt;&lt;Author&gt;Emel’yanova&lt;/Author&gt;&lt;Year&gt;2009&lt;/Year&gt;&lt;RecNum&gt;1850&lt;/RecNum&gt;&lt;DisplayText&gt;Emel’yanova et al. (2009)&lt;/DisplayText&gt;&lt;record&gt;&lt;rec-number&gt;1850&lt;/rec-number&gt;&lt;foreign-keys&gt;&lt;key app="EN" db-id="5ffdt2ttwsr9d8ex25r55we4zea52d9az00x" timestamp="1562920641"&gt;1850&lt;/key&gt;&lt;/foreign-keys&gt;&lt;ref-type name="Journal Article"&gt;17&lt;/ref-type&gt;&lt;contributors&gt;&lt;authors&gt;&lt;author&gt;Emel’yanova, NG&lt;/author&gt;&lt;author&gt;Pavlov, DA&lt;/author&gt;&lt;author&gt;Thuan, LTB&lt;/author&gt;&lt;/authors&gt;&lt;/contributors&gt;&lt;titles&gt;&lt;title&gt;Hormonal stimulation of maturation and ovulation, gamete morphology, and raising of larvae in Dascyllus trimaculatus (Pomacentridae)&lt;/title&gt;&lt;secondary-title&gt;Journal of Ichthyology&lt;/secondary-title&gt;&lt;/titles&gt;&lt;periodical&gt;&lt;full-title&gt;Journal of ichthyology&lt;/full-title&gt;&lt;/periodical&gt;&lt;pages&gt;249-263&lt;/pages&gt;&lt;volume&gt;49&lt;/volume&gt;&lt;number&gt;3&lt;/number&gt;&lt;dates&gt;&lt;year&gt;2009&lt;/year&gt;&lt;/dates&gt;&lt;isbn&gt;0032-9452&lt;/isbn&gt;&lt;urls&gt;&lt;/urls&gt;&lt;/record&gt;&lt;/Cite&gt;&lt;/EndNote&gt;</w:instrText>
            </w:r>
            <w:r w:rsidRPr="00CD226B">
              <w:rPr>
                <w:rFonts w:ascii="Times New Roman" w:hAnsi="Times New Roman" w:cs="Times New Roman"/>
                <w:sz w:val="24"/>
                <w:szCs w:val="24"/>
                <w:lang w:val="en-US"/>
              </w:rPr>
              <w:fldChar w:fldCharType="separate"/>
            </w:r>
            <w:r w:rsidR="00714BA5">
              <w:rPr>
                <w:rFonts w:ascii="Times New Roman" w:hAnsi="Times New Roman" w:cs="Times New Roman"/>
                <w:noProof/>
                <w:sz w:val="24"/>
                <w:szCs w:val="24"/>
                <w:lang w:val="en-US"/>
              </w:rPr>
              <w:t>Emel’yanova et al. (2009)</w:t>
            </w:r>
            <w:r w:rsidRPr="00CD226B">
              <w:rPr>
                <w:rFonts w:ascii="Times New Roman" w:hAnsi="Times New Roman" w:cs="Times New Roman"/>
                <w:sz w:val="24"/>
                <w:szCs w:val="24"/>
                <w:lang w:val="en-US"/>
              </w:rPr>
              <w:fldChar w:fldCharType="end"/>
            </w:r>
          </w:p>
        </w:tc>
      </w:tr>
      <w:tr w:rsidR="007C78A7" w:rsidRPr="00CD226B" w14:paraId="5350FA8D" w14:textId="77777777" w:rsidTr="00B85121">
        <w:tc>
          <w:tcPr>
            <w:tcW w:w="5277" w:type="dxa"/>
          </w:tcPr>
          <w:p w14:paraId="0A847A9F" w14:textId="23D8F92B" w:rsidR="007C78A7" w:rsidRPr="00CD226B" w:rsidRDefault="007C78A7" w:rsidP="00CD226B">
            <w:pPr>
              <w:rPr>
                <w:rFonts w:ascii="Times New Roman" w:hAnsi="Times New Roman" w:cs="Times New Roman"/>
                <w:sz w:val="24"/>
                <w:szCs w:val="24"/>
                <w:lang w:val="en-US"/>
              </w:rPr>
            </w:pPr>
            <w:proofErr w:type="spellStart"/>
            <w:r w:rsidRPr="00CD226B">
              <w:rPr>
                <w:rFonts w:ascii="Times New Roman" w:hAnsi="Times New Roman" w:cs="Times New Roman"/>
                <w:i/>
                <w:color w:val="000000"/>
                <w:sz w:val="24"/>
                <w:szCs w:val="24"/>
              </w:rPr>
              <w:t>Dascyllus</w:t>
            </w:r>
            <w:proofErr w:type="spellEnd"/>
            <w:r w:rsidRPr="00CD226B">
              <w:rPr>
                <w:rFonts w:ascii="Times New Roman" w:hAnsi="Times New Roman" w:cs="Times New Roman"/>
                <w:i/>
                <w:color w:val="000000"/>
                <w:sz w:val="24"/>
                <w:szCs w:val="24"/>
              </w:rPr>
              <w:t xml:space="preserve"> </w:t>
            </w:r>
            <w:proofErr w:type="spellStart"/>
            <w:r w:rsidRPr="00CD226B">
              <w:rPr>
                <w:rFonts w:ascii="Times New Roman" w:hAnsi="Times New Roman" w:cs="Times New Roman"/>
                <w:i/>
                <w:color w:val="000000"/>
                <w:sz w:val="24"/>
                <w:szCs w:val="24"/>
              </w:rPr>
              <w:t>flavicaudus</w:t>
            </w:r>
            <w:proofErr w:type="spellEnd"/>
            <w:r w:rsidRPr="00CD226B">
              <w:rPr>
                <w:rFonts w:ascii="Times New Roman" w:hAnsi="Times New Roman" w:cs="Times New Roman"/>
                <w:i/>
                <w:color w:val="000000"/>
                <w:sz w:val="24"/>
                <w:szCs w:val="24"/>
              </w:rPr>
              <w:t xml:space="preserve"> </w:t>
            </w:r>
            <w:r w:rsidRPr="00CD226B">
              <w:rPr>
                <w:rFonts w:ascii="Times New Roman" w:hAnsi="Times New Roman" w:cs="Times New Roman"/>
                <w:color w:val="000000"/>
                <w:sz w:val="24"/>
                <w:szCs w:val="24"/>
              </w:rPr>
              <w:t>Randall &amp; Allen, 1977</w:t>
            </w:r>
          </w:p>
        </w:tc>
        <w:tc>
          <w:tcPr>
            <w:tcW w:w="1806" w:type="dxa"/>
          </w:tcPr>
          <w:p w14:paraId="5040418C" w14:textId="0EDEA2FF" w:rsidR="007C78A7" w:rsidRPr="00CD226B" w:rsidRDefault="007C78A7" w:rsidP="00CD226B">
            <w:pPr>
              <w:rPr>
                <w:rFonts w:ascii="Times New Roman" w:hAnsi="Times New Roman" w:cs="Times New Roman"/>
                <w:sz w:val="24"/>
                <w:szCs w:val="24"/>
                <w:lang w:val="en-US"/>
              </w:rPr>
            </w:pPr>
            <w:proofErr w:type="spellStart"/>
            <w:r w:rsidRPr="00CD226B">
              <w:rPr>
                <w:rFonts w:ascii="Times New Roman" w:hAnsi="Times New Roman" w:cs="Times New Roman"/>
                <w:sz w:val="24"/>
                <w:szCs w:val="24"/>
                <w:lang w:val="en-US"/>
              </w:rPr>
              <w:t>Pomacentridae</w:t>
            </w:r>
            <w:proofErr w:type="spellEnd"/>
          </w:p>
        </w:tc>
        <w:tc>
          <w:tcPr>
            <w:tcW w:w="1276" w:type="dxa"/>
          </w:tcPr>
          <w:p w14:paraId="1760D964" w14:textId="75516FF0"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2.10</w:t>
            </w:r>
          </w:p>
        </w:tc>
        <w:tc>
          <w:tcPr>
            <w:tcW w:w="992" w:type="dxa"/>
          </w:tcPr>
          <w:p w14:paraId="425ECA92" w14:textId="5B36EEF4"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Genus</w:t>
            </w:r>
          </w:p>
        </w:tc>
        <w:tc>
          <w:tcPr>
            <w:tcW w:w="4643" w:type="dxa"/>
          </w:tcPr>
          <w:p w14:paraId="79808A92" w14:textId="73D65473"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fldChar w:fldCharType="begin"/>
            </w:r>
            <w:r w:rsidRPr="00CD226B">
              <w:rPr>
                <w:rFonts w:ascii="Times New Roman" w:hAnsi="Times New Roman" w:cs="Times New Roman"/>
                <w:sz w:val="24"/>
                <w:szCs w:val="24"/>
                <w:lang w:val="en-US"/>
              </w:rPr>
              <w:instrText xml:space="preserve"> ADDIN EN.CITE &lt;EndNote&gt;&lt;Cite AuthorYear="1"&gt;&lt;Author&gt;Emel’yanova&lt;/Author&gt;&lt;Year&gt;2009&lt;/Year&gt;&lt;RecNum&gt;1850&lt;/RecNum&gt;&lt;DisplayText&gt;Emel’yanova et al. (2009)&lt;/DisplayText&gt;&lt;record&gt;&lt;rec-number&gt;1850&lt;/rec-number&gt;&lt;foreign-keys&gt;&lt;key app="EN" db-id="5ffdt2ttwsr9d8ex25r55we4zea52d9az00x" timestamp="1562920641"&gt;1850&lt;/key&gt;&lt;/foreign-keys&gt;&lt;ref-type name="Journal Article"&gt;17&lt;/ref-type&gt;&lt;contributors&gt;&lt;authors&gt;&lt;author&gt;Emel’yanova, NG&lt;/author&gt;&lt;author&gt;Pavlov, DA&lt;/author&gt;&lt;author&gt;Thuan, LTB&lt;/author&gt;&lt;/authors&gt;&lt;/contributors&gt;&lt;titles&gt;&lt;title&gt;Hormonal stimulation of maturation and ovulation, gamete morphology, and raising of larvae in Dascyllus trimaculatus (Pomacentridae)&lt;/title&gt;&lt;secondary-title&gt;Journal of Ichthyology&lt;/secondary-title&gt;&lt;/titles&gt;&lt;periodical&gt;&lt;full-title&gt;Journal of ichthyology&lt;/full-title&gt;&lt;/periodical&gt;&lt;pages&gt;249-263&lt;/pages&gt;&lt;volume&gt;49&lt;/volume&gt;&lt;number&gt;3&lt;/number&gt;&lt;dates&gt;&lt;year&gt;2009&lt;/year&gt;&lt;/dates&gt;&lt;isbn&gt;0032-9452&lt;/isbn&gt;&lt;urls&gt;&lt;/urls&gt;&lt;/record&gt;&lt;/Cite&gt;&lt;/EndNote&gt;</w:instrText>
            </w:r>
            <w:r w:rsidRPr="00CD226B">
              <w:rPr>
                <w:rFonts w:ascii="Times New Roman" w:hAnsi="Times New Roman" w:cs="Times New Roman"/>
                <w:sz w:val="24"/>
                <w:szCs w:val="24"/>
                <w:lang w:val="en-US"/>
              </w:rPr>
              <w:fldChar w:fldCharType="separate"/>
            </w:r>
            <w:r w:rsidRPr="00CD226B">
              <w:rPr>
                <w:rFonts w:ascii="Times New Roman" w:hAnsi="Times New Roman" w:cs="Times New Roman"/>
                <w:noProof/>
                <w:sz w:val="24"/>
                <w:szCs w:val="24"/>
                <w:lang w:val="en-US"/>
              </w:rPr>
              <w:t>Emel’yanova et al. (2009)</w:t>
            </w:r>
            <w:r w:rsidRPr="00CD226B">
              <w:rPr>
                <w:rFonts w:ascii="Times New Roman" w:hAnsi="Times New Roman" w:cs="Times New Roman"/>
                <w:sz w:val="24"/>
                <w:szCs w:val="24"/>
                <w:lang w:val="en-US"/>
              </w:rPr>
              <w:fldChar w:fldCharType="end"/>
            </w:r>
          </w:p>
        </w:tc>
      </w:tr>
      <w:tr w:rsidR="007C78A7" w:rsidRPr="00CD226B" w14:paraId="16F09FB8" w14:textId="77777777" w:rsidTr="00B85121">
        <w:tc>
          <w:tcPr>
            <w:tcW w:w="5277" w:type="dxa"/>
          </w:tcPr>
          <w:p w14:paraId="64A8C245" w14:textId="0CC2418E" w:rsidR="007C78A7" w:rsidRPr="00CD226B" w:rsidRDefault="007C78A7" w:rsidP="00CD226B">
            <w:pPr>
              <w:rPr>
                <w:rFonts w:ascii="Times New Roman" w:hAnsi="Times New Roman" w:cs="Times New Roman"/>
                <w:sz w:val="24"/>
                <w:szCs w:val="24"/>
                <w:lang w:val="en-US"/>
              </w:rPr>
            </w:pPr>
            <w:proofErr w:type="spellStart"/>
            <w:r w:rsidRPr="00CD226B">
              <w:rPr>
                <w:rFonts w:ascii="Times New Roman" w:hAnsi="Times New Roman" w:cs="Times New Roman"/>
                <w:i/>
                <w:color w:val="000000"/>
                <w:sz w:val="24"/>
                <w:szCs w:val="24"/>
              </w:rPr>
              <w:t>Epibulus</w:t>
            </w:r>
            <w:proofErr w:type="spellEnd"/>
            <w:r w:rsidRPr="00CD226B">
              <w:rPr>
                <w:rFonts w:ascii="Times New Roman" w:hAnsi="Times New Roman" w:cs="Times New Roman"/>
                <w:i/>
                <w:color w:val="000000"/>
                <w:sz w:val="24"/>
                <w:szCs w:val="24"/>
              </w:rPr>
              <w:t xml:space="preserve"> </w:t>
            </w:r>
            <w:proofErr w:type="spellStart"/>
            <w:r w:rsidRPr="00CD226B">
              <w:rPr>
                <w:rFonts w:ascii="Times New Roman" w:hAnsi="Times New Roman" w:cs="Times New Roman"/>
                <w:i/>
                <w:color w:val="000000"/>
                <w:sz w:val="24"/>
                <w:szCs w:val="24"/>
              </w:rPr>
              <w:t>insidiator</w:t>
            </w:r>
            <w:proofErr w:type="spellEnd"/>
            <w:r w:rsidRPr="00CD226B">
              <w:rPr>
                <w:rFonts w:ascii="Times New Roman" w:hAnsi="Times New Roman" w:cs="Times New Roman"/>
                <w:color w:val="000000"/>
                <w:sz w:val="24"/>
                <w:szCs w:val="24"/>
              </w:rPr>
              <w:t xml:space="preserve"> (Pallas, 1770)</w:t>
            </w:r>
          </w:p>
        </w:tc>
        <w:tc>
          <w:tcPr>
            <w:tcW w:w="1806" w:type="dxa"/>
          </w:tcPr>
          <w:p w14:paraId="6F64DA29" w14:textId="179338E5" w:rsidR="007C78A7" w:rsidRPr="00CD226B" w:rsidRDefault="007C78A7" w:rsidP="00CD226B">
            <w:pPr>
              <w:rPr>
                <w:rFonts w:ascii="Times New Roman" w:hAnsi="Times New Roman" w:cs="Times New Roman"/>
                <w:sz w:val="24"/>
                <w:szCs w:val="24"/>
                <w:lang w:val="en-US"/>
              </w:rPr>
            </w:pPr>
            <w:proofErr w:type="spellStart"/>
            <w:r w:rsidRPr="00CD226B">
              <w:rPr>
                <w:rFonts w:ascii="Times New Roman" w:hAnsi="Times New Roman" w:cs="Times New Roman"/>
                <w:sz w:val="24"/>
                <w:szCs w:val="24"/>
                <w:lang w:val="en-US"/>
              </w:rPr>
              <w:t>Labridae</w:t>
            </w:r>
            <w:proofErr w:type="spellEnd"/>
          </w:p>
        </w:tc>
        <w:tc>
          <w:tcPr>
            <w:tcW w:w="1276" w:type="dxa"/>
          </w:tcPr>
          <w:p w14:paraId="3931C31C" w14:textId="4C1F7F56"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2.10</w:t>
            </w:r>
          </w:p>
        </w:tc>
        <w:tc>
          <w:tcPr>
            <w:tcW w:w="992" w:type="dxa"/>
          </w:tcPr>
          <w:p w14:paraId="6A250A5C" w14:textId="748E96D0"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Family</w:t>
            </w:r>
          </w:p>
        </w:tc>
        <w:tc>
          <w:tcPr>
            <w:tcW w:w="4643" w:type="dxa"/>
          </w:tcPr>
          <w:p w14:paraId="4516CE2E" w14:textId="1D3C9C21"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fldChar w:fldCharType="begin"/>
            </w:r>
            <w:r w:rsidRPr="00CD226B">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CD226B">
              <w:rPr>
                <w:rFonts w:ascii="Times New Roman" w:hAnsi="Times New Roman" w:cs="Times New Roman"/>
                <w:sz w:val="24"/>
                <w:szCs w:val="24"/>
                <w:lang w:val="en-US"/>
              </w:rPr>
              <w:fldChar w:fldCharType="separate"/>
            </w:r>
            <w:r w:rsidRPr="00CD226B">
              <w:rPr>
                <w:rFonts w:ascii="Times New Roman" w:hAnsi="Times New Roman" w:cs="Times New Roman"/>
                <w:noProof/>
                <w:sz w:val="24"/>
                <w:szCs w:val="24"/>
                <w:lang w:val="en-US"/>
              </w:rPr>
              <w:t>Leis and Carson-Ewart (2000)</w:t>
            </w:r>
            <w:r w:rsidRPr="00CD226B">
              <w:rPr>
                <w:rFonts w:ascii="Times New Roman" w:hAnsi="Times New Roman" w:cs="Times New Roman"/>
                <w:sz w:val="24"/>
                <w:szCs w:val="24"/>
                <w:lang w:val="en-US"/>
              </w:rPr>
              <w:fldChar w:fldCharType="end"/>
            </w:r>
          </w:p>
        </w:tc>
      </w:tr>
      <w:tr w:rsidR="007C78A7" w:rsidRPr="00CD226B" w14:paraId="123FAACB" w14:textId="77777777" w:rsidTr="00B85121">
        <w:tc>
          <w:tcPr>
            <w:tcW w:w="5277" w:type="dxa"/>
          </w:tcPr>
          <w:p w14:paraId="282C03A0" w14:textId="4863F918" w:rsidR="007C78A7" w:rsidRPr="00CD226B" w:rsidRDefault="007C78A7" w:rsidP="00CD226B">
            <w:pPr>
              <w:rPr>
                <w:rFonts w:ascii="Times New Roman" w:hAnsi="Times New Roman" w:cs="Times New Roman"/>
                <w:sz w:val="24"/>
                <w:szCs w:val="24"/>
                <w:lang w:val="en-US"/>
              </w:rPr>
            </w:pPr>
            <w:proofErr w:type="spellStart"/>
            <w:r w:rsidRPr="00CD226B">
              <w:rPr>
                <w:rFonts w:ascii="Times New Roman" w:hAnsi="Times New Roman" w:cs="Times New Roman"/>
                <w:i/>
                <w:color w:val="000000"/>
                <w:sz w:val="24"/>
                <w:szCs w:val="24"/>
              </w:rPr>
              <w:t>Epinephelus</w:t>
            </w:r>
            <w:proofErr w:type="spellEnd"/>
            <w:r w:rsidRPr="00CD226B">
              <w:rPr>
                <w:rFonts w:ascii="Times New Roman" w:hAnsi="Times New Roman" w:cs="Times New Roman"/>
                <w:i/>
                <w:color w:val="000000"/>
                <w:sz w:val="24"/>
                <w:szCs w:val="24"/>
              </w:rPr>
              <w:t xml:space="preserve"> </w:t>
            </w:r>
            <w:proofErr w:type="spellStart"/>
            <w:r w:rsidRPr="00CD226B">
              <w:rPr>
                <w:rFonts w:ascii="Times New Roman" w:hAnsi="Times New Roman" w:cs="Times New Roman"/>
                <w:i/>
                <w:color w:val="000000"/>
                <w:sz w:val="24"/>
                <w:szCs w:val="24"/>
              </w:rPr>
              <w:t>fasciatus</w:t>
            </w:r>
            <w:proofErr w:type="spellEnd"/>
            <w:r w:rsidRPr="00CD226B">
              <w:rPr>
                <w:rFonts w:ascii="Times New Roman" w:hAnsi="Times New Roman" w:cs="Times New Roman"/>
                <w:i/>
                <w:color w:val="000000"/>
                <w:sz w:val="24"/>
                <w:szCs w:val="24"/>
              </w:rPr>
              <w:t xml:space="preserve"> </w:t>
            </w:r>
            <w:r w:rsidRPr="00CD226B">
              <w:rPr>
                <w:rFonts w:ascii="Times New Roman" w:hAnsi="Times New Roman" w:cs="Times New Roman"/>
                <w:color w:val="000000"/>
                <w:sz w:val="24"/>
                <w:szCs w:val="24"/>
              </w:rPr>
              <w:t>(</w:t>
            </w:r>
            <w:proofErr w:type="spellStart"/>
            <w:r w:rsidRPr="00CD226B">
              <w:rPr>
                <w:rFonts w:ascii="Times New Roman" w:hAnsi="Times New Roman" w:cs="Times New Roman"/>
                <w:color w:val="000000"/>
                <w:sz w:val="24"/>
                <w:szCs w:val="24"/>
              </w:rPr>
              <w:t>Forsskål</w:t>
            </w:r>
            <w:proofErr w:type="spellEnd"/>
            <w:r w:rsidRPr="00CD226B">
              <w:rPr>
                <w:rFonts w:ascii="Times New Roman" w:hAnsi="Times New Roman" w:cs="Times New Roman"/>
                <w:color w:val="000000"/>
                <w:sz w:val="24"/>
                <w:szCs w:val="24"/>
              </w:rPr>
              <w:t>, 1775)</w:t>
            </w:r>
          </w:p>
        </w:tc>
        <w:tc>
          <w:tcPr>
            <w:tcW w:w="1806" w:type="dxa"/>
          </w:tcPr>
          <w:p w14:paraId="56685113" w14:textId="5C509A76" w:rsidR="007C78A7" w:rsidRPr="00CD226B" w:rsidRDefault="00B85121"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Serranidae</w:t>
            </w:r>
          </w:p>
        </w:tc>
        <w:tc>
          <w:tcPr>
            <w:tcW w:w="1276" w:type="dxa"/>
          </w:tcPr>
          <w:p w14:paraId="3B93EA4A" w14:textId="0B124185"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1.50</w:t>
            </w:r>
          </w:p>
        </w:tc>
        <w:tc>
          <w:tcPr>
            <w:tcW w:w="992" w:type="dxa"/>
          </w:tcPr>
          <w:p w14:paraId="0FABD326" w14:textId="324E0AFC"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Species</w:t>
            </w:r>
          </w:p>
        </w:tc>
        <w:tc>
          <w:tcPr>
            <w:tcW w:w="4643" w:type="dxa"/>
          </w:tcPr>
          <w:p w14:paraId="348FF891" w14:textId="32A2D0F7"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fldChar w:fldCharType="begin"/>
            </w:r>
            <w:r w:rsidRPr="00CD226B">
              <w:rPr>
                <w:rFonts w:ascii="Times New Roman" w:hAnsi="Times New Roman" w:cs="Times New Roman"/>
                <w:sz w:val="24"/>
                <w:szCs w:val="24"/>
                <w:lang w:val="en-US"/>
              </w:rPr>
              <w:instrText xml:space="preserve"> ADDIN EN.CITE &lt;EndNote&gt;&lt;Cite AuthorYear="1"&gt;&lt;Author&gt;Kawabe&lt;/Author&gt;&lt;Year&gt;2009&lt;/Year&gt;&lt;RecNum&gt;1830&lt;/RecNum&gt;&lt;DisplayText&gt;Kawabe and Kohno (2009)&lt;/DisplayText&gt;&lt;record&gt;&lt;rec-number&gt;1830&lt;/rec-number&gt;&lt;foreign-keys&gt;&lt;key app="EN" db-id="5ffdt2ttwsr9d8ex25r55we4zea52d9az00x" timestamp="1562914975"&gt;1830&lt;/key&gt;&lt;/foreign-keys&gt;&lt;ref-type name="Journal Article"&gt;17&lt;/ref-type&gt;&lt;contributors&gt;&lt;authors&gt;&lt;author&gt;Kawabe, Katsutoshi&lt;/author&gt;&lt;author&gt;Kohno, Hiroshi&lt;/author&gt;&lt;/authors&gt;&lt;/contributors&gt;&lt;titles&gt;&lt;title&gt;Morphological development of larval and juvenile blacktip grouper, Epinephelus fasciatus&lt;/title&gt;&lt;secondary-title&gt;Fisheries Science&lt;/secondary-title&gt;&lt;/titles&gt;&lt;periodical&gt;&lt;full-title&gt;Fisheries Science&lt;/full-title&gt;&lt;/periodical&gt;&lt;pages&gt;1239-1251&lt;/pages&gt;&lt;volume&gt;75&lt;/volume&gt;&lt;number&gt;5&lt;/number&gt;&lt;dates&gt;&lt;year&gt;2009&lt;/year&gt;&lt;/dates&gt;&lt;isbn&gt;0919-9268&lt;/isbn&gt;&lt;urls&gt;&lt;/urls&gt;&lt;/record&gt;&lt;/Cite&gt;&lt;/EndNote&gt;</w:instrText>
            </w:r>
            <w:r w:rsidRPr="00CD226B">
              <w:rPr>
                <w:rFonts w:ascii="Times New Roman" w:hAnsi="Times New Roman" w:cs="Times New Roman"/>
                <w:sz w:val="24"/>
                <w:szCs w:val="24"/>
                <w:lang w:val="en-US"/>
              </w:rPr>
              <w:fldChar w:fldCharType="separate"/>
            </w:r>
            <w:r w:rsidRPr="00CD226B">
              <w:rPr>
                <w:rFonts w:ascii="Times New Roman" w:hAnsi="Times New Roman" w:cs="Times New Roman"/>
                <w:noProof/>
                <w:sz w:val="24"/>
                <w:szCs w:val="24"/>
                <w:lang w:val="en-US"/>
              </w:rPr>
              <w:t>Kawabe and Kohno (2009)</w:t>
            </w:r>
            <w:r w:rsidRPr="00CD226B">
              <w:rPr>
                <w:rFonts w:ascii="Times New Roman" w:hAnsi="Times New Roman" w:cs="Times New Roman"/>
                <w:sz w:val="24"/>
                <w:szCs w:val="24"/>
                <w:lang w:val="en-US"/>
              </w:rPr>
              <w:fldChar w:fldCharType="end"/>
            </w:r>
          </w:p>
        </w:tc>
      </w:tr>
      <w:tr w:rsidR="007C78A7" w:rsidRPr="00CD226B" w14:paraId="3EC5E8FA" w14:textId="77777777" w:rsidTr="00B85121">
        <w:tc>
          <w:tcPr>
            <w:tcW w:w="5277" w:type="dxa"/>
          </w:tcPr>
          <w:p w14:paraId="2F87F89A" w14:textId="395137B1" w:rsidR="007C78A7" w:rsidRPr="00CD226B" w:rsidRDefault="007C78A7" w:rsidP="00CD226B">
            <w:pPr>
              <w:rPr>
                <w:rFonts w:ascii="Times New Roman" w:hAnsi="Times New Roman" w:cs="Times New Roman"/>
                <w:sz w:val="24"/>
                <w:szCs w:val="24"/>
                <w:lang w:val="en-US"/>
              </w:rPr>
            </w:pPr>
            <w:proofErr w:type="spellStart"/>
            <w:r w:rsidRPr="00CD226B">
              <w:rPr>
                <w:rFonts w:ascii="Times New Roman" w:hAnsi="Times New Roman" w:cs="Times New Roman"/>
                <w:i/>
                <w:color w:val="000000"/>
                <w:sz w:val="24"/>
                <w:szCs w:val="24"/>
              </w:rPr>
              <w:t>Epinephelus</w:t>
            </w:r>
            <w:proofErr w:type="spellEnd"/>
            <w:r w:rsidRPr="00CD226B">
              <w:rPr>
                <w:rFonts w:ascii="Times New Roman" w:hAnsi="Times New Roman" w:cs="Times New Roman"/>
                <w:i/>
                <w:color w:val="000000"/>
                <w:sz w:val="24"/>
                <w:szCs w:val="24"/>
              </w:rPr>
              <w:t xml:space="preserve"> </w:t>
            </w:r>
            <w:proofErr w:type="spellStart"/>
            <w:r w:rsidRPr="00CD226B">
              <w:rPr>
                <w:rFonts w:ascii="Times New Roman" w:hAnsi="Times New Roman" w:cs="Times New Roman"/>
                <w:i/>
                <w:color w:val="000000"/>
                <w:sz w:val="24"/>
                <w:szCs w:val="24"/>
              </w:rPr>
              <w:t>hexagonatus</w:t>
            </w:r>
            <w:proofErr w:type="spellEnd"/>
            <w:r w:rsidRPr="00CD226B">
              <w:rPr>
                <w:rFonts w:ascii="Times New Roman" w:hAnsi="Times New Roman" w:cs="Times New Roman"/>
                <w:color w:val="000000"/>
                <w:sz w:val="24"/>
                <w:szCs w:val="24"/>
              </w:rPr>
              <w:t xml:space="preserve"> (Forster, 1801)</w:t>
            </w:r>
          </w:p>
        </w:tc>
        <w:tc>
          <w:tcPr>
            <w:tcW w:w="1806" w:type="dxa"/>
          </w:tcPr>
          <w:p w14:paraId="0F9BA696" w14:textId="1B42996E" w:rsidR="007C78A7" w:rsidRPr="00CD226B" w:rsidRDefault="00B85121"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Serranidae</w:t>
            </w:r>
          </w:p>
        </w:tc>
        <w:tc>
          <w:tcPr>
            <w:tcW w:w="1276" w:type="dxa"/>
          </w:tcPr>
          <w:p w14:paraId="0E58F108" w14:textId="7AFB23DC"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1.70</w:t>
            </w:r>
          </w:p>
        </w:tc>
        <w:tc>
          <w:tcPr>
            <w:tcW w:w="992" w:type="dxa"/>
          </w:tcPr>
          <w:p w14:paraId="44599676" w14:textId="2E0E40DD"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Genus</w:t>
            </w:r>
          </w:p>
        </w:tc>
        <w:tc>
          <w:tcPr>
            <w:tcW w:w="4643" w:type="dxa"/>
          </w:tcPr>
          <w:p w14:paraId="05238585" w14:textId="1E8A94BD" w:rsidR="007C78A7" w:rsidRPr="00CD226B" w:rsidRDefault="007C78A7" w:rsidP="00714BA5">
            <w:pPr>
              <w:rPr>
                <w:rFonts w:ascii="Times New Roman" w:hAnsi="Times New Roman" w:cs="Times New Roman"/>
                <w:sz w:val="24"/>
                <w:szCs w:val="24"/>
                <w:lang w:val="en-US"/>
              </w:rPr>
            </w:pPr>
            <w:r w:rsidRPr="00CD226B">
              <w:rPr>
                <w:rFonts w:ascii="Times New Roman" w:hAnsi="Times New Roman" w:cs="Times New Roman"/>
                <w:sz w:val="24"/>
                <w:szCs w:val="24"/>
                <w:lang w:val="en-US"/>
              </w:rPr>
              <w:fldChar w:fldCharType="begin">
                <w:fldData xml:space="preserve">PEVuZE5vdGU+PENpdGUgQXV0aG9yWWVhcj0iMSI+PEF1dGhvcj5IdXNzYWluPC9BdXRob3I+PFll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</w:fldData>
              </w:fldChar>
            </w:r>
            <w:r w:rsidR="00714BA5" w:rsidRPr="00714BA5">
              <w:rPr>
                <w:rFonts w:ascii="Times New Roman" w:hAnsi="Times New Roman" w:cs="Times New Roman"/>
                <w:sz w:val="24"/>
                <w:szCs w:val="24"/>
              </w:rPr>
              <w:instrText xml:space="preserve"> ADDIN EN.CITE </w:instrText>
            </w:r>
            <w:r w:rsidR="00714BA5">
              <w:rPr>
                <w:rFonts w:ascii="Times New Roman" w:hAnsi="Times New Roman" w:cs="Times New Roman"/>
                <w:sz w:val="24"/>
                <w:szCs w:val="24"/>
                <w:lang w:val="en-US"/>
              </w:rPr>
              <w:fldChar w:fldCharType="begin">
                <w:fldData xml:space="preserve">PEVuZE5vdGU+PENpdGUgQXV0aG9yWWVhcj0iMSI+PEF1dGhvcj5IdXNzYWluPC9BdXRob3I+PFll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</w:fldData>
              </w:fldChar>
            </w:r>
            <w:r w:rsidR="00714BA5" w:rsidRPr="00714BA5">
              <w:rPr>
                <w:rFonts w:ascii="Times New Roman" w:hAnsi="Times New Roman" w:cs="Times New Roman"/>
                <w:sz w:val="24"/>
                <w:szCs w:val="24"/>
              </w:rPr>
              <w:instrText xml:space="preserve"> ADDIN EN.CITE.DATA </w:instrText>
            </w:r>
            <w:r w:rsidR="00714BA5">
              <w:rPr>
                <w:rFonts w:ascii="Times New Roman" w:hAnsi="Times New Roman" w:cs="Times New Roman"/>
                <w:sz w:val="24"/>
                <w:szCs w:val="24"/>
                <w:lang w:val="en-US"/>
              </w:rPr>
            </w:r>
            <w:r w:rsidR="00714BA5">
              <w:rPr>
                <w:rFonts w:ascii="Times New Roman" w:hAnsi="Times New Roman" w:cs="Times New Roman"/>
                <w:sz w:val="24"/>
                <w:szCs w:val="24"/>
                <w:lang w:val="en-US"/>
              </w:rPr>
              <w:fldChar w:fldCharType="end"/>
            </w:r>
            <w:r w:rsidRPr="00CD226B">
              <w:rPr>
                <w:rFonts w:ascii="Times New Roman" w:hAnsi="Times New Roman" w:cs="Times New Roman"/>
                <w:sz w:val="24"/>
                <w:szCs w:val="24"/>
                <w:lang w:val="en-US"/>
              </w:rPr>
            </w:r>
            <w:r w:rsidRPr="00CD226B">
              <w:rPr>
                <w:rFonts w:ascii="Times New Roman" w:hAnsi="Times New Roman" w:cs="Times New Roman"/>
                <w:sz w:val="24"/>
                <w:szCs w:val="24"/>
                <w:lang w:val="en-US"/>
              </w:rPr>
              <w:fldChar w:fldCharType="separate"/>
            </w:r>
            <w:r w:rsidR="00714BA5" w:rsidRPr="00714BA5">
              <w:rPr>
                <w:rFonts w:ascii="Times New Roman" w:hAnsi="Times New Roman" w:cs="Times New Roman"/>
                <w:noProof/>
                <w:sz w:val="24"/>
                <w:szCs w:val="24"/>
              </w:rPr>
              <w:t>U</w:t>
            </w:r>
            <w:ins w:id="31" w:author="Jérémy Wicquart" w:date="2019-09-10T09:08:00Z">
              <w:r w:rsidR="003D43A5">
                <w:rPr>
                  <w:rFonts w:ascii="Times New Roman" w:hAnsi="Times New Roman" w:cs="Times New Roman"/>
                  <w:noProof/>
                  <w:sz w:val="24"/>
                  <w:szCs w:val="24"/>
                </w:rPr>
                <w:t>kawa</w:t>
              </w:r>
            </w:ins>
            <w:del w:id="32" w:author="Jérémy Wicquart" w:date="2019-09-10T09:08:00Z">
              <w:r w:rsidR="00714BA5" w:rsidRPr="00714BA5" w:rsidDel="003D43A5">
                <w:rPr>
                  <w:rFonts w:ascii="Times New Roman" w:hAnsi="Times New Roman" w:cs="Times New Roman"/>
                  <w:noProof/>
                  <w:sz w:val="24"/>
                  <w:szCs w:val="24"/>
                </w:rPr>
                <w:delText>KAWA</w:delText>
              </w:r>
            </w:del>
            <w:r w:rsidR="00714BA5" w:rsidRPr="00714BA5">
              <w:rPr>
                <w:rFonts w:ascii="Times New Roman" w:hAnsi="Times New Roman" w:cs="Times New Roman"/>
                <w:noProof/>
                <w:sz w:val="24"/>
                <w:szCs w:val="24"/>
              </w:rPr>
              <w:t xml:space="preserve"> et al. (1966), Hussain and Higuchi (1980), Lim (1993), Colin et al. (1996), Duray et al. (1996, 1997), James et al. </w:t>
            </w:r>
            <w:r w:rsidR="00714BA5" w:rsidRPr="00714BA5">
              <w:rPr>
                <w:rFonts w:ascii="Times New Roman" w:hAnsi="Times New Roman" w:cs="Times New Roman"/>
                <w:noProof/>
                <w:sz w:val="24"/>
                <w:szCs w:val="24"/>
              </w:rPr>
              <w:lastRenderedPageBreak/>
              <w:t xml:space="preserve">(1997), Glamuzina et al. (1998), Glamuzina et al. (2000), Leu et al. (2005), Jagadis et al. </w:t>
            </w:r>
            <w:r w:rsidR="00714BA5">
              <w:rPr>
                <w:rFonts w:ascii="Times New Roman" w:hAnsi="Times New Roman" w:cs="Times New Roman"/>
                <w:noProof/>
                <w:sz w:val="24"/>
                <w:szCs w:val="24"/>
                <w:lang w:val="en-US"/>
              </w:rPr>
              <w:t>(2006), Yoseda et al. (2006), Ma et al. (2013)</w:t>
            </w:r>
            <w:r w:rsidRPr="00CD226B">
              <w:rPr>
                <w:rFonts w:ascii="Times New Roman" w:hAnsi="Times New Roman" w:cs="Times New Roman"/>
                <w:sz w:val="24"/>
                <w:szCs w:val="24"/>
                <w:lang w:val="en-US"/>
              </w:rPr>
              <w:fldChar w:fldCharType="end"/>
            </w:r>
          </w:p>
        </w:tc>
      </w:tr>
      <w:tr w:rsidR="007C78A7" w:rsidRPr="00CD226B" w14:paraId="6730FE2A" w14:textId="77777777" w:rsidTr="00B85121">
        <w:tc>
          <w:tcPr>
            <w:tcW w:w="5277" w:type="dxa"/>
          </w:tcPr>
          <w:p w14:paraId="4987985C" w14:textId="039D1714" w:rsidR="007C78A7" w:rsidRPr="00CD226B" w:rsidRDefault="007C78A7" w:rsidP="00CD226B">
            <w:pPr>
              <w:rPr>
                <w:rFonts w:ascii="Times New Roman" w:hAnsi="Times New Roman" w:cs="Times New Roman"/>
                <w:sz w:val="24"/>
                <w:szCs w:val="24"/>
                <w:lang w:val="en-US"/>
              </w:rPr>
            </w:pPr>
            <w:proofErr w:type="spellStart"/>
            <w:r w:rsidRPr="00CD226B">
              <w:rPr>
                <w:rFonts w:ascii="Times New Roman" w:hAnsi="Times New Roman" w:cs="Times New Roman"/>
                <w:i/>
                <w:color w:val="000000"/>
                <w:sz w:val="24"/>
                <w:szCs w:val="24"/>
              </w:rPr>
              <w:lastRenderedPageBreak/>
              <w:t>Epinephelus</w:t>
            </w:r>
            <w:proofErr w:type="spellEnd"/>
            <w:r w:rsidRPr="00CD226B">
              <w:rPr>
                <w:rFonts w:ascii="Times New Roman" w:hAnsi="Times New Roman" w:cs="Times New Roman"/>
                <w:i/>
                <w:color w:val="000000"/>
                <w:sz w:val="24"/>
                <w:szCs w:val="24"/>
              </w:rPr>
              <w:t xml:space="preserve"> </w:t>
            </w:r>
            <w:proofErr w:type="spellStart"/>
            <w:r w:rsidRPr="00CD226B">
              <w:rPr>
                <w:rFonts w:ascii="Times New Roman" w:hAnsi="Times New Roman" w:cs="Times New Roman"/>
                <w:i/>
                <w:color w:val="000000"/>
                <w:sz w:val="24"/>
                <w:szCs w:val="24"/>
              </w:rPr>
              <w:t>merra</w:t>
            </w:r>
            <w:proofErr w:type="spellEnd"/>
            <w:r w:rsidRPr="00CD226B">
              <w:rPr>
                <w:rFonts w:ascii="Times New Roman" w:hAnsi="Times New Roman" w:cs="Times New Roman"/>
                <w:i/>
                <w:color w:val="000000"/>
                <w:sz w:val="24"/>
                <w:szCs w:val="24"/>
              </w:rPr>
              <w:t xml:space="preserve"> </w:t>
            </w:r>
            <w:r w:rsidRPr="00CD226B">
              <w:rPr>
                <w:rFonts w:ascii="Times New Roman" w:hAnsi="Times New Roman" w:cs="Times New Roman"/>
                <w:color w:val="000000"/>
                <w:sz w:val="24"/>
                <w:szCs w:val="24"/>
              </w:rPr>
              <w:t>Bloch, 1793</w:t>
            </w:r>
          </w:p>
        </w:tc>
        <w:tc>
          <w:tcPr>
            <w:tcW w:w="1806" w:type="dxa"/>
          </w:tcPr>
          <w:p w14:paraId="34E36556" w14:textId="6504CE66" w:rsidR="007C78A7" w:rsidRPr="00CD226B" w:rsidRDefault="00B85121"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Serranidae</w:t>
            </w:r>
          </w:p>
        </w:tc>
        <w:tc>
          <w:tcPr>
            <w:tcW w:w="1276" w:type="dxa"/>
          </w:tcPr>
          <w:p w14:paraId="71ECDD95" w14:textId="61527F1D"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1.50</w:t>
            </w:r>
          </w:p>
        </w:tc>
        <w:tc>
          <w:tcPr>
            <w:tcW w:w="992" w:type="dxa"/>
          </w:tcPr>
          <w:p w14:paraId="37168D52" w14:textId="7187EA93"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Species</w:t>
            </w:r>
          </w:p>
        </w:tc>
        <w:tc>
          <w:tcPr>
            <w:tcW w:w="4643" w:type="dxa"/>
          </w:tcPr>
          <w:p w14:paraId="26FD8701" w14:textId="0240851C"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fldChar w:fldCharType="begin"/>
            </w:r>
            <w:r w:rsidRPr="00CD226B">
              <w:rPr>
                <w:rFonts w:ascii="Times New Roman" w:hAnsi="Times New Roman" w:cs="Times New Roman"/>
                <w:sz w:val="24"/>
                <w:szCs w:val="24"/>
                <w:lang w:val="en-US"/>
              </w:rPr>
              <w:instrText xml:space="preserve"> ADDIN EN.CITE &lt;EndNote&gt;&lt;Cite AuthorYear="1"&gt;&lt;Author&gt;Jagadis&lt;/Author&gt;&lt;Year&gt;2006&lt;/Year&gt;&lt;RecNum&gt;1832&lt;/RecNum&gt;&lt;DisplayText&gt;Jagadis et al. (2006)&lt;/DisplayText&gt;&lt;record&gt;&lt;rec-number&gt;1832&lt;/rec-number&gt;&lt;foreign-keys&gt;&lt;key app="EN" db-id="5ffdt2ttwsr9d8ex25r55we4zea52d9az00x" timestamp="1562915068"&gt;1832&lt;/key&gt;&lt;/foreign-keys&gt;&lt;ref-type name="Journal Article"&gt;17&lt;/ref-type&gt;&lt;contributors&gt;&lt;authors&gt;&lt;author&gt;Jagadis, I&lt;/author&gt;&lt;author&gt;Ignatius, Boby&lt;/author&gt;&lt;author&gt;Kandasami, D&lt;/author&gt;&lt;author&gt;Khan, Md Ajmal&lt;/author&gt;&lt;/authors&gt;&lt;/contributors&gt;&lt;titles&gt;&lt;title&gt;Embryonic and larval development of honeycomb grouper Epinephelus merra Bloch&lt;/title&gt;&lt;secondary-title&gt;Aquaculture research&lt;/secondary-title&gt;&lt;/titles&gt;&lt;periodical&gt;&lt;full-title&gt;Aquaculture Research&lt;/full-title&gt;&lt;/periodical&gt;&lt;pages&gt;1140-1145&lt;/pages&gt;&lt;volume&gt;37&lt;/volume&gt;&lt;number&gt;11&lt;/number&gt;&lt;dates&gt;&lt;year&gt;2006&lt;/year&gt;&lt;/dates&gt;&lt;isbn&gt;1355-557X&lt;/isbn&gt;&lt;urls&gt;&lt;/urls&gt;&lt;/record&gt;&lt;/Cite&gt;&lt;/EndNote&gt;</w:instrText>
            </w:r>
            <w:r w:rsidRPr="00CD226B">
              <w:rPr>
                <w:rFonts w:ascii="Times New Roman" w:hAnsi="Times New Roman" w:cs="Times New Roman"/>
                <w:sz w:val="24"/>
                <w:szCs w:val="24"/>
                <w:lang w:val="en-US"/>
              </w:rPr>
              <w:fldChar w:fldCharType="separate"/>
            </w:r>
            <w:r w:rsidRPr="00CD226B">
              <w:rPr>
                <w:rFonts w:ascii="Times New Roman" w:hAnsi="Times New Roman" w:cs="Times New Roman"/>
                <w:noProof/>
                <w:sz w:val="24"/>
                <w:szCs w:val="24"/>
                <w:lang w:val="en-US"/>
              </w:rPr>
              <w:t>Jagadis et al. (2006)</w:t>
            </w:r>
            <w:r w:rsidRPr="00CD226B">
              <w:rPr>
                <w:rFonts w:ascii="Times New Roman" w:hAnsi="Times New Roman" w:cs="Times New Roman"/>
                <w:sz w:val="24"/>
                <w:szCs w:val="24"/>
                <w:lang w:val="en-US"/>
              </w:rPr>
              <w:fldChar w:fldCharType="end"/>
            </w:r>
          </w:p>
        </w:tc>
      </w:tr>
      <w:tr w:rsidR="007C78A7" w:rsidRPr="00CD226B" w14:paraId="7A0DFE18" w14:textId="77777777" w:rsidTr="00B85121">
        <w:tc>
          <w:tcPr>
            <w:tcW w:w="5277" w:type="dxa"/>
          </w:tcPr>
          <w:p w14:paraId="5D937210" w14:textId="0D845CE6" w:rsidR="007C78A7" w:rsidRPr="00CD226B" w:rsidRDefault="007C78A7" w:rsidP="00CD226B">
            <w:pPr>
              <w:rPr>
                <w:rFonts w:ascii="Times New Roman" w:hAnsi="Times New Roman" w:cs="Times New Roman"/>
                <w:sz w:val="24"/>
                <w:szCs w:val="24"/>
                <w:lang w:val="en-US"/>
              </w:rPr>
            </w:pPr>
            <w:proofErr w:type="spellStart"/>
            <w:r w:rsidRPr="00CD226B">
              <w:rPr>
                <w:rFonts w:ascii="Times New Roman" w:hAnsi="Times New Roman" w:cs="Times New Roman"/>
                <w:i/>
                <w:color w:val="000000"/>
                <w:sz w:val="24"/>
                <w:szCs w:val="24"/>
              </w:rPr>
              <w:t>Epinephelus</w:t>
            </w:r>
            <w:proofErr w:type="spellEnd"/>
            <w:r w:rsidRPr="00CD226B">
              <w:rPr>
                <w:rFonts w:ascii="Times New Roman" w:hAnsi="Times New Roman" w:cs="Times New Roman"/>
                <w:i/>
                <w:color w:val="000000"/>
                <w:sz w:val="24"/>
                <w:szCs w:val="24"/>
              </w:rPr>
              <w:t xml:space="preserve"> </w:t>
            </w:r>
            <w:proofErr w:type="spellStart"/>
            <w:r w:rsidRPr="00CD226B">
              <w:rPr>
                <w:rFonts w:ascii="Times New Roman" w:hAnsi="Times New Roman" w:cs="Times New Roman"/>
                <w:i/>
                <w:color w:val="000000"/>
                <w:sz w:val="24"/>
                <w:szCs w:val="24"/>
              </w:rPr>
              <w:t>polyphekadion</w:t>
            </w:r>
            <w:proofErr w:type="spellEnd"/>
            <w:r w:rsidRPr="00CD226B">
              <w:rPr>
                <w:rFonts w:ascii="Times New Roman" w:hAnsi="Times New Roman" w:cs="Times New Roman"/>
                <w:color w:val="000000"/>
                <w:sz w:val="24"/>
                <w:szCs w:val="24"/>
              </w:rPr>
              <w:t xml:space="preserve"> (</w:t>
            </w:r>
            <w:proofErr w:type="spellStart"/>
            <w:r w:rsidRPr="00CD226B">
              <w:rPr>
                <w:rFonts w:ascii="Times New Roman" w:hAnsi="Times New Roman" w:cs="Times New Roman"/>
                <w:color w:val="000000"/>
                <w:sz w:val="24"/>
                <w:szCs w:val="24"/>
              </w:rPr>
              <w:t>Bleeker</w:t>
            </w:r>
            <w:proofErr w:type="spellEnd"/>
            <w:r w:rsidRPr="00CD226B">
              <w:rPr>
                <w:rFonts w:ascii="Times New Roman" w:hAnsi="Times New Roman" w:cs="Times New Roman"/>
                <w:color w:val="000000"/>
                <w:sz w:val="24"/>
                <w:szCs w:val="24"/>
              </w:rPr>
              <w:t>, 1849)</w:t>
            </w:r>
          </w:p>
        </w:tc>
        <w:tc>
          <w:tcPr>
            <w:tcW w:w="1806" w:type="dxa"/>
          </w:tcPr>
          <w:p w14:paraId="05908FF7" w14:textId="046F1D2A" w:rsidR="007C78A7" w:rsidRPr="00CD226B" w:rsidRDefault="00B85121"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Serranidae</w:t>
            </w:r>
          </w:p>
        </w:tc>
        <w:tc>
          <w:tcPr>
            <w:tcW w:w="1276" w:type="dxa"/>
          </w:tcPr>
          <w:p w14:paraId="7C8BC3B9" w14:textId="12B35A01"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1.65</w:t>
            </w:r>
          </w:p>
        </w:tc>
        <w:tc>
          <w:tcPr>
            <w:tcW w:w="992" w:type="dxa"/>
          </w:tcPr>
          <w:p w14:paraId="47FBA186" w14:textId="4CD5B587"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Species</w:t>
            </w:r>
          </w:p>
        </w:tc>
        <w:tc>
          <w:tcPr>
            <w:tcW w:w="4643" w:type="dxa"/>
          </w:tcPr>
          <w:p w14:paraId="18E09056" w14:textId="23E810C3"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fldChar w:fldCharType="begin"/>
            </w:r>
            <w:r w:rsidRPr="00CD226B">
              <w:rPr>
                <w:rFonts w:ascii="Times New Roman" w:hAnsi="Times New Roman" w:cs="Times New Roman"/>
                <w:sz w:val="24"/>
                <w:szCs w:val="24"/>
                <w:lang w:val="en-US"/>
              </w:rPr>
              <w:instrText xml:space="preserve"> ADDIN EN.CITE &lt;EndNote&gt;&lt;Cite AuthorYear="1"&gt;&lt;Author&gt;James&lt;/Author&gt;&lt;Year&gt;1997&lt;/Year&gt;&lt;RecNum&gt;1867&lt;/RecNum&gt;&lt;DisplayText&gt;James et al. (1997)&lt;/DisplayText&gt;&lt;record&gt;&lt;rec-number&gt;1867&lt;/rec-number&gt;&lt;foreign-keys&gt;&lt;key app="EN" db-id="5ffdt2ttwsr9d8ex25r55we4zea52d9az00x" timestamp="1562923904"&gt;1867&lt;/key&gt;&lt;/foreign-keys&gt;&lt;ref-type name="Journal Article"&gt;17&lt;/ref-type&gt;&lt;contributors&gt;&lt;authors&gt;&lt;author&gt;James, CM&lt;/author&gt;&lt;author&gt;Al‐Thobaiti, SA&lt;/author&gt;&lt;author&gt;Rasem, BM&lt;/author&gt;&lt;author&gt;Carlos, MH&lt;/author&gt;&lt;/authors&gt;&lt;/contributors&gt;&lt;titles&gt;&lt;title&gt;Breeding and larval rearing of the camouflage grouper Epinephelus polyphekadion (Bleeker) in the hypersaline waters of the Red Sea coast of Saudi Arabia&lt;/title&gt;&lt;secondary-title&gt;Aquaculture Research&lt;/secondary-title&gt;&lt;/titles&gt;&lt;periodical&gt;&lt;full-title&gt;Aquaculture Research&lt;/full-title&gt;&lt;/periodical&gt;&lt;pages&gt;671-681&lt;/pages&gt;&lt;volume&gt;28&lt;/volume&gt;&lt;number&gt;9&lt;/number&gt;&lt;dates&gt;&lt;year&gt;1997&lt;/year&gt;&lt;/dates&gt;&lt;isbn&gt;1355-557X&lt;/isbn&gt;&lt;urls&gt;&lt;/urls&gt;&lt;/record&gt;&lt;/Cite&gt;&lt;/EndNote&gt;</w:instrText>
            </w:r>
            <w:r w:rsidRPr="00CD226B">
              <w:rPr>
                <w:rFonts w:ascii="Times New Roman" w:hAnsi="Times New Roman" w:cs="Times New Roman"/>
                <w:sz w:val="24"/>
                <w:szCs w:val="24"/>
                <w:lang w:val="en-US"/>
              </w:rPr>
              <w:fldChar w:fldCharType="separate"/>
            </w:r>
            <w:r w:rsidRPr="00CD226B">
              <w:rPr>
                <w:rFonts w:ascii="Times New Roman" w:hAnsi="Times New Roman" w:cs="Times New Roman"/>
                <w:noProof/>
                <w:sz w:val="24"/>
                <w:szCs w:val="24"/>
                <w:lang w:val="en-US"/>
              </w:rPr>
              <w:t>James et al. (1997)</w:t>
            </w:r>
            <w:r w:rsidRPr="00CD226B">
              <w:rPr>
                <w:rFonts w:ascii="Times New Roman" w:hAnsi="Times New Roman" w:cs="Times New Roman"/>
                <w:sz w:val="24"/>
                <w:szCs w:val="24"/>
                <w:lang w:val="en-US"/>
              </w:rPr>
              <w:fldChar w:fldCharType="end"/>
            </w:r>
          </w:p>
        </w:tc>
      </w:tr>
      <w:tr w:rsidR="007C78A7" w:rsidRPr="00CD226B" w14:paraId="411501D3" w14:textId="77777777" w:rsidTr="00B85121">
        <w:tc>
          <w:tcPr>
            <w:tcW w:w="5277" w:type="dxa"/>
          </w:tcPr>
          <w:p w14:paraId="05D9CA2B" w14:textId="467CDA67" w:rsidR="007C78A7" w:rsidRPr="00CD226B" w:rsidRDefault="007C78A7" w:rsidP="00CD226B">
            <w:pPr>
              <w:rPr>
                <w:rFonts w:ascii="Times New Roman" w:hAnsi="Times New Roman" w:cs="Times New Roman"/>
                <w:i/>
                <w:sz w:val="24"/>
                <w:szCs w:val="24"/>
                <w:lang w:val="en-US"/>
              </w:rPr>
            </w:pPr>
            <w:proofErr w:type="spellStart"/>
            <w:r w:rsidRPr="00CD226B">
              <w:rPr>
                <w:rFonts w:ascii="Times New Roman" w:hAnsi="Times New Roman" w:cs="Times New Roman"/>
                <w:i/>
                <w:color w:val="000000"/>
                <w:sz w:val="24"/>
                <w:szCs w:val="24"/>
              </w:rPr>
              <w:t>Gnathodentex</w:t>
            </w:r>
            <w:proofErr w:type="spellEnd"/>
            <w:r w:rsidRPr="00CD226B">
              <w:rPr>
                <w:rFonts w:ascii="Times New Roman" w:hAnsi="Times New Roman" w:cs="Times New Roman"/>
                <w:i/>
                <w:color w:val="000000"/>
                <w:sz w:val="24"/>
                <w:szCs w:val="24"/>
              </w:rPr>
              <w:t xml:space="preserve"> </w:t>
            </w:r>
            <w:proofErr w:type="spellStart"/>
            <w:r w:rsidRPr="00CD226B">
              <w:rPr>
                <w:rFonts w:ascii="Times New Roman" w:hAnsi="Times New Roman" w:cs="Times New Roman"/>
                <w:i/>
                <w:color w:val="000000"/>
                <w:sz w:val="24"/>
                <w:szCs w:val="24"/>
              </w:rPr>
              <w:t>aureolineatus</w:t>
            </w:r>
            <w:proofErr w:type="spellEnd"/>
            <w:r w:rsidRPr="00CD226B">
              <w:rPr>
                <w:rFonts w:ascii="Times New Roman" w:hAnsi="Times New Roman" w:cs="Times New Roman"/>
                <w:i/>
                <w:color w:val="000000"/>
                <w:sz w:val="24"/>
                <w:szCs w:val="24"/>
              </w:rPr>
              <w:t xml:space="preserve"> </w:t>
            </w:r>
            <w:r w:rsidRPr="00CD226B">
              <w:rPr>
                <w:rFonts w:ascii="Times New Roman" w:hAnsi="Times New Roman" w:cs="Times New Roman"/>
                <w:color w:val="000000"/>
                <w:sz w:val="24"/>
                <w:szCs w:val="24"/>
              </w:rPr>
              <w:t>(Lacepède, 1802)</w:t>
            </w:r>
          </w:p>
        </w:tc>
        <w:tc>
          <w:tcPr>
            <w:tcW w:w="1806" w:type="dxa"/>
          </w:tcPr>
          <w:p w14:paraId="2519D3AC" w14:textId="3F496777" w:rsidR="007C78A7" w:rsidRPr="00CD226B" w:rsidRDefault="00B85121" w:rsidP="00CD226B">
            <w:pPr>
              <w:rPr>
                <w:rFonts w:ascii="Times New Roman" w:hAnsi="Times New Roman" w:cs="Times New Roman"/>
                <w:sz w:val="24"/>
                <w:szCs w:val="24"/>
                <w:lang w:val="en-US"/>
              </w:rPr>
            </w:pPr>
            <w:proofErr w:type="spellStart"/>
            <w:r w:rsidRPr="00CD226B">
              <w:rPr>
                <w:rFonts w:ascii="Times New Roman" w:hAnsi="Times New Roman" w:cs="Times New Roman"/>
                <w:sz w:val="24"/>
                <w:szCs w:val="24"/>
                <w:lang w:val="en-US"/>
              </w:rPr>
              <w:t>Lethrinidae</w:t>
            </w:r>
            <w:proofErr w:type="spellEnd"/>
          </w:p>
        </w:tc>
        <w:tc>
          <w:tcPr>
            <w:tcW w:w="1276" w:type="dxa"/>
          </w:tcPr>
          <w:p w14:paraId="0F2D9962" w14:textId="15EFA1AB"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1.55</w:t>
            </w:r>
          </w:p>
        </w:tc>
        <w:tc>
          <w:tcPr>
            <w:tcW w:w="992" w:type="dxa"/>
          </w:tcPr>
          <w:p w14:paraId="4197AD79" w14:textId="4078D359"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Family</w:t>
            </w:r>
          </w:p>
        </w:tc>
        <w:tc>
          <w:tcPr>
            <w:tcW w:w="4643" w:type="dxa"/>
          </w:tcPr>
          <w:p w14:paraId="6361FC32" w14:textId="55893E07"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fldChar w:fldCharType="begin"/>
            </w:r>
            <w:r w:rsidRPr="00CD226B">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CD226B">
              <w:rPr>
                <w:rFonts w:ascii="Times New Roman" w:hAnsi="Times New Roman" w:cs="Times New Roman"/>
                <w:sz w:val="24"/>
                <w:szCs w:val="24"/>
                <w:lang w:val="en-US"/>
              </w:rPr>
              <w:fldChar w:fldCharType="separate"/>
            </w:r>
            <w:r w:rsidRPr="00CD226B">
              <w:rPr>
                <w:rFonts w:ascii="Times New Roman" w:hAnsi="Times New Roman" w:cs="Times New Roman"/>
                <w:noProof/>
                <w:sz w:val="24"/>
                <w:szCs w:val="24"/>
                <w:lang w:val="en-US"/>
              </w:rPr>
              <w:t>Leis and Carson-Ewart (2000)</w:t>
            </w:r>
            <w:r w:rsidRPr="00CD226B">
              <w:rPr>
                <w:rFonts w:ascii="Times New Roman" w:hAnsi="Times New Roman" w:cs="Times New Roman"/>
                <w:sz w:val="24"/>
                <w:szCs w:val="24"/>
                <w:lang w:val="en-US"/>
              </w:rPr>
              <w:fldChar w:fldCharType="end"/>
            </w:r>
          </w:p>
        </w:tc>
      </w:tr>
      <w:tr w:rsidR="007C78A7" w:rsidRPr="00CD226B" w14:paraId="10CDAF87" w14:textId="77777777" w:rsidTr="00B85121">
        <w:tc>
          <w:tcPr>
            <w:tcW w:w="5277" w:type="dxa"/>
          </w:tcPr>
          <w:p w14:paraId="5DF3D890" w14:textId="305969A0" w:rsidR="007C78A7" w:rsidRPr="00CD226B" w:rsidRDefault="007C78A7" w:rsidP="00CD226B">
            <w:pPr>
              <w:rPr>
                <w:rFonts w:ascii="Times New Roman" w:hAnsi="Times New Roman" w:cs="Times New Roman"/>
                <w:sz w:val="24"/>
                <w:szCs w:val="24"/>
                <w:lang w:val="en-US"/>
              </w:rPr>
            </w:pPr>
            <w:proofErr w:type="spellStart"/>
            <w:r w:rsidRPr="00CD226B">
              <w:rPr>
                <w:rFonts w:ascii="Times New Roman" w:hAnsi="Times New Roman" w:cs="Times New Roman"/>
                <w:i/>
                <w:color w:val="000000"/>
                <w:sz w:val="24"/>
                <w:szCs w:val="24"/>
              </w:rPr>
              <w:t>Gymnosarda</w:t>
            </w:r>
            <w:proofErr w:type="spellEnd"/>
            <w:r w:rsidRPr="00CD226B">
              <w:rPr>
                <w:rFonts w:ascii="Times New Roman" w:hAnsi="Times New Roman" w:cs="Times New Roman"/>
                <w:i/>
                <w:color w:val="000000"/>
                <w:sz w:val="24"/>
                <w:szCs w:val="24"/>
              </w:rPr>
              <w:t xml:space="preserve"> </w:t>
            </w:r>
            <w:proofErr w:type="spellStart"/>
            <w:r w:rsidRPr="00CD226B">
              <w:rPr>
                <w:rFonts w:ascii="Times New Roman" w:hAnsi="Times New Roman" w:cs="Times New Roman"/>
                <w:i/>
                <w:color w:val="000000"/>
                <w:sz w:val="24"/>
                <w:szCs w:val="24"/>
              </w:rPr>
              <w:t>unicolor</w:t>
            </w:r>
            <w:proofErr w:type="spellEnd"/>
            <w:r w:rsidRPr="00CD226B">
              <w:rPr>
                <w:rFonts w:ascii="Times New Roman" w:hAnsi="Times New Roman" w:cs="Times New Roman"/>
                <w:color w:val="000000"/>
                <w:sz w:val="24"/>
                <w:szCs w:val="24"/>
              </w:rPr>
              <w:t xml:space="preserve"> (</w:t>
            </w:r>
            <w:proofErr w:type="spellStart"/>
            <w:r w:rsidRPr="00CD226B">
              <w:rPr>
                <w:rFonts w:ascii="Times New Roman" w:hAnsi="Times New Roman" w:cs="Times New Roman"/>
                <w:color w:val="000000"/>
                <w:sz w:val="24"/>
                <w:szCs w:val="24"/>
              </w:rPr>
              <w:t>Rüppell</w:t>
            </w:r>
            <w:proofErr w:type="spellEnd"/>
            <w:r w:rsidRPr="00CD226B">
              <w:rPr>
                <w:rFonts w:ascii="Times New Roman" w:hAnsi="Times New Roman" w:cs="Times New Roman"/>
                <w:color w:val="000000"/>
                <w:sz w:val="24"/>
                <w:szCs w:val="24"/>
              </w:rPr>
              <w:t>, 1836)</w:t>
            </w:r>
          </w:p>
        </w:tc>
        <w:tc>
          <w:tcPr>
            <w:tcW w:w="1806" w:type="dxa"/>
          </w:tcPr>
          <w:p w14:paraId="4E883F85" w14:textId="653CDD12" w:rsidR="007C78A7" w:rsidRPr="00CD226B" w:rsidRDefault="00B85121"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Scombridae</w:t>
            </w:r>
          </w:p>
        </w:tc>
        <w:tc>
          <w:tcPr>
            <w:tcW w:w="1276" w:type="dxa"/>
          </w:tcPr>
          <w:p w14:paraId="6EC7EF24" w14:textId="6ADA29F3"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2.75</w:t>
            </w:r>
          </w:p>
        </w:tc>
        <w:tc>
          <w:tcPr>
            <w:tcW w:w="992" w:type="dxa"/>
          </w:tcPr>
          <w:p w14:paraId="1C9B267E" w14:textId="6CB94A57"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Family</w:t>
            </w:r>
          </w:p>
        </w:tc>
        <w:tc>
          <w:tcPr>
            <w:tcW w:w="4643" w:type="dxa"/>
          </w:tcPr>
          <w:p w14:paraId="072E2853" w14:textId="1B65ED16"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fldChar w:fldCharType="begin"/>
            </w:r>
            <w:r w:rsidRPr="00CD226B">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CD226B">
              <w:rPr>
                <w:rFonts w:ascii="Times New Roman" w:hAnsi="Times New Roman" w:cs="Times New Roman"/>
                <w:sz w:val="24"/>
                <w:szCs w:val="24"/>
                <w:lang w:val="en-US"/>
              </w:rPr>
              <w:fldChar w:fldCharType="separate"/>
            </w:r>
            <w:r w:rsidRPr="00CD226B">
              <w:rPr>
                <w:rFonts w:ascii="Times New Roman" w:hAnsi="Times New Roman" w:cs="Times New Roman"/>
                <w:noProof/>
                <w:sz w:val="24"/>
                <w:szCs w:val="24"/>
                <w:lang w:val="en-US"/>
              </w:rPr>
              <w:t>Leis and Carson-Ewart (2000)</w:t>
            </w:r>
            <w:r w:rsidRPr="00CD226B">
              <w:rPr>
                <w:rFonts w:ascii="Times New Roman" w:hAnsi="Times New Roman" w:cs="Times New Roman"/>
                <w:sz w:val="24"/>
                <w:szCs w:val="24"/>
                <w:lang w:val="en-US"/>
              </w:rPr>
              <w:fldChar w:fldCharType="end"/>
            </w:r>
          </w:p>
        </w:tc>
      </w:tr>
      <w:tr w:rsidR="007C78A7" w:rsidRPr="00CD226B" w14:paraId="4D96F354" w14:textId="77777777" w:rsidTr="00B85121">
        <w:tc>
          <w:tcPr>
            <w:tcW w:w="5277" w:type="dxa"/>
          </w:tcPr>
          <w:p w14:paraId="3DD38A70" w14:textId="14B4754D" w:rsidR="007C78A7" w:rsidRPr="00CD226B" w:rsidRDefault="007C78A7" w:rsidP="00CD226B">
            <w:pPr>
              <w:rPr>
                <w:rFonts w:ascii="Times New Roman" w:hAnsi="Times New Roman" w:cs="Times New Roman"/>
                <w:sz w:val="24"/>
                <w:szCs w:val="24"/>
                <w:lang w:val="en-US"/>
              </w:rPr>
            </w:pPr>
            <w:proofErr w:type="spellStart"/>
            <w:r w:rsidRPr="00CD226B">
              <w:rPr>
                <w:rFonts w:ascii="Times New Roman" w:hAnsi="Times New Roman" w:cs="Times New Roman"/>
                <w:i/>
                <w:color w:val="000000"/>
                <w:sz w:val="24"/>
                <w:szCs w:val="24"/>
              </w:rPr>
              <w:t>Halichoeres</w:t>
            </w:r>
            <w:proofErr w:type="spellEnd"/>
            <w:r w:rsidRPr="00CD226B">
              <w:rPr>
                <w:rFonts w:ascii="Times New Roman" w:hAnsi="Times New Roman" w:cs="Times New Roman"/>
                <w:i/>
                <w:color w:val="000000"/>
                <w:sz w:val="24"/>
                <w:szCs w:val="24"/>
              </w:rPr>
              <w:t xml:space="preserve"> </w:t>
            </w:r>
            <w:proofErr w:type="spellStart"/>
            <w:r w:rsidRPr="00CD226B">
              <w:rPr>
                <w:rFonts w:ascii="Times New Roman" w:hAnsi="Times New Roman" w:cs="Times New Roman"/>
                <w:i/>
                <w:color w:val="000000"/>
                <w:sz w:val="24"/>
                <w:szCs w:val="24"/>
              </w:rPr>
              <w:t>trimaculatus</w:t>
            </w:r>
            <w:proofErr w:type="spellEnd"/>
            <w:r w:rsidRPr="00CD226B">
              <w:rPr>
                <w:rFonts w:ascii="Times New Roman" w:hAnsi="Times New Roman" w:cs="Times New Roman"/>
                <w:color w:val="000000"/>
                <w:sz w:val="24"/>
                <w:szCs w:val="24"/>
              </w:rPr>
              <w:t xml:space="preserve"> (</w:t>
            </w:r>
            <w:proofErr w:type="spellStart"/>
            <w:r w:rsidRPr="00CD226B">
              <w:rPr>
                <w:rFonts w:ascii="Times New Roman" w:hAnsi="Times New Roman" w:cs="Times New Roman"/>
                <w:color w:val="000000"/>
                <w:sz w:val="24"/>
                <w:szCs w:val="24"/>
              </w:rPr>
              <w:t>Quoy</w:t>
            </w:r>
            <w:proofErr w:type="spellEnd"/>
            <w:r w:rsidRPr="00CD226B">
              <w:rPr>
                <w:rFonts w:ascii="Times New Roman" w:hAnsi="Times New Roman" w:cs="Times New Roman"/>
                <w:color w:val="000000"/>
                <w:sz w:val="24"/>
                <w:szCs w:val="24"/>
              </w:rPr>
              <w:t xml:space="preserve"> &amp; </w:t>
            </w:r>
            <w:proofErr w:type="spellStart"/>
            <w:r w:rsidRPr="00CD226B">
              <w:rPr>
                <w:rFonts w:ascii="Times New Roman" w:hAnsi="Times New Roman" w:cs="Times New Roman"/>
                <w:color w:val="000000"/>
                <w:sz w:val="24"/>
                <w:szCs w:val="24"/>
              </w:rPr>
              <w:t>Gaimard</w:t>
            </w:r>
            <w:proofErr w:type="spellEnd"/>
            <w:r w:rsidRPr="00CD226B">
              <w:rPr>
                <w:rFonts w:ascii="Times New Roman" w:hAnsi="Times New Roman" w:cs="Times New Roman"/>
                <w:color w:val="000000"/>
                <w:sz w:val="24"/>
                <w:szCs w:val="24"/>
              </w:rPr>
              <w:t>, 1834)</w:t>
            </w:r>
          </w:p>
        </w:tc>
        <w:tc>
          <w:tcPr>
            <w:tcW w:w="1806" w:type="dxa"/>
          </w:tcPr>
          <w:p w14:paraId="14BD687B" w14:textId="6E0B52EF" w:rsidR="007C78A7" w:rsidRPr="00CD226B" w:rsidRDefault="00B85121" w:rsidP="00CD226B">
            <w:pPr>
              <w:rPr>
                <w:rFonts w:ascii="Times New Roman" w:hAnsi="Times New Roman" w:cs="Times New Roman"/>
                <w:sz w:val="24"/>
                <w:szCs w:val="24"/>
                <w:lang w:val="en-US"/>
              </w:rPr>
            </w:pPr>
            <w:proofErr w:type="spellStart"/>
            <w:r w:rsidRPr="00CD226B">
              <w:rPr>
                <w:rFonts w:ascii="Times New Roman" w:hAnsi="Times New Roman" w:cs="Times New Roman"/>
                <w:sz w:val="24"/>
                <w:szCs w:val="24"/>
                <w:lang w:val="en-US"/>
              </w:rPr>
              <w:t>Labridae</w:t>
            </w:r>
            <w:proofErr w:type="spellEnd"/>
          </w:p>
        </w:tc>
        <w:tc>
          <w:tcPr>
            <w:tcW w:w="1276" w:type="dxa"/>
          </w:tcPr>
          <w:p w14:paraId="7772AD98" w14:textId="5BF9AF0D"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1.58</w:t>
            </w:r>
          </w:p>
        </w:tc>
        <w:tc>
          <w:tcPr>
            <w:tcW w:w="992" w:type="dxa"/>
          </w:tcPr>
          <w:p w14:paraId="000DE59E" w14:textId="4254227E"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Genus</w:t>
            </w:r>
          </w:p>
        </w:tc>
        <w:tc>
          <w:tcPr>
            <w:tcW w:w="4643" w:type="dxa"/>
          </w:tcPr>
          <w:p w14:paraId="057AA84B" w14:textId="404A2EBB"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fldChar w:fldCharType="begin"/>
            </w:r>
            <w:r w:rsidRPr="00CD226B">
              <w:rPr>
                <w:rFonts w:ascii="Times New Roman" w:hAnsi="Times New Roman" w:cs="Times New Roman"/>
                <w:sz w:val="24"/>
                <w:szCs w:val="24"/>
                <w:lang w:val="en-US"/>
              </w:rPr>
              <w:instrText xml:space="preserve"> ADDIN EN.CITE &lt;EndNote&gt;&lt;Cite AuthorYear="1"&gt;&lt;Author&gt;Kimura&lt;/Author&gt;&lt;Year&gt;1993&lt;/Year&gt;&lt;RecNum&gt;1856&lt;/RecNum&gt;&lt;DisplayText&gt;Kimura and Kiriyama (1993)&lt;/DisplayText&gt;&lt;record&gt;&lt;rec-number&gt;1856&lt;/rec-number&gt;&lt;foreign-keys&gt;&lt;key app="EN" db-id="5ffdt2ttwsr9d8ex25r55we4zea52d9az00x" timestamp="1562921132"&gt;1856&lt;/key&gt;&lt;/foreign-keys&gt;&lt;ref-type name="Journal Article"&gt;17&lt;/ref-type&gt;&lt;contributors&gt;&lt;authors&gt;&lt;author&gt;Kimura, Seishi&lt;/author&gt;&lt;author&gt;Kiriyama, Takanari&lt;/author&gt;&lt;/authors&gt;&lt;/contributors&gt;&lt;titles&gt;&lt;title&gt;Development of eggs, larvae and juveniles of the labrid fish, Halichoeres poecilopterus, reared in the laboratory&lt;/title&gt;&lt;secondary-title&gt;Japanese Journal of Ichthyology&lt;/secondary-title&gt;&lt;/titles&gt;&lt;periodical&gt;&lt;full-title&gt;Japanese Journal of Ichthyology&lt;/full-title&gt;&lt;/periodical&gt;&lt;pages&gt;371-377&lt;/pages&gt;&lt;volume&gt;39&lt;/volume&gt;&lt;number&gt;4&lt;/number&gt;&lt;dates&gt;&lt;year&gt;1993&lt;/year&gt;&lt;/dates&gt;&lt;isbn&gt;0021-5090&lt;/isbn&gt;&lt;urls&gt;&lt;/urls&gt;&lt;/record&gt;&lt;/Cite&gt;&lt;/EndNote&gt;</w:instrText>
            </w:r>
            <w:r w:rsidRPr="00CD226B">
              <w:rPr>
                <w:rFonts w:ascii="Times New Roman" w:hAnsi="Times New Roman" w:cs="Times New Roman"/>
                <w:sz w:val="24"/>
                <w:szCs w:val="24"/>
                <w:lang w:val="en-US"/>
              </w:rPr>
              <w:fldChar w:fldCharType="separate"/>
            </w:r>
            <w:r w:rsidRPr="00CD226B">
              <w:rPr>
                <w:rFonts w:ascii="Times New Roman" w:hAnsi="Times New Roman" w:cs="Times New Roman"/>
                <w:noProof/>
                <w:sz w:val="24"/>
                <w:szCs w:val="24"/>
                <w:lang w:val="en-US"/>
              </w:rPr>
              <w:t>Kimura and Kiriyama (1993)</w:t>
            </w:r>
            <w:r w:rsidRPr="00CD226B">
              <w:rPr>
                <w:rFonts w:ascii="Times New Roman" w:hAnsi="Times New Roman" w:cs="Times New Roman"/>
                <w:sz w:val="24"/>
                <w:szCs w:val="24"/>
                <w:lang w:val="en-US"/>
              </w:rPr>
              <w:fldChar w:fldCharType="end"/>
            </w:r>
          </w:p>
        </w:tc>
      </w:tr>
      <w:tr w:rsidR="007C78A7" w:rsidRPr="00CD226B" w14:paraId="250B3A2B" w14:textId="77777777" w:rsidTr="00B85121">
        <w:tc>
          <w:tcPr>
            <w:tcW w:w="5277" w:type="dxa"/>
          </w:tcPr>
          <w:p w14:paraId="3301AC31" w14:textId="37C6E70A" w:rsidR="007C78A7" w:rsidRPr="00CD226B" w:rsidRDefault="007C78A7" w:rsidP="00CD226B">
            <w:pPr>
              <w:rPr>
                <w:rFonts w:ascii="Times New Roman" w:hAnsi="Times New Roman" w:cs="Times New Roman"/>
                <w:i/>
                <w:sz w:val="24"/>
                <w:szCs w:val="24"/>
                <w:lang w:val="en-US"/>
              </w:rPr>
            </w:pPr>
            <w:proofErr w:type="spellStart"/>
            <w:r w:rsidRPr="00CD226B">
              <w:rPr>
                <w:rFonts w:ascii="Times New Roman" w:hAnsi="Times New Roman" w:cs="Times New Roman"/>
                <w:i/>
                <w:color w:val="000000"/>
                <w:sz w:val="24"/>
                <w:szCs w:val="24"/>
              </w:rPr>
              <w:t>Lutjanus</w:t>
            </w:r>
            <w:proofErr w:type="spellEnd"/>
            <w:r w:rsidRPr="00CD226B">
              <w:rPr>
                <w:rFonts w:ascii="Times New Roman" w:hAnsi="Times New Roman" w:cs="Times New Roman"/>
                <w:i/>
                <w:color w:val="000000"/>
                <w:sz w:val="24"/>
                <w:szCs w:val="24"/>
              </w:rPr>
              <w:t xml:space="preserve"> </w:t>
            </w:r>
            <w:proofErr w:type="spellStart"/>
            <w:r w:rsidRPr="00CD226B">
              <w:rPr>
                <w:rFonts w:ascii="Times New Roman" w:hAnsi="Times New Roman" w:cs="Times New Roman"/>
                <w:i/>
                <w:color w:val="000000"/>
                <w:sz w:val="24"/>
                <w:szCs w:val="24"/>
              </w:rPr>
              <w:t>fulvus</w:t>
            </w:r>
            <w:proofErr w:type="spellEnd"/>
            <w:r w:rsidRPr="00CD226B">
              <w:rPr>
                <w:rFonts w:ascii="Times New Roman" w:hAnsi="Times New Roman" w:cs="Times New Roman"/>
                <w:i/>
                <w:color w:val="000000"/>
                <w:sz w:val="24"/>
                <w:szCs w:val="24"/>
              </w:rPr>
              <w:t xml:space="preserve"> </w:t>
            </w:r>
            <w:r w:rsidRPr="00CD226B">
              <w:rPr>
                <w:rFonts w:ascii="Times New Roman" w:hAnsi="Times New Roman" w:cs="Times New Roman"/>
                <w:color w:val="000000"/>
                <w:sz w:val="24"/>
                <w:szCs w:val="24"/>
              </w:rPr>
              <w:t>(Forster, 1801)</w:t>
            </w:r>
          </w:p>
        </w:tc>
        <w:tc>
          <w:tcPr>
            <w:tcW w:w="1806" w:type="dxa"/>
          </w:tcPr>
          <w:p w14:paraId="4D3D1DED" w14:textId="50B34770" w:rsidR="007C78A7" w:rsidRPr="00CD226B" w:rsidRDefault="00B85121" w:rsidP="00CD226B">
            <w:pPr>
              <w:rPr>
                <w:rFonts w:ascii="Times New Roman" w:hAnsi="Times New Roman" w:cs="Times New Roman"/>
                <w:sz w:val="24"/>
                <w:szCs w:val="24"/>
                <w:lang w:val="en-US"/>
              </w:rPr>
            </w:pPr>
            <w:proofErr w:type="spellStart"/>
            <w:r w:rsidRPr="00CD226B">
              <w:rPr>
                <w:rFonts w:ascii="Times New Roman" w:hAnsi="Times New Roman" w:cs="Times New Roman"/>
                <w:sz w:val="24"/>
                <w:szCs w:val="24"/>
                <w:lang w:val="en-US"/>
              </w:rPr>
              <w:t>Lutjanidae</w:t>
            </w:r>
            <w:proofErr w:type="spellEnd"/>
          </w:p>
        </w:tc>
        <w:tc>
          <w:tcPr>
            <w:tcW w:w="1276" w:type="dxa"/>
          </w:tcPr>
          <w:p w14:paraId="6237A300" w14:textId="415DF998"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1.83</w:t>
            </w:r>
          </w:p>
        </w:tc>
        <w:tc>
          <w:tcPr>
            <w:tcW w:w="992" w:type="dxa"/>
          </w:tcPr>
          <w:p w14:paraId="03FB62EF" w14:textId="0D4170C4"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Genus</w:t>
            </w:r>
          </w:p>
        </w:tc>
        <w:tc>
          <w:tcPr>
            <w:tcW w:w="4643" w:type="dxa"/>
          </w:tcPr>
          <w:p w14:paraId="0B75109E" w14:textId="3F1BBF37"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fldChar w:fldCharType="begin"/>
            </w:r>
            <w:r w:rsidRPr="00CD226B">
              <w:rPr>
                <w:rFonts w:ascii="Times New Roman" w:hAnsi="Times New Roman" w:cs="Times New Roman"/>
                <w:sz w:val="24"/>
                <w:szCs w:val="24"/>
                <w:lang w:val="en-US"/>
              </w:rPr>
              <w:instrText xml:space="preserve"> ADDIN EN.CITE &lt;EndNote&gt;&lt;Cite AuthorYear="1"&gt;&lt;Author&gt;Suzuki&lt;/Author&gt;&lt;Year&gt;1979&lt;/Year&gt;&lt;RecNum&gt;1838&lt;/RecNum&gt;&lt;DisplayText&gt;Suzuki and Hioki (1979)&lt;/DisplayText&gt;&lt;record&gt;&lt;rec-number&gt;1838&lt;/rec-number&gt;&lt;foreign-keys&gt;&lt;key app="EN" db-id="5ffdt2ttwsr9d8ex25r55we4zea52d9az00x" timestamp="1562918742"&gt;1838&lt;/key&gt;&lt;/foreign-keys&gt;&lt;ref-type name="Journal Article"&gt;17&lt;/ref-type&gt;&lt;contributors&gt;&lt;authors&gt;&lt;author&gt;Suzuki, Katsumi&lt;/author&gt;&lt;author&gt;Hioki, Syozo&lt;/author&gt;&lt;/authors&gt;&lt;/contributors&gt;&lt;titles&gt;&lt;title&gt;Spawning behavior, eggs, and larvae of the lutjanid fish, Lutjanus kasmira, in an aquarium&lt;/title&gt;&lt;secondary-title&gt;Japanese Journal of Ichthyology&lt;/secondary-title&gt;&lt;/titles&gt;&lt;periodical&gt;&lt;full-title&gt;Japanese Journal of Ichthyology&lt;/full-title&gt;&lt;/periodical&gt;&lt;pages&gt;161-166&lt;/pages&gt;&lt;volume&gt;26&lt;/volume&gt;&lt;number&gt;2&lt;/number&gt;&lt;dates&gt;&lt;year&gt;1979&lt;/year&gt;&lt;/dates&gt;&lt;isbn&gt;0021-5090&lt;/isbn&gt;&lt;urls&gt;&lt;/urls&gt;&lt;/record&gt;&lt;/Cite&gt;&lt;/EndNote&gt;</w:instrText>
            </w:r>
            <w:r w:rsidRPr="00CD226B">
              <w:rPr>
                <w:rFonts w:ascii="Times New Roman" w:hAnsi="Times New Roman" w:cs="Times New Roman"/>
                <w:sz w:val="24"/>
                <w:szCs w:val="24"/>
                <w:lang w:val="en-US"/>
              </w:rPr>
              <w:fldChar w:fldCharType="separate"/>
            </w:r>
            <w:r w:rsidRPr="00CD226B">
              <w:rPr>
                <w:rFonts w:ascii="Times New Roman" w:hAnsi="Times New Roman" w:cs="Times New Roman"/>
                <w:noProof/>
                <w:sz w:val="24"/>
                <w:szCs w:val="24"/>
                <w:lang w:val="en-US"/>
              </w:rPr>
              <w:t>Suzuki and Hioki (1979)</w:t>
            </w:r>
            <w:r w:rsidRPr="00CD226B">
              <w:rPr>
                <w:rFonts w:ascii="Times New Roman" w:hAnsi="Times New Roman" w:cs="Times New Roman"/>
                <w:sz w:val="24"/>
                <w:szCs w:val="24"/>
                <w:lang w:val="en-US"/>
              </w:rPr>
              <w:fldChar w:fldCharType="end"/>
            </w:r>
          </w:p>
        </w:tc>
      </w:tr>
      <w:tr w:rsidR="007C78A7" w:rsidRPr="00CD226B" w14:paraId="0335674D" w14:textId="77777777" w:rsidTr="00B85121">
        <w:tc>
          <w:tcPr>
            <w:tcW w:w="5277" w:type="dxa"/>
          </w:tcPr>
          <w:p w14:paraId="015A381D" w14:textId="09B63202" w:rsidR="007C78A7" w:rsidRPr="00CD226B" w:rsidRDefault="007C78A7" w:rsidP="00CD226B">
            <w:pPr>
              <w:rPr>
                <w:rFonts w:ascii="Times New Roman" w:hAnsi="Times New Roman" w:cs="Times New Roman"/>
                <w:sz w:val="24"/>
                <w:szCs w:val="24"/>
                <w:lang w:val="en-US"/>
              </w:rPr>
            </w:pPr>
            <w:proofErr w:type="spellStart"/>
            <w:r w:rsidRPr="00CD226B">
              <w:rPr>
                <w:rFonts w:ascii="Times New Roman" w:hAnsi="Times New Roman" w:cs="Times New Roman"/>
                <w:i/>
                <w:color w:val="000000"/>
                <w:sz w:val="24"/>
                <w:szCs w:val="24"/>
              </w:rPr>
              <w:t>Lutjanus</w:t>
            </w:r>
            <w:proofErr w:type="spellEnd"/>
            <w:r w:rsidRPr="00CD226B">
              <w:rPr>
                <w:rFonts w:ascii="Times New Roman" w:hAnsi="Times New Roman" w:cs="Times New Roman"/>
                <w:i/>
                <w:color w:val="000000"/>
                <w:sz w:val="24"/>
                <w:szCs w:val="24"/>
              </w:rPr>
              <w:t xml:space="preserve"> </w:t>
            </w:r>
            <w:proofErr w:type="spellStart"/>
            <w:r w:rsidRPr="00CD226B">
              <w:rPr>
                <w:rFonts w:ascii="Times New Roman" w:hAnsi="Times New Roman" w:cs="Times New Roman"/>
                <w:i/>
                <w:color w:val="000000"/>
                <w:sz w:val="24"/>
                <w:szCs w:val="24"/>
              </w:rPr>
              <w:t>gibbus</w:t>
            </w:r>
            <w:proofErr w:type="spellEnd"/>
            <w:r w:rsidRPr="00CD226B">
              <w:rPr>
                <w:rFonts w:ascii="Times New Roman" w:hAnsi="Times New Roman" w:cs="Times New Roman"/>
                <w:i/>
                <w:color w:val="000000"/>
                <w:sz w:val="24"/>
                <w:szCs w:val="24"/>
              </w:rPr>
              <w:t xml:space="preserve"> </w:t>
            </w:r>
            <w:r w:rsidRPr="00CD226B">
              <w:rPr>
                <w:rFonts w:ascii="Times New Roman" w:hAnsi="Times New Roman" w:cs="Times New Roman"/>
                <w:color w:val="000000"/>
                <w:sz w:val="24"/>
                <w:szCs w:val="24"/>
              </w:rPr>
              <w:t>(</w:t>
            </w:r>
            <w:proofErr w:type="spellStart"/>
            <w:r w:rsidRPr="00CD226B">
              <w:rPr>
                <w:rFonts w:ascii="Times New Roman" w:hAnsi="Times New Roman" w:cs="Times New Roman"/>
                <w:color w:val="000000"/>
                <w:sz w:val="24"/>
                <w:szCs w:val="24"/>
              </w:rPr>
              <w:t>Forsskål</w:t>
            </w:r>
            <w:proofErr w:type="spellEnd"/>
            <w:r w:rsidRPr="00CD226B">
              <w:rPr>
                <w:rFonts w:ascii="Times New Roman" w:hAnsi="Times New Roman" w:cs="Times New Roman"/>
                <w:color w:val="000000"/>
                <w:sz w:val="24"/>
                <w:szCs w:val="24"/>
              </w:rPr>
              <w:t>, 1775)</w:t>
            </w:r>
          </w:p>
        </w:tc>
        <w:tc>
          <w:tcPr>
            <w:tcW w:w="1806" w:type="dxa"/>
          </w:tcPr>
          <w:p w14:paraId="0F26602D" w14:textId="321C45FC" w:rsidR="007C78A7" w:rsidRPr="00CD226B" w:rsidRDefault="00B85121" w:rsidP="00CD226B">
            <w:pPr>
              <w:rPr>
                <w:rFonts w:ascii="Times New Roman" w:hAnsi="Times New Roman" w:cs="Times New Roman"/>
                <w:sz w:val="24"/>
                <w:szCs w:val="24"/>
                <w:lang w:val="en-US"/>
              </w:rPr>
            </w:pPr>
            <w:proofErr w:type="spellStart"/>
            <w:r w:rsidRPr="00CD226B">
              <w:rPr>
                <w:rFonts w:ascii="Times New Roman" w:hAnsi="Times New Roman" w:cs="Times New Roman"/>
                <w:sz w:val="24"/>
                <w:szCs w:val="24"/>
                <w:lang w:val="en-US"/>
              </w:rPr>
              <w:t>Lutjanidae</w:t>
            </w:r>
            <w:proofErr w:type="spellEnd"/>
          </w:p>
        </w:tc>
        <w:tc>
          <w:tcPr>
            <w:tcW w:w="1276" w:type="dxa"/>
          </w:tcPr>
          <w:p w14:paraId="7D276462" w14:textId="3CB1E18B"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1.83</w:t>
            </w:r>
          </w:p>
        </w:tc>
        <w:tc>
          <w:tcPr>
            <w:tcW w:w="992" w:type="dxa"/>
          </w:tcPr>
          <w:p w14:paraId="05327FD6" w14:textId="2B24FAB4"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Genus</w:t>
            </w:r>
          </w:p>
        </w:tc>
        <w:tc>
          <w:tcPr>
            <w:tcW w:w="4643" w:type="dxa"/>
          </w:tcPr>
          <w:p w14:paraId="6B42F81D" w14:textId="44B2975E"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fldChar w:fldCharType="begin"/>
            </w:r>
            <w:r w:rsidRPr="00CD226B">
              <w:rPr>
                <w:rFonts w:ascii="Times New Roman" w:hAnsi="Times New Roman" w:cs="Times New Roman"/>
                <w:sz w:val="24"/>
                <w:szCs w:val="24"/>
                <w:lang w:val="en-US"/>
              </w:rPr>
              <w:instrText xml:space="preserve"> ADDIN EN.CITE &lt;EndNote&gt;&lt;Cite AuthorYear="1"&gt;&lt;Author&gt;Suzuki&lt;/Author&gt;&lt;Year&gt;1979&lt;/Year&gt;&lt;RecNum&gt;1838&lt;/RecNum&gt;&lt;DisplayText&gt;Suzuki and Hioki (1979)&lt;/DisplayText&gt;&lt;record&gt;&lt;rec-number&gt;1838&lt;/rec-number&gt;&lt;foreign-keys&gt;&lt;key app="EN" db-id="5ffdt2ttwsr9d8ex25r55we4zea52d9az00x" timestamp="1562918742"&gt;1838&lt;/key&gt;&lt;/foreign-keys&gt;&lt;ref-type name="Journal Article"&gt;17&lt;/ref-type&gt;&lt;contributors&gt;&lt;authors&gt;&lt;author&gt;Suzuki, Katsumi&lt;/author&gt;&lt;author&gt;Hioki, Syozo&lt;/author&gt;&lt;/authors&gt;&lt;/contributors&gt;&lt;titles&gt;&lt;title&gt;Spawning behavior, eggs, and larvae of the lutjanid fish, Lutjanus kasmira, in an aquarium&lt;/title&gt;&lt;secondary-title&gt;Japanese Journal of Ichthyology&lt;/secondary-title&gt;&lt;/titles&gt;&lt;periodical&gt;&lt;full-title&gt;Japanese Journal of Ichthyology&lt;/full-title&gt;&lt;/periodical&gt;&lt;pages&gt;161-166&lt;/pages&gt;&lt;volume&gt;26&lt;/volume&gt;&lt;number&gt;2&lt;/number&gt;&lt;dates&gt;&lt;year&gt;1979&lt;/year&gt;&lt;/dates&gt;&lt;isbn&gt;0021-5090&lt;/isbn&gt;&lt;urls&gt;&lt;/urls&gt;&lt;/record&gt;&lt;/Cite&gt;&lt;/EndNote&gt;</w:instrText>
            </w:r>
            <w:r w:rsidRPr="00CD226B">
              <w:rPr>
                <w:rFonts w:ascii="Times New Roman" w:hAnsi="Times New Roman" w:cs="Times New Roman"/>
                <w:sz w:val="24"/>
                <w:szCs w:val="24"/>
                <w:lang w:val="en-US"/>
              </w:rPr>
              <w:fldChar w:fldCharType="separate"/>
            </w:r>
            <w:r w:rsidRPr="00CD226B">
              <w:rPr>
                <w:rFonts w:ascii="Times New Roman" w:hAnsi="Times New Roman" w:cs="Times New Roman"/>
                <w:noProof/>
                <w:sz w:val="24"/>
                <w:szCs w:val="24"/>
                <w:lang w:val="en-US"/>
              </w:rPr>
              <w:t>Suzuki and Hioki (1979)</w:t>
            </w:r>
            <w:r w:rsidRPr="00CD226B">
              <w:rPr>
                <w:rFonts w:ascii="Times New Roman" w:hAnsi="Times New Roman" w:cs="Times New Roman"/>
                <w:sz w:val="24"/>
                <w:szCs w:val="24"/>
                <w:lang w:val="en-US"/>
              </w:rPr>
              <w:fldChar w:fldCharType="end"/>
            </w:r>
          </w:p>
        </w:tc>
      </w:tr>
      <w:tr w:rsidR="007C78A7" w:rsidRPr="00CD226B" w14:paraId="2109A755" w14:textId="77777777" w:rsidTr="00B85121">
        <w:tc>
          <w:tcPr>
            <w:tcW w:w="5277" w:type="dxa"/>
          </w:tcPr>
          <w:p w14:paraId="3AC34303" w14:textId="3E324EF0" w:rsidR="007C78A7" w:rsidRPr="00CD226B" w:rsidRDefault="007C78A7" w:rsidP="00CD226B">
            <w:pPr>
              <w:rPr>
                <w:rFonts w:ascii="Times New Roman" w:hAnsi="Times New Roman" w:cs="Times New Roman"/>
                <w:i/>
                <w:sz w:val="24"/>
                <w:szCs w:val="24"/>
                <w:lang w:val="en-US"/>
              </w:rPr>
            </w:pPr>
            <w:proofErr w:type="spellStart"/>
            <w:r w:rsidRPr="00CD226B">
              <w:rPr>
                <w:rFonts w:ascii="Times New Roman" w:hAnsi="Times New Roman" w:cs="Times New Roman"/>
                <w:i/>
                <w:color w:val="000000"/>
                <w:sz w:val="24"/>
                <w:szCs w:val="24"/>
              </w:rPr>
              <w:t>Lutjanus</w:t>
            </w:r>
            <w:proofErr w:type="spellEnd"/>
            <w:r w:rsidRPr="00CD226B">
              <w:rPr>
                <w:rFonts w:ascii="Times New Roman" w:hAnsi="Times New Roman" w:cs="Times New Roman"/>
                <w:i/>
                <w:color w:val="000000"/>
                <w:sz w:val="24"/>
                <w:szCs w:val="24"/>
              </w:rPr>
              <w:t xml:space="preserve"> </w:t>
            </w:r>
            <w:proofErr w:type="spellStart"/>
            <w:r w:rsidRPr="00CD226B">
              <w:rPr>
                <w:rFonts w:ascii="Times New Roman" w:hAnsi="Times New Roman" w:cs="Times New Roman"/>
                <w:i/>
                <w:color w:val="000000"/>
                <w:sz w:val="24"/>
                <w:szCs w:val="24"/>
              </w:rPr>
              <w:t>kasmira</w:t>
            </w:r>
            <w:proofErr w:type="spellEnd"/>
            <w:r w:rsidRPr="00CD226B">
              <w:rPr>
                <w:rFonts w:ascii="Times New Roman" w:hAnsi="Times New Roman" w:cs="Times New Roman"/>
                <w:i/>
                <w:color w:val="000000"/>
                <w:sz w:val="24"/>
                <w:szCs w:val="24"/>
              </w:rPr>
              <w:t xml:space="preserve"> </w:t>
            </w:r>
            <w:r w:rsidRPr="00CD226B">
              <w:rPr>
                <w:rFonts w:ascii="Times New Roman" w:hAnsi="Times New Roman" w:cs="Times New Roman"/>
                <w:color w:val="000000"/>
                <w:sz w:val="24"/>
                <w:szCs w:val="24"/>
              </w:rPr>
              <w:t>(</w:t>
            </w:r>
            <w:proofErr w:type="spellStart"/>
            <w:r w:rsidRPr="00CD226B">
              <w:rPr>
                <w:rFonts w:ascii="Times New Roman" w:hAnsi="Times New Roman" w:cs="Times New Roman"/>
                <w:color w:val="000000"/>
                <w:sz w:val="24"/>
                <w:szCs w:val="24"/>
              </w:rPr>
              <w:t>Forsskål</w:t>
            </w:r>
            <w:proofErr w:type="spellEnd"/>
            <w:r w:rsidRPr="00CD226B">
              <w:rPr>
                <w:rFonts w:ascii="Times New Roman" w:hAnsi="Times New Roman" w:cs="Times New Roman"/>
                <w:color w:val="000000"/>
                <w:sz w:val="24"/>
                <w:szCs w:val="24"/>
              </w:rPr>
              <w:t>, 1775)</w:t>
            </w:r>
          </w:p>
        </w:tc>
        <w:tc>
          <w:tcPr>
            <w:tcW w:w="1806" w:type="dxa"/>
          </w:tcPr>
          <w:p w14:paraId="2C6BAFB1" w14:textId="01B59404" w:rsidR="007C78A7" w:rsidRPr="00CD226B" w:rsidRDefault="00B85121" w:rsidP="00CD226B">
            <w:pPr>
              <w:rPr>
                <w:rFonts w:ascii="Times New Roman" w:hAnsi="Times New Roman" w:cs="Times New Roman"/>
                <w:sz w:val="24"/>
                <w:szCs w:val="24"/>
                <w:lang w:val="en-US"/>
              </w:rPr>
            </w:pPr>
            <w:proofErr w:type="spellStart"/>
            <w:r w:rsidRPr="00CD226B">
              <w:rPr>
                <w:rFonts w:ascii="Times New Roman" w:hAnsi="Times New Roman" w:cs="Times New Roman"/>
                <w:sz w:val="24"/>
                <w:szCs w:val="24"/>
                <w:lang w:val="en-US"/>
              </w:rPr>
              <w:t>Lutjanidae</w:t>
            </w:r>
            <w:proofErr w:type="spellEnd"/>
          </w:p>
        </w:tc>
        <w:tc>
          <w:tcPr>
            <w:tcW w:w="1276" w:type="dxa"/>
          </w:tcPr>
          <w:p w14:paraId="6FEE9730" w14:textId="4E44472F"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1.83</w:t>
            </w:r>
          </w:p>
        </w:tc>
        <w:tc>
          <w:tcPr>
            <w:tcW w:w="992" w:type="dxa"/>
          </w:tcPr>
          <w:p w14:paraId="3FC85DF1" w14:textId="201BBBC0"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Species</w:t>
            </w:r>
          </w:p>
        </w:tc>
        <w:tc>
          <w:tcPr>
            <w:tcW w:w="4643" w:type="dxa"/>
          </w:tcPr>
          <w:p w14:paraId="2F2B091F" w14:textId="1DF7B213"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fldChar w:fldCharType="begin"/>
            </w:r>
            <w:r w:rsidRPr="00CD226B">
              <w:rPr>
                <w:rFonts w:ascii="Times New Roman" w:hAnsi="Times New Roman" w:cs="Times New Roman"/>
                <w:sz w:val="24"/>
                <w:szCs w:val="24"/>
                <w:lang w:val="en-US"/>
              </w:rPr>
              <w:instrText xml:space="preserve"> ADDIN EN.CITE &lt;EndNote&gt;&lt;Cite AuthorYear="1"&gt;&lt;Author&gt;Suzuki&lt;/Author&gt;&lt;Year&gt;1979&lt;/Year&gt;&lt;RecNum&gt;1838&lt;/RecNum&gt;&lt;DisplayText&gt;Suzuki and Hioki (1979)&lt;/DisplayText&gt;&lt;record&gt;&lt;rec-number&gt;1838&lt;/rec-number&gt;&lt;foreign-keys&gt;&lt;key app="EN" db-id="5ffdt2ttwsr9d8ex25r55we4zea52d9az00x" timestamp="1562918742"&gt;1838&lt;/key&gt;&lt;/foreign-keys&gt;&lt;ref-type name="Journal Article"&gt;17&lt;/ref-type&gt;&lt;contributors&gt;&lt;authors&gt;&lt;author&gt;Suzuki, Katsumi&lt;/author&gt;&lt;author&gt;Hioki, Syozo&lt;/author&gt;&lt;/authors&gt;&lt;/contributors&gt;&lt;titles&gt;&lt;title&gt;Spawning behavior, eggs, and larvae of the lutjanid fish, Lutjanus kasmira, in an aquarium&lt;/title&gt;&lt;secondary-title&gt;Japanese Journal of Ichthyology&lt;/secondary-title&gt;&lt;/titles&gt;&lt;periodical&gt;&lt;full-title&gt;Japanese Journal of Ichthyology&lt;/full-title&gt;&lt;/periodical&gt;&lt;pages&gt;161-166&lt;/pages&gt;&lt;volume&gt;26&lt;/volume&gt;&lt;number&gt;2&lt;/number&gt;&lt;dates&gt;&lt;year&gt;1979&lt;/year&gt;&lt;/dates&gt;&lt;isbn&gt;0021-5090&lt;/isbn&gt;&lt;urls&gt;&lt;/urls&gt;&lt;/record&gt;&lt;/Cite&gt;&lt;/EndNote&gt;</w:instrText>
            </w:r>
            <w:r w:rsidRPr="00CD226B">
              <w:rPr>
                <w:rFonts w:ascii="Times New Roman" w:hAnsi="Times New Roman" w:cs="Times New Roman"/>
                <w:sz w:val="24"/>
                <w:szCs w:val="24"/>
                <w:lang w:val="en-US"/>
              </w:rPr>
              <w:fldChar w:fldCharType="separate"/>
            </w:r>
            <w:r w:rsidRPr="00CD226B">
              <w:rPr>
                <w:rFonts w:ascii="Times New Roman" w:hAnsi="Times New Roman" w:cs="Times New Roman"/>
                <w:noProof/>
                <w:sz w:val="24"/>
                <w:szCs w:val="24"/>
                <w:lang w:val="en-US"/>
              </w:rPr>
              <w:t>Suzuki and Hioki (1979)</w:t>
            </w:r>
            <w:r w:rsidRPr="00CD226B">
              <w:rPr>
                <w:rFonts w:ascii="Times New Roman" w:hAnsi="Times New Roman" w:cs="Times New Roman"/>
                <w:sz w:val="24"/>
                <w:szCs w:val="24"/>
                <w:lang w:val="en-US"/>
              </w:rPr>
              <w:fldChar w:fldCharType="end"/>
            </w:r>
          </w:p>
        </w:tc>
      </w:tr>
      <w:tr w:rsidR="007C78A7" w:rsidRPr="00CD226B" w14:paraId="1630D03C" w14:textId="77777777" w:rsidTr="00B85121">
        <w:tc>
          <w:tcPr>
            <w:tcW w:w="5277" w:type="dxa"/>
          </w:tcPr>
          <w:p w14:paraId="0A651CC8" w14:textId="2E41EBDF" w:rsidR="007C78A7" w:rsidRPr="00CD226B" w:rsidRDefault="007C78A7" w:rsidP="00CD226B">
            <w:pPr>
              <w:rPr>
                <w:rFonts w:ascii="Times New Roman" w:hAnsi="Times New Roman" w:cs="Times New Roman"/>
                <w:i/>
                <w:sz w:val="24"/>
                <w:szCs w:val="24"/>
                <w:lang w:val="en-US"/>
              </w:rPr>
            </w:pPr>
            <w:proofErr w:type="spellStart"/>
            <w:r w:rsidRPr="00CD226B">
              <w:rPr>
                <w:rFonts w:ascii="Times New Roman" w:hAnsi="Times New Roman" w:cs="Times New Roman"/>
                <w:i/>
                <w:color w:val="000000"/>
                <w:sz w:val="24"/>
                <w:szCs w:val="24"/>
              </w:rPr>
              <w:t>Monotaxis</w:t>
            </w:r>
            <w:proofErr w:type="spellEnd"/>
            <w:r w:rsidRPr="00CD226B">
              <w:rPr>
                <w:rFonts w:ascii="Times New Roman" w:hAnsi="Times New Roman" w:cs="Times New Roman"/>
                <w:i/>
                <w:color w:val="000000"/>
                <w:sz w:val="24"/>
                <w:szCs w:val="24"/>
              </w:rPr>
              <w:t xml:space="preserve"> </w:t>
            </w:r>
            <w:proofErr w:type="spellStart"/>
            <w:r w:rsidRPr="00CD226B">
              <w:rPr>
                <w:rFonts w:ascii="Times New Roman" w:hAnsi="Times New Roman" w:cs="Times New Roman"/>
                <w:i/>
                <w:color w:val="000000"/>
                <w:sz w:val="24"/>
                <w:szCs w:val="24"/>
              </w:rPr>
              <w:t>grandoculis</w:t>
            </w:r>
            <w:proofErr w:type="spellEnd"/>
            <w:r w:rsidRPr="00CD226B">
              <w:rPr>
                <w:rFonts w:ascii="Times New Roman" w:hAnsi="Times New Roman" w:cs="Times New Roman"/>
                <w:i/>
                <w:color w:val="000000"/>
                <w:sz w:val="24"/>
                <w:szCs w:val="24"/>
              </w:rPr>
              <w:t xml:space="preserve"> </w:t>
            </w:r>
            <w:r w:rsidRPr="00CD226B">
              <w:rPr>
                <w:rFonts w:ascii="Times New Roman" w:hAnsi="Times New Roman" w:cs="Times New Roman"/>
                <w:color w:val="000000"/>
                <w:sz w:val="24"/>
                <w:szCs w:val="24"/>
              </w:rPr>
              <w:t>(</w:t>
            </w:r>
            <w:proofErr w:type="spellStart"/>
            <w:r w:rsidRPr="00CD226B">
              <w:rPr>
                <w:rFonts w:ascii="Times New Roman" w:hAnsi="Times New Roman" w:cs="Times New Roman"/>
                <w:color w:val="000000"/>
                <w:sz w:val="24"/>
                <w:szCs w:val="24"/>
              </w:rPr>
              <w:t>Forsskål</w:t>
            </w:r>
            <w:proofErr w:type="spellEnd"/>
            <w:r w:rsidRPr="00CD226B">
              <w:rPr>
                <w:rFonts w:ascii="Times New Roman" w:hAnsi="Times New Roman" w:cs="Times New Roman"/>
                <w:color w:val="000000"/>
                <w:sz w:val="24"/>
                <w:szCs w:val="24"/>
              </w:rPr>
              <w:t>, 1775)</w:t>
            </w:r>
          </w:p>
        </w:tc>
        <w:tc>
          <w:tcPr>
            <w:tcW w:w="1806" w:type="dxa"/>
          </w:tcPr>
          <w:p w14:paraId="3E042FEE" w14:textId="3ABE1806" w:rsidR="007C78A7" w:rsidRPr="00CD226B" w:rsidRDefault="00B85121" w:rsidP="00CD226B">
            <w:pPr>
              <w:rPr>
                <w:rFonts w:ascii="Times New Roman" w:hAnsi="Times New Roman" w:cs="Times New Roman"/>
                <w:sz w:val="24"/>
                <w:szCs w:val="24"/>
                <w:lang w:val="en-US"/>
              </w:rPr>
            </w:pPr>
            <w:proofErr w:type="spellStart"/>
            <w:r w:rsidRPr="00CD226B">
              <w:rPr>
                <w:rFonts w:ascii="Times New Roman" w:hAnsi="Times New Roman" w:cs="Times New Roman"/>
                <w:sz w:val="24"/>
                <w:szCs w:val="24"/>
                <w:lang w:val="en-US"/>
              </w:rPr>
              <w:t>Lethrinidae</w:t>
            </w:r>
            <w:proofErr w:type="spellEnd"/>
          </w:p>
        </w:tc>
        <w:tc>
          <w:tcPr>
            <w:tcW w:w="1276" w:type="dxa"/>
          </w:tcPr>
          <w:p w14:paraId="640DE145" w14:textId="3A3FD611"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1.55</w:t>
            </w:r>
          </w:p>
        </w:tc>
        <w:tc>
          <w:tcPr>
            <w:tcW w:w="992" w:type="dxa"/>
          </w:tcPr>
          <w:p w14:paraId="268EF6B9" w14:textId="178F16D2"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Family</w:t>
            </w:r>
          </w:p>
        </w:tc>
        <w:tc>
          <w:tcPr>
            <w:tcW w:w="4643" w:type="dxa"/>
          </w:tcPr>
          <w:p w14:paraId="03881240" w14:textId="14B2D6FA"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fldChar w:fldCharType="begin"/>
            </w:r>
            <w:r w:rsidRPr="00CD226B">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CD226B">
              <w:rPr>
                <w:rFonts w:ascii="Times New Roman" w:hAnsi="Times New Roman" w:cs="Times New Roman"/>
                <w:sz w:val="24"/>
                <w:szCs w:val="24"/>
                <w:lang w:val="en-US"/>
              </w:rPr>
              <w:fldChar w:fldCharType="separate"/>
            </w:r>
            <w:r w:rsidRPr="00CD226B">
              <w:rPr>
                <w:rFonts w:ascii="Times New Roman" w:hAnsi="Times New Roman" w:cs="Times New Roman"/>
                <w:noProof/>
                <w:sz w:val="24"/>
                <w:szCs w:val="24"/>
                <w:lang w:val="en-US"/>
              </w:rPr>
              <w:t>Leis and Carson-Ewart (2000)</w:t>
            </w:r>
            <w:r w:rsidRPr="00CD226B">
              <w:rPr>
                <w:rFonts w:ascii="Times New Roman" w:hAnsi="Times New Roman" w:cs="Times New Roman"/>
                <w:sz w:val="24"/>
                <w:szCs w:val="24"/>
                <w:lang w:val="en-US"/>
              </w:rPr>
              <w:fldChar w:fldCharType="end"/>
            </w:r>
          </w:p>
        </w:tc>
      </w:tr>
      <w:tr w:rsidR="007C78A7" w:rsidRPr="00CD226B" w14:paraId="3A565669" w14:textId="77777777" w:rsidTr="00B85121">
        <w:tc>
          <w:tcPr>
            <w:tcW w:w="5277" w:type="dxa"/>
          </w:tcPr>
          <w:p w14:paraId="69B13D00" w14:textId="3DC95580" w:rsidR="007C78A7" w:rsidRPr="00CD226B" w:rsidRDefault="007C78A7" w:rsidP="00CD226B">
            <w:pPr>
              <w:rPr>
                <w:rFonts w:ascii="Times New Roman" w:hAnsi="Times New Roman" w:cs="Times New Roman"/>
                <w:i/>
                <w:sz w:val="24"/>
                <w:szCs w:val="24"/>
                <w:lang w:val="en-US"/>
              </w:rPr>
            </w:pPr>
            <w:proofErr w:type="spellStart"/>
            <w:r w:rsidRPr="00CD226B">
              <w:rPr>
                <w:rFonts w:ascii="Times New Roman" w:hAnsi="Times New Roman" w:cs="Times New Roman"/>
                <w:i/>
                <w:color w:val="000000"/>
                <w:sz w:val="24"/>
                <w:szCs w:val="24"/>
              </w:rPr>
              <w:t>Mulloidichthys</w:t>
            </w:r>
            <w:proofErr w:type="spellEnd"/>
            <w:r w:rsidRPr="00CD226B">
              <w:rPr>
                <w:rFonts w:ascii="Times New Roman" w:hAnsi="Times New Roman" w:cs="Times New Roman"/>
                <w:i/>
                <w:color w:val="000000"/>
                <w:sz w:val="24"/>
                <w:szCs w:val="24"/>
              </w:rPr>
              <w:t xml:space="preserve"> </w:t>
            </w:r>
            <w:proofErr w:type="spellStart"/>
            <w:r w:rsidRPr="00CD226B">
              <w:rPr>
                <w:rFonts w:ascii="Times New Roman" w:hAnsi="Times New Roman" w:cs="Times New Roman"/>
                <w:i/>
                <w:color w:val="000000"/>
                <w:sz w:val="24"/>
                <w:szCs w:val="24"/>
              </w:rPr>
              <w:t>flavolineatus</w:t>
            </w:r>
            <w:proofErr w:type="spellEnd"/>
            <w:r w:rsidRPr="00CD226B">
              <w:rPr>
                <w:rFonts w:ascii="Times New Roman" w:hAnsi="Times New Roman" w:cs="Times New Roman"/>
                <w:i/>
                <w:color w:val="000000"/>
                <w:sz w:val="24"/>
                <w:szCs w:val="24"/>
              </w:rPr>
              <w:t xml:space="preserve"> </w:t>
            </w:r>
            <w:r w:rsidRPr="00CD226B">
              <w:rPr>
                <w:rFonts w:ascii="Times New Roman" w:hAnsi="Times New Roman" w:cs="Times New Roman"/>
                <w:color w:val="000000"/>
                <w:sz w:val="24"/>
                <w:szCs w:val="24"/>
              </w:rPr>
              <w:t>(Lacepède, 1801)</w:t>
            </w:r>
          </w:p>
        </w:tc>
        <w:tc>
          <w:tcPr>
            <w:tcW w:w="1806" w:type="dxa"/>
          </w:tcPr>
          <w:p w14:paraId="06638CA2" w14:textId="6FE30257" w:rsidR="007C78A7" w:rsidRPr="00CD226B" w:rsidRDefault="00B85121" w:rsidP="00CD226B">
            <w:pPr>
              <w:rPr>
                <w:rFonts w:ascii="Times New Roman" w:hAnsi="Times New Roman" w:cs="Times New Roman"/>
                <w:sz w:val="24"/>
                <w:szCs w:val="24"/>
                <w:lang w:val="en-US"/>
              </w:rPr>
            </w:pPr>
            <w:proofErr w:type="spellStart"/>
            <w:r w:rsidRPr="00CD226B">
              <w:rPr>
                <w:rFonts w:ascii="Times New Roman" w:hAnsi="Times New Roman" w:cs="Times New Roman"/>
                <w:sz w:val="24"/>
                <w:szCs w:val="24"/>
                <w:lang w:val="en-US"/>
              </w:rPr>
              <w:t>Mullidae</w:t>
            </w:r>
            <w:proofErr w:type="spellEnd"/>
          </w:p>
        </w:tc>
        <w:tc>
          <w:tcPr>
            <w:tcW w:w="1276" w:type="dxa"/>
          </w:tcPr>
          <w:p w14:paraId="4F7E1379" w14:textId="41AF8A90"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2.50</w:t>
            </w:r>
          </w:p>
        </w:tc>
        <w:tc>
          <w:tcPr>
            <w:tcW w:w="992" w:type="dxa"/>
          </w:tcPr>
          <w:p w14:paraId="587B820D" w14:textId="6BFAECFF"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Family</w:t>
            </w:r>
          </w:p>
        </w:tc>
        <w:tc>
          <w:tcPr>
            <w:tcW w:w="4643" w:type="dxa"/>
          </w:tcPr>
          <w:p w14:paraId="32BDE711" w14:textId="1462EBA6"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fldChar w:fldCharType="begin"/>
            </w:r>
            <w:r w:rsidRPr="00CD226B">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CD226B">
              <w:rPr>
                <w:rFonts w:ascii="Times New Roman" w:hAnsi="Times New Roman" w:cs="Times New Roman"/>
                <w:sz w:val="24"/>
                <w:szCs w:val="24"/>
                <w:lang w:val="en-US"/>
              </w:rPr>
              <w:fldChar w:fldCharType="separate"/>
            </w:r>
            <w:r w:rsidRPr="00CD226B">
              <w:rPr>
                <w:rFonts w:ascii="Times New Roman" w:hAnsi="Times New Roman" w:cs="Times New Roman"/>
                <w:noProof/>
                <w:sz w:val="24"/>
                <w:szCs w:val="24"/>
                <w:lang w:val="en-US"/>
              </w:rPr>
              <w:t>Leis and Carson-Ewart (2000)</w:t>
            </w:r>
            <w:r w:rsidRPr="00CD226B">
              <w:rPr>
                <w:rFonts w:ascii="Times New Roman" w:hAnsi="Times New Roman" w:cs="Times New Roman"/>
                <w:sz w:val="24"/>
                <w:szCs w:val="24"/>
                <w:lang w:val="en-US"/>
              </w:rPr>
              <w:fldChar w:fldCharType="end"/>
            </w:r>
          </w:p>
        </w:tc>
      </w:tr>
      <w:tr w:rsidR="007C78A7" w:rsidRPr="00CD226B" w14:paraId="5B21A188" w14:textId="77777777" w:rsidTr="00B85121">
        <w:tc>
          <w:tcPr>
            <w:tcW w:w="5277" w:type="dxa"/>
          </w:tcPr>
          <w:p w14:paraId="1D3DCED1" w14:textId="0F66DAFF" w:rsidR="007C78A7" w:rsidRPr="00CD226B" w:rsidRDefault="007C78A7" w:rsidP="00CD226B">
            <w:pPr>
              <w:rPr>
                <w:rFonts w:ascii="Times New Roman" w:hAnsi="Times New Roman" w:cs="Times New Roman"/>
                <w:sz w:val="24"/>
                <w:szCs w:val="24"/>
                <w:lang w:val="en-US"/>
              </w:rPr>
            </w:pPr>
            <w:proofErr w:type="spellStart"/>
            <w:r w:rsidRPr="00CD226B">
              <w:rPr>
                <w:rFonts w:ascii="Times New Roman" w:hAnsi="Times New Roman" w:cs="Times New Roman"/>
                <w:i/>
                <w:color w:val="000000"/>
                <w:sz w:val="24"/>
                <w:szCs w:val="24"/>
              </w:rPr>
              <w:t>Myripristis</w:t>
            </w:r>
            <w:proofErr w:type="spellEnd"/>
            <w:r w:rsidRPr="00CD226B">
              <w:rPr>
                <w:rFonts w:ascii="Times New Roman" w:hAnsi="Times New Roman" w:cs="Times New Roman"/>
                <w:i/>
                <w:color w:val="000000"/>
                <w:sz w:val="24"/>
                <w:szCs w:val="24"/>
              </w:rPr>
              <w:t xml:space="preserve"> </w:t>
            </w:r>
            <w:proofErr w:type="spellStart"/>
            <w:r w:rsidRPr="00CD226B">
              <w:rPr>
                <w:rFonts w:ascii="Times New Roman" w:hAnsi="Times New Roman" w:cs="Times New Roman"/>
                <w:i/>
                <w:color w:val="000000"/>
                <w:sz w:val="24"/>
                <w:szCs w:val="24"/>
              </w:rPr>
              <w:t>berndti</w:t>
            </w:r>
            <w:proofErr w:type="spellEnd"/>
            <w:r w:rsidRPr="00CD226B">
              <w:rPr>
                <w:rFonts w:ascii="Times New Roman" w:hAnsi="Times New Roman" w:cs="Times New Roman"/>
                <w:i/>
                <w:color w:val="000000"/>
                <w:sz w:val="24"/>
                <w:szCs w:val="24"/>
              </w:rPr>
              <w:t xml:space="preserve"> </w:t>
            </w:r>
            <w:r w:rsidRPr="00CD226B">
              <w:rPr>
                <w:rFonts w:ascii="Times New Roman" w:hAnsi="Times New Roman" w:cs="Times New Roman"/>
                <w:color w:val="000000"/>
                <w:sz w:val="24"/>
                <w:szCs w:val="24"/>
              </w:rPr>
              <w:t xml:space="preserve">Jordan &amp; </w:t>
            </w:r>
            <w:proofErr w:type="spellStart"/>
            <w:r w:rsidRPr="00CD226B">
              <w:rPr>
                <w:rFonts w:ascii="Times New Roman" w:hAnsi="Times New Roman" w:cs="Times New Roman"/>
                <w:color w:val="000000"/>
                <w:sz w:val="24"/>
                <w:szCs w:val="24"/>
              </w:rPr>
              <w:t>Evermann</w:t>
            </w:r>
            <w:proofErr w:type="spellEnd"/>
            <w:r w:rsidRPr="00CD226B">
              <w:rPr>
                <w:rFonts w:ascii="Times New Roman" w:hAnsi="Times New Roman" w:cs="Times New Roman"/>
                <w:color w:val="000000"/>
                <w:sz w:val="24"/>
                <w:szCs w:val="24"/>
              </w:rPr>
              <w:t>, 1903</w:t>
            </w:r>
          </w:p>
        </w:tc>
        <w:tc>
          <w:tcPr>
            <w:tcW w:w="1806" w:type="dxa"/>
          </w:tcPr>
          <w:p w14:paraId="6C9915A2" w14:textId="4CF14AA9" w:rsidR="007C78A7" w:rsidRPr="00CD226B" w:rsidRDefault="00B85121" w:rsidP="00CD226B">
            <w:pPr>
              <w:rPr>
                <w:rFonts w:ascii="Times New Roman" w:hAnsi="Times New Roman" w:cs="Times New Roman"/>
                <w:sz w:val="24"/>
                <w:szCs w:val="24"/>
                <w:lang w:val="en-US"/>
              </w:rPr>
            </w:pPr>
            <w:proofErr w:type="spellStart"/>
            <w:r w:rsidRPr="00CD226B">
              <w:rPr>
                <w:rFonts w:ascii="Times New Roman" w:hAnsi="Times New Roman" w:cs="Times New Roman"/>
                <w:sz w:val="24"/>
                <w:szCs w:val="24"/>
                <w:lang w:val="en-US"/>
              </w:rPr>
              <w:t>Holocentridae</w:t>
            </w:r>
            <w:proofErr w:type="spellEnd"/>
          </w:p>
        </w:tc>
        <w:tc>
          <w:tcPr>
            <w:tcW w:w="1276" w:type="dxa"/>
          </w:tcPr>
          <w:p w14:paraId="6733E524" w14:textId="3416DFEB"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1.80</w:t>
            </w:r>
          </w:p>
        </w:tc>
        <w:tc>
          <w:tcPr>
            <w:tcW w:w="992" w:type="dxa"/>
          </w:tcPr>
          <w:p w14:paraId="485E8CBE" w14:textId="0F709915"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Family</w:t>
            </w:r>
          </w:p>
        </w:tc>
        <w:tc>
          <w:tcPr>
            <w:tcW w:w="4643" w:type="dxa"/>
          </w:tcPr>
          <w:p w14:paraId="4CEA7F47" w14:textId="2F8E68B1"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fldChar w:fldCharType="begin"/>
            </w:r>
            <w:r w:rsidRPr="00CD226B">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CD226B">
              <w:rPr>
                <w:rFonts w:ascii="Times New Roman" w:hAnsi="Times New Roman" w:cs="Times New Roman"/>
                <w:sz w:val="24"/>
                <w:szCs w:val="24"/>
                <w:lang w:val="en-US"/>
              </w:rPr>
              <w:fldChar w:fldCharType="separate"/>
            </w:r>
            <w:r w:rsidRPr="00CD226B">
              <w:rPr>
                <w:rFonts w:ascii="Times New Roman" w:hAnsi="Times New Roman" w:cs="Times New Roman"/>
                <w:noProof/>
                <w:sz w:val="24"/>
                <w:szCs w:val="24"/>
                <w:lang w:val="en-US"/>
              </w:rPr>
              <w:t>Leis and Carson-Ewart (2000)</w:t>
            </w:r>
            <w:r w:rsidRPr="00CD226B">
              <w:rPr>
                <w:rFonts w:ascii="Times New Roman" w:hAnsi="Times New Roman" w:cs="Times New Roman"/>
                <w:sz w:val="24"/>
                <w:szCs w:val="24"/>
                <w:lang w:val="en-US"/>
              </w:rPr>
              <w:fldChar w:fldCharType="end"/>
            </w:r>
          </w:p>
        </w:tc>
      </w:tr>
      <w:tr w:rsidR="007C78A7" w:rsidRPr="00CD226B" w14:paraId="7333B961" w14:textId="77777777" w:rsidTr="00B85121">
        <w:tc>
          <w:tcPr>
            <w:tcW w:w="5277" w:type="dxa"/>
          </w:tcPr>
          <w:p w14:paraId="343EB6F9" w14:textId="37627588" w:rsidR="007C78A7" w:rsidRPr="00CD226B" w:rsidRDefault="007C78A7" w:rsidP="00CD226B">
            <w:pPr>
              <w:rPr>
                <w:rFonts w:ascii="Times New Roman" w:hAnsi="Times New Roman" w:cs="Times New Roman"/>
                <w:i/>
                <w:sz w:val="24"/>
                <w:szCs w:val="24"/>
                <w:lang w:val="en-US"/>
              </w:rPr>
            </w:pPr>
            <w:proofErr w:type="spellStart"/>
            <w:r w:rsidRPr="00CD226B">
              <w:rPr>
                <w:rFonts w:ascii="Times New Roman" w:hAnsi="Times New Roman" w:cs="Times New Roman"/>
                <w:i/>
                <w:color w:val="000000"/>
                <w:sz w:val="24"/>
                <w:szCs w:val="24"/>
              </w:rPr>
              <w:t>Naso</w:t>
            </w:r>
            <w:proofErr w:type="spellEnd"/>
            <w:r w:rsidRPr="00CD226B">
              <w:rPr>
                <w:rFonts w:ascii="Times New Roman" w:hAnsi="Times New Roman" w:cs="Times New Roman"/>
                <w:i/>
                <w:color w:val="000000"/>
                <w:sz w:val="24"/>
                <w:szCs w:val="24"/>
              </w:rPr>
              <w:t xml:space="preserve"> </w:t>
            </w:r>
            <w:proofErr w:type="spellStart"/>
            <w:r w:rsidRPr="00CD226B">
              <w:rPr>
                <w:rFonts w:ascii="Times New Roman" w:hAnsi="Times New Roman" w:cs="Times New Roman"/>
                <w:i/>
                <w:color w:val="000000"/>
                <w:sz w:val="24"/>
                <w:szCs w:val="24"/>
              </w:rPr>
              <w:t>lituratus</w:t>
            </w:r>
            <w:proofErr w:type="spellEnd"/>
            <w:r w:rsidRPr="00CD226B">
              <w:rPr>
                <w:rFonts w:ascii="Times New Roman" w:hAnsi="Times New Roman" w:cs="Times New Roman"/>
                <w:i/>
                <w:color w:val="000000"/>
                <w:sz w:val="24"/>
                <w:szCs w:val="24"/>
              </w:rPr>
              <w:t xml:space="preserve"> </w:t>
            </w:r>
            <w:r w:rsidRPr="00CD226B">
              <w:rPr>
                <w:rFonts w:ascii="Times New Roman" w:hAnsi="Times New Roman" w:cs="Times New Roman"/>
                <w:color w:val="000000"/>
                <w:sz w:val="24"/>
                <w:szCs w:val="24"/>
              </w:rPr>
              <w:t>(Forster, 1801)</w:t>
            </w:r>
          </w:p>
        </w:tc>
        <w:tc>
          <w:tcPr>
            <w:tcW w:w="1806" w:type="dxa"/>
          </w:tcPr>
          <w:p w14:paraId="6F752544" w14:textId="5F8DA95A" w:rsidR="007C78A7" w:rsidRPr="00CD226B" w:rsidRDefault="00B85121"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Acanthuridae</w:t>
            </w:r>
          </w:p>
        </w:tc>
        <w:tc>
          <w:tcPr>
            <w:tcW w:w="1276" w:type="dxa"/>
          </w:tcPr>
          <w:p w14:paraId="64FE3CC1" w14:textId="47DFCAD5"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1.70</w:t>
            </w:r>
          </w:p>
        </w:tc>
        <w:tc>
          <w:tcPr>
            <w:tcW w:w="992" w:type="dxa"/>
          </w:tcPr>
          <w:p w14:paraId="2ECC67C5" w14:textId="788632FD"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Family</w:t>
            </w:r>
          </w:p>
        </w:tc>
        <w:tc>
          <w:tcPr>
            <w:tcW w:w="4643" w:type="dxa"/>
          </w:tcPr>
          <w:p w14:paraId="086DB133" w14:textId="73D9F153"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fldChar w:fldCharType="begin"/>
            </w:r>
            <w:r w:rsidRPr="00CD226B">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CD226B">
              <w:rPr>
                <w:rFonts w:ascii="Times New Roman" w:hAnsi="Times New Roman" w:cs="Times New Roman"/>
                <w:sz w:val="24"/>
                <w:szCs w:val="24"/>
                <w:lang w:val="en-US"/>
              </w:rPr>
              <w:fldChar w:fldCharType="separate"/>
            </w:r>
            <w:r w:rsidRPr="00CD226B">
              <w:rPr>
                <w:rFonts w:ascii="Times New Roman" w:hAnsi="Times New Roman" w:cs="Times New Roman"/>
                <w:noProof/>
                <w:sz w:val="24"/>
                <w:szCs w:val="24"/>
                <w:lang w:val="en-US"/>
              </w:rPr>
              <w:t>Leis and Carson-Ewart (2000)</w:t>
            </w:r>
            <w:r w:rsidRPr="00CD226B">
              <w:rPr>
                <w:rFonts w:ascii="Times New Roman" w:hAnsi="Times New Roman" w:cs="Times New Roman"/>
                <w:sz w:val="24"/>
                <w:szCs w:val="24"/>
                <w:lang w:val="en-US"/>
              </w:rPr>
              <w:fldChar w:fldCharType="end"/>
            </w:r>
          </w:p>
        </w:tc>
      </w:tr>
      <w:tr w:rsidR="007C78A7" w:rsidRPr="00CD226B" w14:paraId="14F313AA" w14:textId="77777777" w:rsidTr="00B85121">
        <w:tc>
          <w:tcPr>
            <w:tcW w:w="5277" w:type="dxa"/>
          </w:tcPr>
          <w:p w14:paraId="225BC5DC" w14:textId="24000B62" w:rsidR="007C78A7" w:rsidRPr="00CD226B" w:rsidRDefault="007C78A7" w:rsidP="00CD226B">
            <w:pPr>
              <w:rPr>
                <w:rFonts w:ascii="Times New Roman" w:hAnsi="Times New Roman" w:cs="Times New Roman"/>
                <w:i/>
                <w:sz w:val="24"/>
                <w:szCs w:val="24"/>
                <w:lang w:val="en-US"/>
              </w:rPr>
            </w:pPr>
            <w:proofErr w:type="spellStart"/>
            <w:r w:rsidRPr="00CD226B">
              <w:rPr>
                <w:rFonts w:ascii="Times New Roman" w:hAnsi="Times New Roman" w:cs="Times New Roman"/>
                <w:i/>
                <w:color w:val="000000"/>
                <w:sz w:val="24"/>
                <w:szCs w:val="24"/>
              </w:rPr>
              <w:t>Naso</w:t>
            </w:r>
            <w:proofErr w:type="spellEnd"/>
            <w:r w:rsidRPr="00CD226B">
              <w:rPr>
                <w:rFonts w:ascii="Times New Roman" w:hAnsi="Times New Roman" w:cs="Times New Roman"/>
                <w:i/>
                <w:color w:val="000000"/>
                <w:sz w:val="24"/>
                <w:szCs w:val="24"/>
              </w:rPr>
              <w:t xml:space="preserve"> </w:t>
            </w:r>
            <w:proofErr w:type="spellStart"/>
            <w:r w:rsidRPr="00CD226B">
              <w:rPr>
                <w:rFonts w:ascii="Times New Roman" w:hAnsi="Times New Roman" w:cs="Times New Roman"/>
                <w:i/>
                <w:color w:val="000000"/>
                <w:sz w:val="24"/>
                <w:szCs w:val="24"/>
              </w:rPr>
              <w:t>unicornis</w:t>
            </w:r>
            <w:proofErr w:type="spellEnd"/>
            <w:r w:rsidRPr="00CD226B">
              <w:rPr>
                <w:rFonts w:ascii="Times New Roman" w:hAnsi="Times New Roman" w:cs="Times New Roman"/>
                <w:i/>
                <w:color w:val="000000"/>
                <w:sz w:val="24"/>
                <w:szCs w:val="24"/>
              </w:rPr>
              <w:t xml:space="preserve"> </w:t>
            </w:r>
            <w:r w:rsidRPr="00CD226B">
              <w:rPr>
                <w:rFonts w:ascii="Times New Roman" w:hAnsi="Times New Roman" w:cs="Times New Roman"/>
                <w:color w:val="000000"/>
                <w:sz w:val="24"/>
                <w:szCs w:val="24"/>
              </w:rPr>
              <w:t>(</w:t>
            </w:r>
            <w:proofErr w:type="spellStart"/>
            <w:r w:rsidRPr="00CD226B">
              <w:rPr>
                <w:rFonts w:ascii="Times New Roman" w:hAnsi="Times New Roman" w:cs="Times New Roman"/>
                <w:color w:val="000000"/>
                <w:sz w:val="24"/>
                <w:szCs w:val="24"/>
              </w:rPr>
              <w:t>Forsskål</w:t>
            </w:r>
            <w:proofErr w:type="spellEnd"/>
            <w:r w:rsidRPr="00CD226B">
              <w:rPr>
                <w:rFonts w:ascii="Times New Roman" w:hAnsi="Times New Roman" w:cs="Times New Roman"/>
                <w:color w:val="000000"/>
                <w:sz w:val="24"/>
                <w:szCs w:val="24"/>
              </w:rPr>
              <w:t>, 1775)</w:t>
            </w:r>
          </w:p>
        </w:tc>
        <w:tc>
          <w:tcPr>
            <w:tcW w:w="1806" w:type="dxa"/>
          </w:tcPr>
          <w:p w14:paraId="7E65EEAF" w14:textId="58A6DA1B" w:rsidR="007C78A7" w:rsidRPr="00CD226B" w:rsidRDefault="00B85121"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Acanthuridae</w:t>
            </w:r>
          </w:p>
        </w:tc>
        <w:tc>
          <w:tcPr>
            <w:tcW w:w="1276" w:type="dxa"/>
          </w:tcPr>
          <w:p w14:paraId="35C25A12" w14:textId="7C23A460"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1.70</w:t>
            </w:r>
          </w:p>
        </w:tc>
        <w:tc>
          <w:tcPr>
            <w:tcW w:w="992" w:type="dxa"/>
          </w:tcPr>
          <w:p w14:paraId="40376B14" w14:textId="4F5F19F5"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Family</w:t>
            </w:r>
          </w:p>
        </w:tc>
        <w:tc>
          <w:tcPr>
            <w:tcW w:w="4643" w:type="dxa"/>
          </w:tcPr>
          <w:p w14:paraId="7C063383" w14:textId="0B0BE41B"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fldChar w:fldCharType="begin"/>
            </w:r>
            <w:r w:rsidRPr="00CD226B">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CD226B">
              <w:rPr>
                <w:rFonts w:ascii="Times New Roman" w:hAnsi="Times New Roman" w:cs="Times New Roman"/>
                <w:sz w:val="24"/>
                <w:szCs w:val="24"/>
                <w:lang w:val="en-US"/>
              </w:rPr>
              <w:fldChar w:fldCharType="separate"/>
            </w:r>
            <w:r w:rsidRPr="00CD226B">
              <w:rPr>
                <w:rFonts w:ascii="Times New Roman" w:hAnsi="Times New Roman" w:cs="Times New Roman"/>
                <w:noProof/>
                <w:sz w:val="24"/>
                <w:szCs w:val="24"/>
                <w:lang w:val="en-US"/>
              </w:rPr>
              <w:t>Leis and Carson-Ewart (2000)</w:t>
            </w:r>
            <w:r w:rsidRPr="00CD226B">
              <w:rPr>
                <w:rFonts w:ascii="Times New Roman" w:hAnsi="Times New Roman" w:cs="Times New Roman"/>
                <w:sz w:val="24"/>
                <w:szCs w:val="24"/>
                <w:lang w:val="en-US"/>
              </w:rPr>
              <w:fldChar w:fldCharType="end"/>
            </w:r>
          </w:p>
        </w:tc>
      </w:tr>
      <w:tr w:rsidR="007C78A7" w:rsidRPr="00CD226B" w14:paraId="4D415B93" w14:textId="77777777" w:rsidTr="00B85121">
        <w:tc>
          <w:tcPr>
            <w:tcW w:w="5277" w:type="dxa"/>
          </w:tcPr>
          <w:p w14:paraId="4C4629F6" w14:textId="50922563" w:rsidR="007C78A7" w:rsidRPr="00CD226B" w:rsidRDefault="007C78A7" w:rsidP="00CD226B">
            <w:pPr>
              <w:rPr>
                <w:rFonts w:ascii="Times New Roman" w:hAnsi="Times New Roman" w:cs="Times New Roman"/>
                <w:sz w:val="24"/>
                <w:szCs w:val="24"/>
                <w:lang w:val="en-US"/>
              </w:rPr>
            </w:pPr>
            <w:proofErr w:type="spellStart"/>
            <w:r w:rsidRPr="00CD226B">
              <w:rPr>
                <w:rFonts w:ascii="Times New Roman" w:hAnsi="Times New Roman" w:cs="Times New Roman"/>
                <w:i/>
                <w:color w:val="000000"/>
                <w:sz w:val="24"/>
                <w:szCs w:val="24"/>
              </w:rPr>
              <w:t>Odonus</w:t>
            </w:r>
            <w:proofErr w:type="spellEnd"/>
            <w:r w:rsidRPr="00CD226B">
              <w:rPr>
                <w:rFonts w:ascii="Times New Roman" w:hAnsi="Times New Roman" w:cs="Times New Roman"/>
                <w:i/>
                <w:color w:val="000000"/>
                <w:sz w:val="24"/>
                <w:szCs w:val="24"/>
              </w:rPr>
              <w:t xml:space="preserve"> </w:t>
            </w:r>
            <w:proofErr w:type="spellStart"/>
            <w:r w:rsidRPr="00CD226B">
              <w:rPr>
                <w:rFonts w:ascii="Times New Roman" w:hAnsi="Times New Roman" w:cs="Times New Roman"/>
                <w:i/>
                <w:color w:val="000000"/>
                <w:sz w:val="24"/>
                <w:szCs w:val="24"/>
              </w:rPr>
              <w:t>niger</w:t>
            </w:r>
            <w:proofErr w:type="spellEnd"/>
            <w:r w:rsidRPr="00CD226B">
              <w:rPr>
                <w:rFonts w:ascii="Times New Roman" w:hAnsi="Times New Roman" w:cs="Times New Roman"/>
                <w:i/>
                <w:color w:val="000000"/>
                <w:sz w:val="24"/>
                <w:szCs w:val="24"/>
              </w:rPr>
              <w:t xml:space="preserve"> </w:t>
            </w:r>
            <w:r w:rsidRPr="00CD226B">
              <w:rPr>
                <w:rFonts w:ascii="Times New Roman" w:hAnsi="Times New Roman" w:cs="Times New Roman"/>
                <w:color w:val="000000"/>
                <w:sz w:val="24"/>
                <w:szCs w:val="24"/>
              </w:rPr>
              <w:t>(</w:t>
            </w:r>
            <w:proofErr w:type="spellStart"/>
            <w:r w:rsidRPr="00CD226B">
              <w:rPr>
                <w:rFonts w:ascii="Times New Roman" w:hAnsi="Times New Roman" w:cs="Times New Roman"/>
                <w:color w:val="000000"/>
                <w:sz w:val="24"/>
                <w:szCs w:val="24"/>
              </w:rPr>
              <w:t>Rüppell</w:t>
            </w:r>
            <w:proofErr w:type="spellEnd"/>
            <w:r w:rsidRPr="00CD226B">
              <w:rPr>
                <w:rFonts w:ascii="Times New Roman" w:hAnsi="Times New Roman" w:cs="Times New Roman"/>
                <w:color w:val="000000"/>
                <w:sz w:val="24"/>
                <w:szCs w:val="24"/>
              </w:rPr>
              <w:t>, 1836)</w:t>
            </w:r>
          </w:p>
        </w:tc>
        <w:tc>
          <w:tcPr>
            <w:tcW w:w="1806" w:type="dxa"/>
          </w:tcPr>
          <w:p w14:paraId="586DDBC4" w14:textId="137CC002" w:rsidR="007C78A7" w:rsidRPr="00CD226B" w:rsidRDefault="00B85121" w:rsidP="00CD226B">
            <w:pPr>
              <w:rPr>
                <w:rFonts w:ascii="Times New Roman" w:hAnsi="Times New Roman" w:cs="Times New Roman"/>
                <w:sz w:val="24"/>
                <w:szCs w:val="24"/>
                <w:lang w:val="en-US"/>
              </w:rPr>
            </w:pPr>
            <w:proofErr w:type="spellStart"/>
            <w:r w:rsidRPr="00CD226B">
              <w:rPr>
                <w:rFonts w:ascii="Times New Roman" w:hAnsi="Times New Roman" w:cs="Times New Roman"/>
                <w:sz w:val="24"/>
                <w:szCs w:val="24"/>
                <w:lang w:val="en-US"/>
              </w:rPr>
              <w:t>Balistidae</w:t>
            </w:r>
            <w:proofErr w:type="spellEnd"/>
          </w:p>
        </w:tc>
        <w:tc>
          <w:tcPr>
            <w:tcW w:w="1276" w:type="dxa"/>
          </w:tcPr>
          <w:p w14:paraId="3AC4ADF7" w14:textId="27829A80"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1.80</w:t>
            </w:r>
          </w:p>
        </w:tc>
        <w:tc>
          <w:tcPr>
            <w:tcW w:w="992" w:type="dxa"/>
          </w:tcPr>
          <w:p w14:paraId="7417BAA7" w14:textId="1CAA1662"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Family</w:t>
            </w:r>
          </w:p>
        </w:tc>
        <w:tc>
          <w:tcPr>
            <w:tcW w:w="4643" w:type="dxa"/>
          </w:tcPr>
          <w:p w14:paraId="2652B047" w14:textId="44297CCD"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fldChar w:fldCharType="begin"/>
            </w:r>
            <w:r w:rsidRPr="00CD226B">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CD226B">
              <w:rPr>
                <w:rFonts w:ascii="Times New Roman" w:hAnsi="Times New Roman" w:cs="Times New Roman"/>
                <w:sz w:val="24"/>
                <w:szCs w:val="24"/>
                <w:lang w:val="en-US"/>
              </w:rPr>
              <w:fldChar w:fldCharType="separate"/>
            </w:r>
            <w:r w:rsidRPr="00CD226B">
              <w:rPr>
                <w:rFonts w:ascii="Times New Roman" w:hAnsi="Times New Roman" w:cs="Times New Roman"/>
                <w:noProof/>
                <w:sz w:val="24"/>
                <w:szCs w:val="24"/>
                <w:lang w:val="en-US"/>
              </w:rPr>
              <w:t>Leis and Carson-Ewart (2000)</w:t>
            </w:r>
            <w:r w:rsidRPr="00CD226B">
              <w:rPr>
                <w:rFonts w:ascii="Times New Roman" w:hAnsi="Times New Roman" w:cs="Times New Roman"/>
                <w:sz w:val="24"/>
                <w:szCs w:val="24"/>
                <w:lang w:val="en-US"/>
              </w:rPr>
              <w:fldChar w:fldCharType="end"/>
            </w:r>
          </w:p>
        </w:tc>
      </w:tr>
      <w:tr w:rsidR="007C78A7" w:rsidRPr="00CD226B" w14:paraId="7DB03E19" w14:textId="77777777" w:rsidTr="00B85121">
        <w:tc>
          <w:tcPr>
            <w:tcW w:w="5277" w:type="dxa"/>
          </w:tcPr>
          <w:p w14:paraId="5F62F0B0" w14:textId="7FEC7DFC" w:rsidR="007C78A7" w:rsidRPr="00CD226B" w:rsidRDefault="007C78A7" w:rsidP="00CD226B">
            <w:pPr>
              <w:rPr>
                <w:rFonts w:ascii="Times New Roman" w:hAnsi="Times New Roman" w:cs="Times New Roman"/>
                <w:sz w:val="24"/>
                <w:szCs w:val="24"/>
                <w:lang w:val="en-US"/>
              </w:rPr>
            </w:pPr>
            <w:proofErr w:type="spellStart"/>
            <w:r w:rsidRPr="00CD226B">
              <w:rPr>
                <w:rFonts w:ascii="Times New Roman" w:hAnsi="Times New Roman" w:cs="Times New Roman"/>
                <w:i/>
                <w:color w:val="000000"/>
                <w:sz w:val="24"/>
                <w:szCs w:val="24"/>
              </w:rPr>
              <w:t>Ostorhinchus</w:t>
            </w:r>
            <w:proofErr w:type="spellEnd"/>
            <w:r w:rsidRPr="00CD226B">
              <w:rPr>
                <w:rFonts w:ascii="Times New Roman" w:hAnsi="Times New Roman" w:cs="Times New Roman"/>
                <w:i/>
                <w:color w:val="000000"/>
                <w:sz w:val="24"/>
                <w:szCs w:val="24"/>
              </w:rPr>
              <w:t xml:space="preserve"> </w:t>
            </w:r>
            <w:proofErr w:type="spellStart"/>
            <w:r w:rsidRPr="00CD226B">
              <w:rPr>
                <w:rFonts w:ascii="Times New Roman" w:hAnsi="Times New Roman" w:cs="Times New Roman"/>
                <w:i/>
                <w:color w:val="000000"/>
                <w:sz w:val="24"/>
                <w:szCs w:val="24"/>
              </w:rPr>
              <w:t>angustatus</w:t>
            </w:r>
            <w:proofErr w:type="spellEnd"/>
            <w:r w:rsidRPr="00CD226B">
              <w:rPr>
                <w:rFonts w:ascii="Times New Roman" w:hAnsi="Times New Roman" w:cs="Times New Roman"/>
                <w:i/>
                <w:color w:val="000000"/>
                <w:sz w:val="24"/>
                <w:szCs w:val="24"/>
              </w:rPr>
              <w:t xml:space="preserve"> </w:t>
            </w:r>
            <w:r w:rsidRPr="00CD226B">
              <w:rPr>
                <w:rFonts w:ascii="Times New Roman" w:hAnsi="Times New Roman" w:cs="Times New Roman"/>
                <w:color w:val="000000"/>
                <w:sz w:val="24"/>
                <w:szCs w:val="24"/>
              </w:rPr>
              <w:t>(Smith &amp; Radcliffe, 1911)</w:t>
            </w:r>
          </w:p>
        </w:tc>
        <w:tc>
          <w:tcPr>
            <w:tcW w:w="1806" w:type="dxa"/>
          </w:tcPr>
          <w:p w14:paraId="2FB092CB" w14:textId="6781F5DE" w:rsidR="007C78A7" w:rsidRPr="00CD226B" w:rsidRDefault="00B85121" w:rsidP="00CD226B">
            <w:pPr>
              <w:rPr>
                <w:rFonts w:ascii="Times New Roman" w:hAnsi="Times New Roman" w:cs="Times New Roman"/>
                <w:sz w:val="24"/>
                <w:szCs w:val="24"/>
                <w:lang w:val="en-US"/>
              </w:rPr>
            </w:pPr>
            <w:proofErr w:type="spellStart"/>
            <w:r w:rsidRPr="00CD226B">
              <w:rPr>
                <w:rFonts w:ascii="Times New Roman" w:hAnsi="Times New Roman" w:cs="Times New Roman"/>
                <w:sz w:val="24"/>
                <w:szCs w:val="24"/>
                <w:lang w:val="en-US"/>
              </w:rPr>
              <w:t>Apogonidae</w:t>
            </w:r>
            <w:proofErr w:type="spellEnd"/>
          </w:p>
        </w:tc>
        <w:tc>
          <w:tcPr>
            <w:tcW w:w="1276" w:type="dxa"/>
          </w:tcPr>
          <w:p w14:paraId="71B88B6B" w14:textId="0994E20C"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4.25</w:t>
            </w:r>
          </w:p>
        </w:tc>
        <w:tc>
          <w:tcPr>
            <w:tcW w:w="992" w:type="dxa"/>
          </w:tcPr>
          <w:p w14:paraId="09B96418" w14:textId="4FA096C5"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Family</w:t>
            </w:r>
          </w:p>
        </w:tc>
        <w:tc>
          <w:tcPr>
            <w:tcW w:w="4643" w:type="dxa"/>
          </w:tcPr>
          <w:p w14:paraId="4FC96EE6" w14:textId="18CCD177"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fldChar w:fldCharType="begin"/>
            </w:r>
            <w:r w:rsidRPr="00CD226B">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CD226B">
              <w:rPr>
                <w:rFonts w:ascii="Times New Roman" w:hAnsi="Times New Roman" w:cs="Times New Roman"/>
                <w:sz w:val="24"/>
                <w:szCs w:val="24"/>
                <w:lang w:val="en-US"/>
              </w:rPr>
              <w:fldChar w:fldCharType="separate"/>
            </w:r>
            <w:r w:rsidRPr="00CD226B">
              <w:rPr>
                <w:rFonts w:ascii="Times New Roman" w:hAnsi="Times New Roman" w:cs="Times New Roman"/>
                <w:noProof/>
                <w:sz w:val="24"/>
                <w:szCs w:val="24"/>
                <w:lang w:val="en-US"/>
              </w:rPr>
              <w:t>Leis and Carson-Ewart (2000)</w:t>
            </w:r>
            <w:r w:rsidRPr="00CD226B">
              <w:rPr>
                <w:rFonts w:ascii="Times New Roman" w:hAnsi="Times New Roman" w:cs="Times New Roman"/>
                <w:sz w:val="24"/>
                <w:szCs w:val="24"/>
                <w:lang w:val="en-US"/>
              </w:rPr>
              <w:fldChar w:fldCharType="end"/>
            </w:r>
          </w:p>
        </w:tc>
      </w:tr>
      <w:tr w:rsidR="007C78A7" w:rsidRPr="00CD226B" w14:paraId="67BF9D20" w14:textId="77777777" w:rsidTr="00B85121">
        <w:tc>
          <w:tcPr>
            <w:tcW w:w="5277" w:type="dxa"/>
          </w:tcPr>
          <w:p w14:paraId="6D4B4F66" w14:textId="43492766" w:rsidR="007C78A7" w:rsidRPr="00CD226B" w:rsidRDefault="007C78A7" w:rsidP="00CD226B">
            <w:pPr>
              <w:rPr>
                <w:rFonts w:ascii="Times New Roman" w:hAnsi="Times New Roman" w:cs="Times New Roman"/>
                <w:sz w:val="24"/>
                <w:szCs w:val="24"/>
                <w:lang w:val="en-US"/>
              </w:rPr>
            </w:pPr>
            <w:proofErr w:type="spellStart"/>
            <w:r w:rsidRPr="00CD226B">
              <w:rPr>
                <w:rFonts w:ascii="Times New Roman" w:hAnsi="Times New Roman" w:cs="Times New Roman"/>
                <w:i/>
                <w:color w:val="000000"/>
                <w:sz w:val="24"/>
                <w:szCs w:val="24"/>
              </w:rPr>
              <w:t>Ostorhinchus</w:t>
            </w:r>
            <w:proofErr w:type="spellEnd"/>
            <w:r w:rsidRPr="00CD226B">
              <w:rPr>
                <w:rFonts w:ascii="Times New Roman" w:hAnsi="Times New Roman" w:cs="Times New Roman"/>
                <w:i/>
                <w:color w:val="000000"/>
                <w:sz w:val="24"/>
                <w:szCs w:val="24"/>
              </w:rPr>
              <w:t xml:space="preserve"> </w:t>
            </w:r>
            <w:proofErr w:type="spellStart"/>
            <w:r w:rsidRPr="00CD226B">
              <w:rPr>
                <w:rFonts w:ascii="Times New Roman" w:hAnsi="Times New Roman" w:cs="Times New Roman"/>
                <w:i/>
                <w:color w:val="000000"/>
                <w:sz w:val="24"/>
                <w:szCs w:val="24"/>
              </w:rPr>
              <w:t>apogonoides</w:t>
            </w:r>
            <w:proofErr w:type="spellEnd"/>
            <w:r w:rsidRPr="00CD226B">
              <w:rPr>
                <w:rFonts w:ascii="Times New Roman" w:hAnsi="Times New Roman" w:cs="Times New Roman"/>
                <w:i/>
                <w:color w:val="000000"/>
                <w:sz w:val="24"/>
                <w:szCs w:val="24"/>
              </w:rPr>
              <w:t xml:space="preserve"> </w:t>
            </w:r>
            <w:r w:rsidRPr="00CD226B">
              <w:rPr>
                <w:rFonts w:ascii="Times New Roman" w:hAnsi="Times New Roman" w:cs="Times New Roman"/>
                <w:color w:val="000000"/>
                <w:sz w:val="24"/>
                <w:szCs w:val="24"/>
              </w:rPr>
              <w:t>(</w:t>
            </w:r>
            <w:proofErr w:type="spellStart"/>
            <w:r w:rsidRPr="00CD226B">
              <w:rPr>
                <w:rFonts w:ascii="Times New Roman" w:hAnsi="Times New Roman" w:cs="Times New Roman"/>
                <w:color w:val="000000"/>
                <w:sz w:val="24"/>
                <w:szCs w:val="24"/>
              </w:rPr>
              <w:t>Bleeker</w:t>
            </w:r>
            <w:proofErr w:type="spellEnd"/>
            <w:r w:rsidRPr="00CD226B">
              <w:rPr>
                <w:rFonts w:ascii="Times New Roman" w:hAnsi="Times New Roman" w:cs="Times New Roman"/>
                <w:color w:val="000000"/>
                <w:sz w:val="24"/>
                <w:szCs w:val="24"/>
              </w:rPr>
              <w:t>, 1856)</w:t>
            </w:r>
          </w:p>
        </w:tc>
        <w:tc>
          <w:tcPr>
            <w:tcW w:w="1806" w:type="dxa"/>
          </w:tcPr>
          <w:p w14:paraId="1FDF722D" w14:textId="2DF5418D" w:rsidR="007C78A7" w:rsidRPr="00CD226B" w:rsidRDefault="00B85121" w:rsidP="00CD226B">
            <w:pPr>
              <w:rPr>
                <w:rFonts w:ascii="Times New Roman" w:hAnsi="Times New Roman" w:cs="Times New Roman"/>
                <w:sz w:val="24"/>
                <w:szCs w:val="24"/>
                <w:lang w:val="en-US"/>
              </w:rPr>
            </w:pPr>
            <w:proofErr w:type="spellStart"/>
            <w:r w:rsidRPr="00CD226B">
              <w:rPr>
                <w:rFonts w:ascii="Times New Roman" w:hAnsi="Times New Roman" w:cs="Times New Roman"/>
                <w:sz w:val="24"/>
                <w:szCs w:val="24"/>
                <w:lang w:val="en-US"/>
              </w:rPr>
              <w:t>Apogonidae</w:t>
            </w:r>
            <w:proofErr w:type="spellEnd"/>
          </w:p>
        </w:tc>
        <w:tc>
          <w:tcPr>
            <w:tcW w:w="1276" w:type="dxa"/>
          </w:tcPr>
          <w:p w14:paraId="7D31E1E1" w14:textId="23FC4493"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4.25</w:t>
            </w:r>
          </w:p>
        </w:tc>
        <w:tc>
          <w:tcPr>
            <w:tcW w:w="992" w:type="dxa"/>
          </w:tcPr>
          <w:p w14:paraId="7B772FA1" w14:textId="5EC4E858"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Family</w:t>
            </w:r>
          </w:p>
        </w:tc>
        <w:tc>
          <w:tcPr>
            <w:tcW w:w="4643" w:type="dxa"/>
          </w:tcPr>
          <w:p w14:paraId="7DB36F3E" w14:textId="048C8D9D"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fldChar w:fldCharType="begin"/>
            </w:r>
            <w:r w:rsidRPr="00CD226B">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CD226B">
              <w:rPr>
                <w:rFonts w:ascii="Times New Roman" w:hAnsi="Times New Roman" w:cs="Times New Roman"/>
                <w:sz w:val="24"/>
                <w:szCs w:val="24"/>
                <w:lang w:val="en-US"/>
              </w:rPr>
              <w:fldChar w:fldCharType="separate"/>
            </w:r>
            <w:r w:rsidRPr="00CD226B">
              <w:rPr>
                <w:rFonts w:ascii="Times New Roman" w:hAnsi="Times New Roman" w:cs="Times New Roman"/>
                <w:noProof/>
                <w:sz w:val="24"/>
                <w:szCs w:val="24"/>
                <w:lang w:val="en-US"/>
              </w:rPr>
              <w:t>Leis and Carson-Ewart (2000)</w:t>
            </w:r>
            <w:r w:rsidRPr="00CD226B">
              <w:rPr>
                <w:rFonts w:ascii="Times New Roman" w:hAnsi="Times New Roman" w:cs="Times New Roman"/>
                <w:sz w:val="24"/>
                <w:szCs w:val="24"/>
                <w:lang w:val="en-US"/>
              </w:rPr>
              <w:fldChar w:fldCharType="end"/>
            </w:r>
          </w:p>
        </w:tc>
      </w:tr>
      <w:tr w:rsidR="007C78A7" w:rsidRPr="00CD226B" w14:paraId="3EBF7ECD" w14:textId="77777777" w:rsidTr="00B85121">
        <w:tc>
          <w:tcPr>
            <w:tcW w:w="5277" w:type="dxa"/>
          </w:tcPr>
          <w:p w14:paraId="3CFBBB5A" w14:textId="576B8E0A" w:rsidR="007C78A7" w:rsidRPr="00CD226B" w:rsidRDefault="007C78A7" w:rsidP="00CD226B">
            <w:pPr>
              <w:rPr>
                <w:rFonts w:ascii="Times New Roman" w:hAnsi="Times New Roman" w:cs="Times New Roman"/>
                <w:i/>
                <w:sz w:val="24"/>
                <w:szCs w:val="24"/>
                <w:lang w:val="en-US"/>
              </w:rPr>
            </w:pPr>
            <w:proofErr w:type="spellStart"/>
            <w:r w:rsidRPr="00CD226B">
              <w:rPr>
                <w:rFonts w:ascii="Times New Roman" w:hAnsi="Times New Roman" w:cs="Times New Roman"/>
                <w:i/>
                <w:color w:val="000000"/>
                <w:sz w:val="24"/>
                <w:szCs w:val="24"/>
              </w:rPr>
              <w:t>Parupeneus</w:t>
            </w:r>
            <w:proofErr w:type="spellEnd"/>
            <w:r w:rsidRPr="00CD226B">
              <w:rPr>
                <w:rFonts w:ascii="Times New Roman" w:hAnsi="Times New Roman" w:cs="Times New Roman"/>
                <w:i/>
                <w:color w:val="000000"/>
                <w:sz w:val="24"/>
                <w:szCs w:val="24"/>
              </w:rPr>
              <w:t xml:space="preserve"> </w:t>
            </w:r>
            <w:proofErr w:type="spellStart"/>
            <w:r w:rsidRPr="00CD226B">
              <w:rPr>
                <w:rFonts w:ascii="Times New Roman" w:hAnsi="Times New Roman" w:cs="Times New Roman"/>
                <w:i/>
                <w:color w:val="000000"/>
                <w:sz w:val="24"/>
                <w:szCs w:val="24"/>
              </w:rPr>
              <w:t>barberinus</w:t>
            </w:r>
            <w:proofErr w:type="spellEnd"/>
            <w:r w:rsidRPr="00CD226B">
              <w:rPr>
                <w:rFonts w:ascii="Times New Roman" w:hAnsi="Times New Roman" w:cs="Times New Roman"/>
                <w:i/>
                <w:color w:val="000000"/>
                <w:sz w:val="24"/>
                <w:szCs w:val="24"/>
              </w:rPr>
              <w:t xml:space="preserve"> </w:t>
            </w:r>
            <w:r w:rsidRPr="00CD226B">
              <w:rPr>
                <w:rFonts w:ascii="Times New Roman" w:hAnsi="Times New Roman" w:cs="Times New Roman"/>
                <w:color w:val="000000"/>
                <w:sz w:val="24"/>
                <w:szCs w:val="24"/>
              </w:rPr>
              <w:t>(Lacepède, 1801)</w:t>
            </w:r>
          </w:p>
        </w:tc>
        <w:tc>
          <w:tcPr>
            <w:tcW w:w="1806" w:type="dxa"/>
          </w:tcPr>
          <w:p w14:paraId="6417EBB9" w14:textId="36B0F38A" w:rsidR="007C78A7" w:rsidRPr="00CD226B" w:rsidRDefault="00B85121" w:rsidP="00CD226B">
            <w:pPr>
              <w:rPr>
                <w:rFonts w:ascii="Times New Roman" w:hAnsi="Times New Roman" w:cs="Times New Roman"/>
                <w:sz w:val="24"/>
                <w:szCs w:val="24"/>
                <w:lang w:val="en-US"/>
              </w:rPr>
            </w:pPr>
            <w:proofErr w:type="spellStart"/>
            <w:r w:rsidRPr="00CD226B">
              <w:rPr>
                <w:rFonts w:ascii="Times New Roman" w:hAnsi="Times New Roman" w:cs="Times New Roman"/>
                <w:sz w:val="24"/>
                <w:szCs w:val="24"/>
                <w:lang w:val="en-US"/>
              </w:rPr>
              <w:t>Mullidae</w:t>
            </w:r>
            <w:proofErr w:type="spellEnd"/>
          </w:p>
        </w:tc>
        <w:tc>
          <w:tcPr>
            <w:tcW w:w="1276" w:type="dxa"/>
          </w:tcPr>
          <w:p w14:paraId="204F46A9" w14:textId="5A2BF9B8"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1.95</w:t>
            </w:r>
          </w:p>
        </w:tc>
        <w:tc>
          <w:tcPr>
            <w:tcW w:w="992" w:type="dxa"/>
          </w:tcPr>
          <w:p w14:paraId="7B0C6F36" w14:textId="7F92585A"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Genus</w:t>
            </w:r>
          </w:p>
        </w:tc>
        <w:tc>
          <w:tcPr>
            <w:tcW w:w="4643" w:type="dxa"/>
          </w:tcPr>
          <w:p w14:paraId="1C568881" w14:textId="4225E9B7" w:rsidR="007C78A7" w:rsidRPr="00CD226B" w:rsidRDefault="007C78A7" w:rsidP="00714BA5">
            <w:pPr>
              <w:rPr>
                <w:rFonts w:ascii="Times New Roman" w:hAnsi="Times New Roman" w:cs="Times New Roman"/>
                <w:sz w:val="24"/>
                <w:szCs w:val="24"/>
                <w:lang w:val="en-US"/>
              </w:rPr>
            </w:pPr>
            <w:r w:rsidRPr="00CD226B">
              <w:rPr>
                <w:rFonts w:ascii="Times New Roman" w:hAnsi="Times New Roman" w:cs="Times New Roman"/>
                <w:sz w:val="24"/>
                <w:szCs w:val="24"/>
                <w:lang w:val="en-US"/>
              </w:rPr>
              <w:fldChar w:fldCharType="begin"/>
            </w:r>
            <w:r w:rsidR="00714BA5">
              <w:rPr>
                <w:rFonts w:ascii="Times New Roman" w:hAnsi="Times New Roman" w:cs="Times New Roman"/>
                <w:sz w:val="24"/>
                <w:szCs w:val="24"/>
                <w:lang w:val="en-US"/>
              </w:rPr>
              <w:instrText xml:space="preserve"> ADDIN EN.CITE &lt;EndNote&gt;&lt;Cite AuthorYear="1"&gt;&lt;Author&gt;Pavlov&lt;/Author&gt;&lt;Year&gt;2011&lt;/Year&gt;&lt;RecNum&gt;1840&lt;/RecNum&gt;&lt;DisplayText&gt;Pavlov et al. (2011)&lt;/DisplayText&gt;&lt;record&gt;&lt;rec-number&gt;1840&lt;/rec-number&gt;&lt;foreign-keys&gt;&lt;key app="EN" db-id="5ffdt2ttwsr9d8ex25r55we4zea52d9az00x" timestamp="1562919848"&gt;1840&lt;/key&gt;&lt;/foreign-keys&gt;&lt;ref-type name="Journal Article"&gt;17&lt;/ref-type&gt;&lt;contributors&gt;&lt;authors&gt;&lt;author&gt;Pavlov, DA&lt;/author&gt;&lt;author&gt;Emel’yanova, NG&lt;/author&gt;&lt;author&gt;Thuan, Luong Thi Bich&lt;/author&gt;&lt;author&gt;Ha, Vo Thi&lt;/author&gt;&lt;/authors&gt;&lt;/contributors&gt;&lt;titles&gt;&lt;title&gt;Reproduction and initial development of manybar goatfish Parupeneus multifasciatus (Mullidae)&lt;/title&gt;&lt;secondary-title&gt;Journal of ichthyology&lt;/secondary-title&gt;&lt;/titles&gt;&lt;periodical&gt;&lt;full-title&gt;Journal of ichthyology&lt;/full-title&gt;&lt;/periodical&gt;&lt;pages&gt;604&lt;/pages&gt;&lt;volume&gt;51&lt;/volume&gt;&lt;number&gt;8&lt;/number&gt;&lt;dates&gt;&lt;year&gt;2011&lt;/year&gt;&lt;/dates&gt;&lt;isbn&gt;0032-9452&lt;/isbn&gt;&lt;urls&gt;&lt;/urls&gt;&lt;/record&gt;&lt;/Cite&gt;&lt;/EndNote&gt;</w:instrText>
            </w:r>
            <w:r w:rsidRPr="00CD226B">
              <w:rPr>
                <w:rFonts w:ascii="Times New Roman" w:hAnsi="Times New Roman" w:cs="Times New Roman"/>
                <w:sz w:val="24"/>
                <w:szCs w:val="24"/>
                <w:lang w:val="en-US"/>
              </w:rPr>
              <w:fldChar w:fldCharType="separate"/>
            </w:r>
            <w:r w:rsidR="00714BA5">
              <w:rPr>
                <w:rFonts w:ascii="Times New Roman" w:hAnsi="Times New Roman" w:cs="Times New Roman"/>
                <w:noProof/>
                <w:sz w:val="24"/>
                <w:szCs w:val="24"/>
                <w:lang w:val="en-US"/>
              </w:rPr>
              <w:t>Pavlov et al. (2011)</w:t>
            </w:r>
            <w:r w:rsidRPr="00CD226B">
              <w:rPr>
                <w:rFonts w:ascii="Times New Roman" w:hAnsi="Times New Roman" w:cs="Times New Roman"/>
                <w:sz w:val="24"/>
                <w:szCs w:val="24"/>
                <w:lang w:val="en-US"/>
              </w:rPr>
              <w:fldChar w:fldCharType="end"/>
            </w:r>
          </w:p>
        </w:tc>
      </w:tr>
      <w:tr w:rsidR="007C78A7" w:rsidRPr="00CD226B" w14:paraId="3E7464F1" w14:textId="77777777" w:rsidTr="00B85121">
        <w:tc>
          <w:tcPr>
            <w:tcW w:w="5277" w:type="dxa"/>
          </w:tcPr>
          <w:p w14:paraId="53705251" w14:textId="316DB18D" w:rsidR="007C78A7" w:rsidRPr="00CD226B" w:rsidRDefault="007C78A7" w:rsidP="00CD226B">
            <w:pPr>
              <w:rPr>
                <w:rFonts w:ascii="Times New Roman" w:hAnsi="Times New Roman" w:cs="Times New Roman"/>
                <w:i/>
                <w:sz w:val="24"/>
                <w:szCs w:val="24"/>
                <w:lang w:val="en-US"/>
              </w:rPr>
            </w:pPr>
            <w:proofErr w:type="spellStart"/>
            <w:r w:rsidRPr="00CD226B">
              <w:rPr>
                <w:rFonts w:ascii="Times New Roman" w:hAnsi="Times New Roman" w:cs="Times New Roman"/>
                <w:i/>
                <w:color w:val="000000"/>
                <w:sz w:val="24"/>
                <w:szCs w:val="24"/>
              </w:rPr>
              <w:t>Plectropomus</w:t>
            </w:r>
            <w:proofErr w:type="spellEnd"/>
            <w:r w:rsidRPr="00CD226B">
              <w:rPr>
                <w:rFonts w:ascii="Times New Roman" w:hAnsi="Times New Roman" w:cs="Times New Roman"/>
                <w:i/>
                <w:color w:val="000000"/>
                <w:sz w:val="24"/>
                <w:szCs w:val="24"/>
              </w:rPr>
              <w:t xml:space="preserve"> </w:t>
            </w:r>
            <w:proofErr w:type="spellStart"/>
            <w:r w:rsidRPr="00CD226B">
              <w:rPr>
                <w:rFonts w:ascii="Times New Roman" w:hAnsi="Times New Roman" w:cs="Times New Roman"/>
                <w:i/>
                <w:color w:val="000000"/>
                <w:sz w:val="24"/>
                <w:szCs w:val="24"/>
              </w:rPr>
              <w:t>laevis</w:t>
            </w:r>
            <w:proofErr w:type="spellEnd"/>
            <w:r w:rsidRPr="00CD226B">
              <w:rPr>
                <w:rFonts w:ascii="Times New Roman" w:hAnsi="Times New Roman" w:cs="Times New Roman"/>
                <w:i/>
                <w:color w:val="000000"/>
                <w:sz w:val="24"/>
                <w:szCs w:val="24"/>
              </w:rPr>
              <w:t xml:space="preserve"> </w:t>
            </w:r>
            <w:r w:rsidRPr="00CD226B">
              <w:rPr>
                <w:rFonts w:ascii="Times New Roman" w:hAnsi="Times New Roman" w:cs="Times New Roman"/>
                <w:color w:val="000000"/>
                <w:sz w:val="24"/>
                <w:szCs w:val="24"/>
              </w:rPr>
              <w:t>(Lacepède, 1801)</w:t>
            </w:r>
          </w:p>
        </w:tc>
        <w:tc>
          <w:tcPr>
            <w:tcW w:w="1806" w:type="dxa"/>
          </w:tcPr>
          <w:p w14:paraId="139F5FA1" w14:textId="2C5B7590" w:rsidR="007C78A7" w:rsidRPr="00CD226B" w:rsidRDefault="00B85121"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Serranidae</w:t>
            </w:r>
          </w:p>
        </w:tc>
        <w:tc>
          <w:tcPr>
            <w:tcW w:w="1276" w:type="dxa"/>
          </w:tcPr>
          <w:p w14:paraId="1712D115" w14:textId="04BAF6EC"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1.62</w:t>
            </w:r>
          </w:p>
        </w:tc>
        <w:tc>
          <w:tcPr>
            <w:tcW w:w="992" w:type="dxa"/>
          </w:tcPr>
          <w:p w14:paraId="2FC1E2EE" w14:textId="6432D31B"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Genus</w:t>
            </w:r>
          </w:p>
        </w:tc>
        <w:tc>
          <w:tcPr>
            <w:tcW w:w="4643" w:type="dxa"/>
          </w:tcPr>
          <w:p w14:paraId="47EBDC6F" w14:textId="0BE0C3AC" w:rsidR="007C78A7" w:rsidRPr="00CD226B" w:rsidRDefault="007C78A7" w:rsidP="00714BA5">
            <w:pPr>
              <w:rPr>
                <w:rFonts w:ascii="Times New Roman" w:hAnsi="Times New Roman" w:cs="Times New Roman"/>
                <w:sz w:val="24"/>
                <w:szCs w:val="24"/>
                <w:lang w:val="en-US"/>
              </w:rPr>
            </w:pPr>
            <w:r w:rsidRPr="00CD226B">
              <w:rPr>
                <w:rFonts w:ascii="Times New Roman" w:hAnsi="Times New Roman" w:cs="Times New Roman"/>
                <w:sz w:val="24"/>
                <w:szCs w:val="24"/>
                <w:lang w:val="en-US"/>
              </w:rPr>
              <w:fldChar w:fldCharType="begin"/>
            </w:r>
            <w:r w:rsidR="00714BA5">
              <w:rPr>
                <w:rFonts w:ascii="Times New Roman" w:hAnsi="Times New Roman" w:cs="Times New Roman"/>
                <w:sz w:val="24"/>
                <w:szCs w:val="24"/>
                <w:lang w:val="en-US"/>
              </w:rPr>
              <w:instrText xml:space="preserve"> ADDIN EN.CITE &lt;EndNote&gt;&lt;Cite AuthorYear="1"&gt;&lt;Author&gt;Masuma&lt;/Author&gt;&lt;Year&gt;1993&lt;/Year&gt;&lt;RecNum&gt;1834&lt;/RecNum&gt;&lt;DisplayText&gt;Masuma et al. (1993)&lt;/DisplayText&gt;&lt;record&gt;&lt;rec-number&gt;1834&lt;/rec-number&gt;&lt;foreign-keys&gt;&lt;key app="EN" db-id="5ffdt2ttwsr9d8ex25r55we4zea52d9az00x" timestamp="1562917881"&gt;1834&lt;/key&gt;&lt;/foreign-keys&gt;&lt;ref-type name="Journal Article"&gt;17&lt;/ref-type&gt;&lt;contributors&gt;&lt;authors&gt;&lt;author&gt;Masuma, Shukei&lt;/author&gt;&lt;author&gt;Tezuka, Nobuhiro&lt;/author&gt;&lt;author&gt;Teruya, Kazuhisa&lt;/author&gt;&lt;/authors&gt;&lt;/contributors&gt;&lt;titles&gt;&lt;title&gt;Embryonic and morphological development of larval and juvenile coral trout, Plectropomus leopardus&lt;/title&gt;&lt;secondary-title&gt;Japanese Journal of Ichthyology&lt;/secondary-title&gt;&lt;/titles&gt;&lt;periodical&gt;&lt;full-title&gt;Japanese Journal of Ichthyology&lt;/full-title&gt;&lt;/periodical&gt;&lt;pages&gt;333-342&lt;/pages&gt;&lt;volume&gt;40&lt;/volume&gt;&lt;number&gt;3&lt;/number&gt;&lt;dates&gt;&lt;year&gt;1993&lt;/year&gt;&lt;/dates&gt;&lt;isbn&gt;0021-5090&lt;/isbn&gt;&lt;urls&gt;&lt;/urls&gt;&lt;/record&gt;&lt;/Cite&gt;&lt;/EndNote&gt;</w:instrText>
            </w:r>
            <w:r w:rsidRPr="00CD226B">
              <w:rPr>
                <w:rFonts w:ascii="Times New Roman" w:hAnsi="Times New Roman" w:cs="Times New Roman"/>
                <w:sz w:val="24"/>
                <w:szCs w:val="24"/>
                <w:lang w:val="en-US"/>
              </w:rPr>
              <w:fldChar w:fldCharType="separate"/>
            </w:r>
            <w:r w:rsidR="00714BA5">
              <w:rPr>
                <w:rFonts w:ascii="Times New Roman" w:hAnsi="Times New Roman" w:cs="Times New Roman"/>
                <w:noProof/>
                <w:sz w:val="24"/>
                <w:szCs w:val="24"/>
                <w:lang w:val="en-US"/>
              </w:rPr>
              <w:t>Masuma et al. (1993)</w:t>
            </w:r>
            <w:r w:rsidRPr="00CD226B">
              <w:rPr>
                <w:rFonts w:ascii="Times New Roman" w:hAnsi="Times New Roman" w:cs="Times New Roman"/>
                <w:sz w:val="24"/>
                <w:szCs w:val="24"/>
                <w:lang w:val="en-US"/>
              </w:rPr>
              <w:fldChar w:fldCharType="end"/>
            </w:r>
          </w:p>
        </w:tc>
      </w:tr>
      <w:tr w:rsidR="007C78A7" w:rsidRPr="00CD226B" w14:paraId="6082121E" w14:textId="77777777" w:rsidTr="00B85121">
        <w:tc>
          <w:tcPr>
            <w:tcW w:w="5277" w:type="dxa"/>
          </w:tcPr>
          <w:p w14:paraId="12514A7E" w14:textId="090DAB73" w:rsidR="007C78A7" w:rsidRPr="00CD226B" w:rsidRDefault="007C78A7" w:rsidP="00CD226B">
            <w:pPr>
              <w:rPr>
                <w:rFonts w:ascii="Times New Roman" w:hAnsi="Times New Roman" w:cs="Times New Roman"/>
                <w:sz w:val="24"/>
                <w:szCs w:val="24"/>
                <w:lang w:val="en-US"/>
              </w:rPr>
            </w:pPr>
            <w:proofErr w:type="spellStart"/>
            <w:r w:rsidRPr="00CD226B">
              <w:rPr>
                <w:rFonts w:ascii="Times New Roman" w:hAnsi="Times New Roman" w:cs="Times New Roman"/>
                <w:i/>
                <w:color w:val="000000"/>
                <w:sz w:val="24"/>
                <w:szCs w:val="24"/>
              </w:rPr>
              <w:t>Pristiapogon</w:t>
            </w:r>
            <w:proofErr w:type="spellEnd"/>
            <w:r w:rsidRPr="00CD226B">
              <w:rPr>
                <w:rFonts w:ascii="Times New Roman" w:hAnsi="Times New Roman" w:cs="Times New Roman"/>
                <w:i/>
                <w:color w:val="000000"/>
                <w:sz w:val="24"/>
                <w:szCs w:val="24"/>
              </w:rPr>
              <w:t xml:space="preserve"> </w:t>
            </w:r>
            <w:proofErr w:type="spellStart"/>
            <w:r w:rsidRPr="00CD226B">
              <w:rPr>
                <w:rFonts w:ascii="Times New Roman" w:hAnsi="Times New Roman" w:cs="Times New Roman"/>
                <w:i/>
                <w:color w:val="000000"/>
                <w:sz w:val="24"/>
                <w:szCs w:val="24"/>
              </w:rPr>
              <w:t>taeniopterus</w:t>
            </w:r>
            <w:proofErr w:type="spellEnd"/>
            <w:r w:rsidRPr="00CD226B">
              <w:rPr>
                <w:rFonts w:ascii="Times New Roman" w:hAnsi="Times New Roman" w:cs="Times New Roman"/>
                <w:i/>
                <w:color w:val="000000"/>
                <w:sz w:val="24"/>
                <w:szCs w:val="24"/>
              </w:rPr>
              <w:t xml:space="preserve"> </w:t>
            </w:r>
            <w:r w:rsidRPr="00CD226B">
              <w:rPr>
                <w:rFonts w:ascii="Times New Roman" w:hAnsi="Times New Roman" w:cs="Times New Roman"/>
                <w:color w:val="000000"/>
                <w:sz w:val="24"/>
                <w:szCs w:val="24"/>
              </w:rPr>
              <w:t>(Bennett, 1836)</w:t>
            </w:r>
          </w:p>
        </w:tc>
        <w:tc>
          <w:tcPr>
            <w:tcW w:w="1806" w:type="dxa"/>
          </w:tcPr>
          <w:p w14:paraId="6131B303" w14:textId="34E08F99" w:rsidR="007C78A7" w:rsidRPr="00CD226B" w:rsidRDefault="00B85121" w:rsidP="00CD226B">
            <w:pPr>
              <w:rPr>
                <w:rFonts w:ascii="Times New Roman" w:hAnsi="Times New Roman" w:cs="Times New Roman"/>
                <w:sz w:val="24"/>
                <w:szCs w:val="24"/>
                <w:lang w:val="en-US"/>
              </w:rPr>
            </w:pPr>
            <w:proofErr w:type="spellStart"/>
            <w:r w:rsidRPr="00CD226B">
              <w:rPr>
                <w:rFonts w:ascii="Times New Roman" w:hAnsi="Times New Roman" w:cs="Times New Roman"/>
                <w:sz w:val="24"/>
                <w:szCs w:val="24"/>
                <w:lang w:val="en-US"/>
              </w:rPr>
              <w:t>Apogonidae</w:t>
            </w:r>
            <w:proofErr w:type="spellEnd"/>
          </w:p>
        </w:tc>
        <w:tc>
          <w:tcPr>
            <w:tcW w:w="1276" w:type="dxa"/>
          </w:tcPr>
          <w:p w14:paraId="53A38E8D" w14:textId="64245730"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4.25</w:t>
            </w:r>
          </w:p>
        </w:tc>
        <w:tc>
          <w:tcPr>
            <w:tcW w:w="992" w:type="dxa"/>
          </w:tcPr>
          <w:p w14:paraId="6ECF73E0" w14:textId="1F04F1A9"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Family</w:t>
            </w:r>
          </w:p>
        </w:tc>
        <w:tc>
          <w:tcPr>
            <w:tcW w:w="4643" w:type="dxa"/>
          </w:tcPr>
          <w:p w14:paraId="44A09BB4" w14:textId="1BB793CD"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fldChar w:fldCharType="begin"/>
            </w:r>
            <w:r w:rsidRPr="00CD226B">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CD226B">
              <w:rPr>
                <w:rFonts w:ascii="Times New Roman" w:hAnsi="Times New Roman" w:cs="Times New Roman"/>
                <w:sz w:val="24"/>
                <w:szCs w:val="24"/>
                <w:lang w:val="en-US"/>
              </w:rPr>
              <w:fldChar w:fldCharType="separate"/>
            </w:r>
            <w:r w:rsidRPr="00CD226B">
              <w:rPr>
                <w:rFonts w:ascii="Times New Roman" w:hAnsi="Times New Roman" w:cs="Times New Roman"/>
                <w:noProof/>
                <w:sz w:val="24"/>
                <w:szCs w:val="24"/>
                <w:lang w:val="en-US"/>
              </w:rPr>
              <w:t>Leis and Carson-Ewart (2000)</w:t>
            </w:r>
            <w:r w:rsidRPr="00CD226B">
              <w:rPr>
                <w:rFonts w:ascii="Times New Roman" w:hAnsi="Times New Roman" w:cs="Times New Roman"/>
                <w:sz w:val="24"/>
                <w:szCs w:val="24"/>
                <w:lang w:val="en-US"/>
              </w:rPr>
              <w:fldChar w:fldCharType="end"/>
            </w:r>
          </w:p>
        </w:tc>
      </w:tr>
      <w:tr w:rsidR="007C78A7" w:rsidRPr="00CD226B" w14:paraId="2228DD46" w14:textId="77777777" w:rsidTr="00B85121">
        <w:tc>
          <w:tcPr>
            <w:tcW w:w="5277" w:type="dxa"/>
          </w:tcPr>
          <w:p w14:paraId="78FDFEE8" w14:textId="4D6587D2" w:rsidR="007C78A7" w:rsidRPr="00CD226B" w:rsidRDefault="007C78A7" w:rsidP="00CD226B">
            <w:pPr>
              <w:rPr>
                <w:rFonts w:ascii="Times New Roman" w:hAnsi="Times New Roman" w:cs="Times New Roman"/>
                <w:i/>
                <w:sz w:val="24"/>
                <w:szCs w:val="24"/>
                <w:lang w:val="en-US"/>
              </w:rPr>
            </w:pPr>
            <w:proofErr w:type="spellStart"/>
            <w:r w:rsidRPr="00CD226B">
              <w:rPr>
                <w:rFonts w:ascii="Times New Roman" w:hAnsi="Times New Roman" w:cs="Times New Roman"/>
                <w:i/>
                <w:color w:val="000000"/>
                <w:sz w:val="24"/>
                <w:szCs w:val="24"/>
              </w:rPr>
              <w:t>Sargocentron</w:t>
            </w:r>
            <w:proofErr w:type="spellEnd"/>
            <w:r w:rsidRPr="00CD226B">
              <w:rPr>
                <w:rFonts w:ascii="Times New Roman" w:hAnsi="Times New Roman" w:cs="Times New Roman"/>
                <w:i/>
                <w:color w:val="000000"/>
                <w:sz w:val="24"/>
                <w:szCs w:val="24"/>
              </w:rPr>
              <w:t xml:space="preserve"> </w:t>
            </w:r>
            <w:proofErr w:type="spellStart"/>
            <w:r w:rsidRPr="00CD226B">
              <w:rPr>
                <w:rFonts w:ascii="Times New Roman" w:hAnsi="Times New Roman" w:cs="Times New Roman"/>
                <w:i/>
                <w:color w:val="000000"/>
                <w:sz w:val="24"/>
                <w:szCs w:val="24"/>
              </w:rPr>
              <w:t>microstoma</w:t>
            </w:r>
            <w:proofErr w:type="spellEnd"/>
            <w:r w:rsidRPr="00CD226B">
              <w:rPr>
                <w:rFonts w:ascii="Times New Roman" w:hAnsi="Times New Roman" w:cs="Times New Roman"/>
                <w:i/>
                <w:color w:val="000000"/>
                <w:sz w:val="24"/>
                <w:szCs w:val="24"/>
              </w:rPr>
              <w:t xml:space="preserve"> </w:t>
            </w:r>
            <w:r w:rsidRPr="00CD226B">
              <w:rPr>
                <w:rFonts w:ascii="Times New Roman" w:hAnsi="Times New Roman" w:cs="Times New Roman"/>
                <w:color w:val="000000"/>
                <w:sz w:val="24"/>
                <w:szCs w:val="24"/>
              </w:rPr>
              <w:t>(Günther, 1860)</w:t>
            </w:r>
          </w:p>
        </w:tc>
        <w:tc>
          <w:tcPr>
            <w:tcW w:w="1806" w:type="dxa"/>
          </w:tcPr>
          <w:p w14:paraId="7A4DD708" w14:textId="35F94BD3" w:rsidR="007C78A7" w:rsidRPr="00CD226B" w:rsidRDefault="00B85121" w:rsidP="00CD226B">
            <w:pPr>
              <w:rPr>
                <w:rFonts w:ascii="Times New Roman" w:hAnsi="Times New Roman" w:cs="Times New Roman"/>
                <w:sz w:val="24"/>
                <w:szCs w:val="24"/>
                <w:lang w:val="en-US"/>
              </w:rPr>
            </w:pPr>
            <w:proofErr w:type="spellStart"/>
            <w:r w:rsidRPr="00CD226B">
              <w:rPr>
                <w:rFonts w:ascii="Times New Roman" w:hAnsi="Times New Roman" w:cs="Times New Roman"/>
                <w:sz w:val="24"/>
                <w:szCs w:val="24"/>
                <w:lang w:val="en-US"/>
              </w:rPr>
              <w:t>Holocentridae</w:t>
            </w:r>
            <w:proofErr w:type="spellEnd"/>
          </w:p>
        </w:tc>
        <w:tc>
          <w:tcPr>
            <w:tcW w:w="1276" w:type="dxa"/>
          </w:tcPr>
          <w:p w14:paraId="43290DB5" w14:textId="4AAD6D7B"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1.80</w:t>
            </w:r>
          </w:p>
        </w:tc>
        <w:tc>
          <w:tcPr>
            <w:tcW w:w="992" w:type="dxa"/>
          </w:tcPr>
          <w:p w14:paraId="5B224E83" w14:textId="7A62C595"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Family</w:t>
            </w:r>
          </w:p>
        </w:tc>
        <w:tc>
          <w:tcPr>
            <w:tcW w:w="4643" w:type="dxa"/>
          </w:tcPr>
          <w:p w14:paraId="18FFA34F" w14:textId="3A42E003"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fldChar w:fldCharType="begin"/>
            </w:r>
            <w:r w:rsidRPr="00CD226B">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CD226B">
              <w:rPr>
                <w:rFonts w:ascii="Times New Roman" w:hAnsi="Times New Roman" w:cs="Times New Roman"/>
                <w:sz w:val="24"/>
                <w:szCs w:val="24"/>
                <w:lang w:val="en-US"/>
              </w:rPr>
              <w:fldChar w:fldCharType="separate"/>
            </w:r>
            <w:r w:rsidRPr="00CD226B">
              <w:rPr>
                <w:rFonts w:ascii="Times New Roman" w:hAnsi="Times New Roman" w:cs="Times New Roman"/>
                <w:noProof/>
                <w:sz w:val="24"/>
                <w:szCs w:val="24"/>
                <w:lang w:val="en-US"/>
              </w:rPr>
              <w:t>Leis and Carson-Ewart (2000)</w:t>
            </w:r>
            <w:r w:rsidRPr="00CD226B">
              <w:rPr>
                <w:rFonts w:ascii="Times New Roman" w:hAnsi="Times New Roman" w:cs="Times New Roman"/>
                <w:sz w:val="24"/>
                <w:szCs w:val="24"/>
                <w:lang w:val="en-US"/>
              </w:rPr>
              <w:fldChar w:fldCharType="end"/>
            </w:r>
          </w:p>
        </w:tc>
      </w:tr>
      <w:tr w:rsidR="007C78A7" w:rsidRPr="00CD226B" w14:paraId="130E9AD0" w14:textId="77777777" w:rsidTr="00B85121">
        <w:tc>
          <w:tcPr>
            <w:tcW w:w="5277" w:type="dxa"/>
          </w:tcPr>
          <w:p w14:paraId="14BD9C86" w14:textId="35FCF835" w:rsidR="007C78A7" w:rsidRPr="00CD226B" w:rsidRDefault="007C78A7" w:rsidP="00CD226B">
            <w:pPr>
              <w:rPr>
                <w:rFonts w:ascii="Times New Roman" w:hAnsi="Times New Roman" w:cs="Times New Roman"/>
                <w:i/>
                <w:sz w:val="24"/>
                <w:szCs w:val="24"/>
                <w:lang w:val="en-US"/>
              </w:rPr>
            </w:pPr>
            <w:proofErr w:type="spellStart"/>
            <w:r w:rsidRPr="00CD226B">
              <w:rPr>
                <w:rFonts w:ascii="Times New Roman" w:hAnsi="Times New Roman" w:cs="Times New Roman"/>
                <w:i/>
                <w:color w:val="000000"/>
                <w:sz w:val="24"/>
                <w:szCs w:val="24"/>
              </w:rPr>
              <w:t>Scarus</w:t>
            </w:r>
            <w:proofErr w:type="spellEnd"/>
            <w:r w:rsidRPr="00CD226B">
              <w:rPr>
                <w:rFonts w:ascii="Times New Roman" w:hAnsi="Times New Roman" w:cs="Times New Roman"/>
                <w:i/>
                <w:color w:val="000000"/>
                <w:sz w:val="24"/>
                <w:szCs w:val="24"/>
              </w:rPr>
              <w:t xml:space="preserve"> </w:t>
            </w:r>
            <w:proofErr w:type="spellStart"/>
            <w:r w:rsidRPr="00CD226B">
              <w:rPr>
                <w:rFonts w:ascii="Times New Roman" w:hAnsi="Times New Roman" w:cs="Times New Roman"/>
                <w:i/>
                <w:color w:val="000000"/>
                <w:sz w:val="24"/>
                <w:szCs w:val="24"/>
              </w:rPr>
              <w:t>psittacus</w:t>
            </w:r>
            <w:proofErr w:type="spellEnd"/>
            <w:r w:rsidRPr="00CD226B">
              <w:rPr>
                <w:rFonts w:ascii="Times New Roman" w:hAnsi="Times New Roman" w:cs="Times New Roman"/>
                <w:i/>
                <w:color w:val="000000"/>
                <w:sz w:val="24"/>
                <w:szCs w:val="24"/>
              </w:rPr>
              <w:t xml:space="preserve"> </w:t>
            </w:r>
            <w:proofErr w:type="spellStart"/>
            <w:r w:rsidRPr="00CD226B">
              <w:rPr>
                <w:rFonts w:ascii="Times New Roman" w:hAnsi="Times New Roman" w:cs="Times New Roman"/>
                <w:color w:val="000000"/>
                <w:sz w:val="24"/>
                <w:szCs w:val="24"/>
              </w:rPr>
              <w:t>Forsskål</w:t>
            </w:r>
            <w:proofErr w:type="spellEnd"/>
            <w:r w:rsidRPr="00CD226B">
              <w:rPr>
                <w:rFonts w:ascii="Times New Roman" w:hAnsi="Times New Roman" w:cs="Times New Roman"/>
                <w:color w:val="000000"/>
                <w:sz w:val="24"/>
                <w:szCs w:val="24"/>
              </w:rPr>
              <w:t>, 1775</w:t>
            </w:r>
          </w:p>
        </w:tc>
        <w:tc>
          <w:tcPr>
            <w:tcW w:w="1806" w:type="dxa"/>
          </w:tcPr>
          <w:p w14:paraId="6EF2A48A" w14:textId="3FB23FA0" w:rsidR="007C78A7" w:rsidRPr="00CD226B" w:rsidRDefault="00B85121" w:rsidP="00CD226B">
            <w:pPr>
              <w:rPr>
                <w:rFonts w:ascii="Times New Roman" w:hAnsi="Times New Roman" w:cs="Times New Roman"/>
                <w:sz w:val="24"/>
                <w:szCs w:val="24"/>
                <w:lang w:val="en-US"/>
              </w:rPr>
            </w:pPr>
            <w:proofErr w:type="spellStart"/>
            <w:r w:rsidRPr="00CD226B">
              <w:rPr>
                <w:rFonts w:ascii="Times New Roman" w:hAnsi="Times New Roman" w:cs="Times New Roman"/>
                <w:sz w:val="24"/>
                <w:szCs w:val="24"/>
                <w:lang w:val="en-US"/>
              </w:rPr>
              <w:t>Scaridae</w:t>
            </w:r>
            <w:proofErr w:type="spellEnd"/>
          </w:p>
        </w:tc>
        <w:tc>
          <w:tcPr>
            <w:tcW w:w="1276" w:type="dxa"/>
          </w:tcPr>
          <w:p w14:paraId="492A8F34" w14:textId="173F3576"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1.65</w:t>
            </w:r>
          </w:p>
        </w:tc>
        <w:tc>
          <w:tcPr>
            <w:tcW w:w="992" w:type="dxa"/>
          </w:tcPr>
          <w:p w14:paraId="5F01347B" w14:textId="6918C710"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Family</w:t>
            </w:r>
          </w:p>
        </w:tc>
        <w:tc>
          <w:tcPr>
            <w:tcW w:w="4643" w:type="dxa"/>
          </w:tcPr>
          <w:p w14:paraId="00C4A585" w14:textId="76999EF4"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fldChar w:fldCharType="begin"/>
            </w:r>
            <w:r w:rsidRPr="00CD226B">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CD226B">
              <w:rPr>
                <w:rFonts w:ascii="Times New Roman" w:hAnsi="Times New Roman" w:cs="Times New Roman"/>
                <w:sz w:val="24"/>
                <w:szCs w:val="24"/>
                <w:lang w:val="en-US"/>
              </w:rPr>
              <w:fldChar w:fldCharType="separate"/>
            </w:r>
            <w:r w:rsidRPr="00CD226B">
              <w:rPr>
                <w:rFonts w:ascii="Times New Roman" w:hAnsi="Times New Roman" w:cs="Times New Roman"/>
                <w:noProof/>
                <w:sz w:val="24"/>
                <w:szCs w:val="24"/>
                <w:lang w:val="en-US"/>
              </w:rPr>
              <w:t>Leis and Carson-Ewart (2000)</w:t>
            </w:r>
            <w:r w:rsidRPr="00CD226B">
              <w:rPr>
                <w:rFonts w:ascii="Times New Roman" w:hAnsi="Times New Roman" w:cs="Times New Roman"/>
                <w:sz w:val="24"/>
                <w:szCs w:val="24"/>
                <w:lang w:val="en-US"/>
              </w:rPr>
              <w:fldChar w:fldCharType="end"/>
            </w:r>
          </w:p>
        </w:tc>
      </w:tr>
      <w:tr w:rsidR="007C78A7" w:rsidRPr="00CD226B" w14:paraId="379C5621" w14:textId="77777777" w:rsidTr="00B85121">
        <w:tc>
          <w:tcPr>
            <w:tcW w:w="5277" w:type="dxa"/>
          </w:tcPr>
          <w:p w14:paraId="3255D995" w14:textId="7AFA1A07" w:rsidR="007C78A7" w:rsidRPr="00CD226B" w:rsidRDefault="007C78A7" w:rsidP="00CD226B">
            <w:pPr>
              <w:rPr>
                <w:rFonts w:ascii="Times New Roman" w:hAnsi="Times New Roman" w:cs="Times New Roman"/>
                <w:i/>
                <w:sz w:val="24"/>
                <w:szCs w:val="24"/>
                <w:lang w:val="en-US"/>
              </w:rPr>
            </w:pPr>
            <w:proofErr w:type="spellStart"/>
            <w:r w:rsidRPr="00CD226B">
              <w:rPr>
                <w:rFonts w:ascii="Times New Roman" w:hAnsi="Times New Roman" w:cs="Times New Roman"/>
                <w:i/>
                <w:color w:val="000000"/>
                <w:sz w:val="24"/>
                <w:szCs w:val="24"/>
              </w:rPr>
              <w:t>Siganus</w:t>
            </w:r>
            <w:proofErr w:type="spellEnd"/>
            <w:r w:rsidRPr="00CD226B">
              <w:rPr>
                <w:rFonts w:ascii="Times New Roman" w:hAnsi="Times New Roman" w:cs="Times New Roman"/>
                <w:i/>
                <w:color w:val="000000"/>
                <w:sz w:val="24"/>
                <w:szCs w:val="24"/>
              </w:rPr>
              <w:t xml:space="preserve"> </w:t>
            </w:r>
            <w:proofErr w:type="spellStart"/>
            <w:r w:rsidRPr="00CD226B">
              <w:rPr>
                <w:rFonts w:ascii="Times New Roman" w:hAnsi="Times New Roman" w:cs="Times New Roman"/>
                <w:i/>
                <w:color w:val="000000"/>
                <w:sz w:val="24"/>
                <w:szCs w:val="24"/>
              </w:rPr>
              <w:t>argenteus</w:t>
            </w:r>
            <w:proofErr w:type="spellEnd"/>
            <w:r w:rsidRPr="00CD226B">
              <w:rPr>
                <w:rFonts w:ascii="Times New Roman" w:hAnsi="Times New Roman" w:cs="Times New Roman"/>
                <w:i/>
                <w:color w:val="000000"/>
                <w:sz w:val="24"/>
                <w:szCs w:val="24"/>
              </w:rPr>
              <w:t xml:space="preserve"> </w:t>
            </w:r>
            <w:r w:rsidRPr="00CD226B">
              <w:rPr>
                <w:rFonts w:ascii="Times New Roman" w:hAnsi="Times New Roman" w:cs="Times New Roman"/>
                <w:color w:val="000000"/>
                <w:sz w:val="24"/>
                <w:szCs w:val="24"/>
              </w:rPr>
              <w:t>(</w:t>
            </w:r>
            <w:proofErr w:type="spellStart"/>
            <w:r w:rsidRPr="00CD226B">
              <w:rPr>
                <w:rFonts w:ascii="Times New Roman" w:hAnsi="Times New Roman" w:cs="Times New Roman"/>
                <w:color w:val="000000"/>
                <w:sz w:val="24"/>
                <w:szCs w:val="24"/>
              </w:rPr>
              <w:t>Quoy</w:t>
            </w:r>
            <w:proofErr w:type="spellEnd"/>
            <w:r w:rsidRPr="00CD226B">
              <w:rPr>
                <w:rFonts w:ascii="Times New Roman" w:hAnsi="Times New Roman" w:cs="Times New Roman"/>
                <w:color w:val="000000"/>
                <w:sz w:val="24"/>
                <w:szCs w:val="24"/>
              </w:rPr>
              <w:t xml:space="preserve"> &amp; </w:t>
            </w:r>
            <w:proofErr w:type="spellStart"/>
            <w:r w:rsidRPr="00CD226B">
              <w:rPr>
                <w:rFonts w:ascii="Times New Roman" w:hAnsi="Times New Roman" w:cs="Times New Roman"/>
                <w:color w:val="000000"/>
                <w:sz w:val="24"/>
                <w:szCs w:val="24"/>
              </w:rPr>
              <w:t>Gaimard</w:t>
            </w:r>
            <w:proofErr w:type="spellEnd"/>
            <w:r w:rsidRPr="00CD226B">
              <w:rPr>
                <w:rFonts w:ascii="Times New Roman" w:hAnsi="Times New Roman" w:cs="Times New Roman"/>
                <w:color w:val="000000"/>
                <w:sz w:val="24"/>
                <w:szCs w:val="24"/>
              </w:rPr>
              <w:t>, 1825)</w:t>
            </w:r>
          </w:p>
        </w:tc>
        <w:tc>
          <w:tcPr>
            <w:tcW w:w="1806" w:type="dxa"/>
          </w:tcPr>
          <w:p w14:paraId="0FFD635F" w14:textId="02380CF2" w:rsidR="007C78A7" w:rsidRPr="00CD226B" w:rsidRDefault="00B85121" w:rsidP="00CD226B">
            <w:pPr>
              <w:rPr>
                <w:rFonts w:ascii="Times New Roman" w:hAnsi="Times New Roman" w:cs="Times New Roman"/>
                <w:sz w:val="24"/>
                <w:szCs w:val="24"/>
                <w:lang w:val="en-US"/>
              </w:rPr>
            </w:pPr>
            <w:proofErr w:type="spellStart"/>
            <w:r w:rsidRPr="00CD226B">
              <w:rPr>
                <w:rFonts w:ascii="Times New Roman" w:hAnsi="Times New Roman" w:cs="Times New Roman"/>
                <w:sz w:val="24"/>
                <w:szCs w:val="24"/>
                <w:lang w:val="en-US"/>
              </w:rPr>
              <w:t>Siganidae</w:t>
            </w:r>
            <w:proofErr w:type="spellEnd"/>
          </w:p>
        </w:tc>
        <w:tc>
          <w:tcPr>
            <w:tcW w:w="1276" w:type="dxa"/>
          </w:tcPr>
          <w:p w14:paraId="2288FB11" w14:textId="6D9F3692"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2.02</w:t>
            </w:r>
          </w:p>
        </w:tc>
        <w:tc>
          <w:tcPr>
            <w:tcW w:w="992" w:type="dxa"/>
          </w:tcPr>
          <w:p w14:paraId="633BAE90" w14:textId="29602336" w:rsidR="007C78A7" w:rsidRPr="00CD226B" w:rsidRDefault="007C78A7"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Genus</w:t>
            </w:r>
          </w:p>
        </w:tc>
        <w:tc>
          <w:tcPr>
            <w:tcW w:w="4643" w:type="dxa"/>
          </w:tcPr>
          <w:p w14:paraId="7C147368" w14:textId="1C2D5FFB" w:rsidR="007C78A7" w:rsidRPr="00CD226B" w:rsidRDefault="007C78A7" w:rsidP="00714BA5">
            <w:pPr>
              <w:rPr>
                <w:rFonts w:ascii="Times New Roman" w:hAnsi="Times New Roman" w:cs="Times New Roman"/>
                <w:sz w:val="24"/>
                <w:szCs w:val="24"/>
                <w:lang w:val="en-US"/>
              </w:rPr>
            </w:pPr>
            <w:r w:rsidRPr="00CD226B">
              <w:rPr>
                <w:rFonts w:ascii="Times New Roman" w:hAnsi="Times New Roman" w:cs="Times New Roman"/>
                <w:sz w:val="24"/>
                <w:szCs w:val="24"/>
                <w:lang w:val="en-US"/>
              </w:rPr>
              <w:fldChar w:fldCharType="begin">
                <w:fldData xml:space="preserve">PEVuZE5vdGU+PENpdGUgQXV0aG9yWWVhcj0iMSI+PEF1dGhvcj5NYXk8L0F1dGhvcj48WWVhcj4x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</w:fldData>
              </w:fldChar>
            </w:r>
            <w:r w:rsidR="00714BA5" w:rsidRPr="00714BA5">
              <w:rPr>
                <w:rFonts w:ascii="Times New Roman" w:hAnsi="Times New Roman" w:cs="Times New Roman"/>
                <w:sz w:val="24"/>
                <w:szCs w:val="24"/>
              </w:rPr>
              <w:instrText xml:space="preserve"> ADDIN EN.CITE </w:instrText>
            </w:r>
            <w:r w:rsidR="00714BA5">
              <w:rPr>
                <w:rFonts w:ascii="Times New Roman" w:hAnsi="Times New Roman" w:cs="Times New Roman"/>
                <w:sz w:val="24"/>
                <w:szCs w:val="24"/>
                <w:lang w:val="en-US"/>
              </w:rPr>
              <w:fldChar w:fldCharType="begin">
                <w:fldData xml:space="preserve">PEVuZE5vdGU+PENpdGUgQXV0aG9yWWVhcj0iMSI+PEF1dGhvcj5NYXk8L0F1dGhvcj48WWVhcj4x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</w:fldData>
              </w:fldChar>
            </w:r>
            <w:r w:rsidR="00714BA5" w:rsidRPr="00714BA5">
              <w:rPr>
                <w:rFonts w:ascii="Times New Roman" w:hAnsi="Times New Roman" w:cs="Times New Roman"/>
                <w:sz w:val="24"/>
                <w:szCs w:val="24"/>
              </w:rPr>
              <w:instrText xml:space="preserve"> ADDIN EN.CITE.DATA </w:instrText>
            </w:r>
            <w:r w:rsidR="00714BA5">
              <w:rPr>
                <w:rFonts w:ascii="Times New Roman" w:hAnsi="Times New Roman" w:cs="Times New Roman"/>
                <w:sz w:val="24"/>
                <w:szCs w:val="24"/>
                <w:lang w:val="en-US"/>
              </w:rPr>
            </w:r>
            <w:r w:rsidR="00714BA5">
              <w:rPr>
                <w:rFonts w:ascii="Times New Roman" w:hAnsi="Times New Roman" w:cs="Times New Roman"/>
                <w:sz w:val="24"/>
                <w:szCs w:val="24"/>
                <w:lang w:val="en-US"/>
              </w:rPr>
              <w:fldChar w:fldCharType="end"/>
            </w:r>
            <w:r w:rsidRPr="00CD226B">
              <w:rPr>
                <w:rFonts w:ascii="Times New Roman" w:hAnsi="Times New Roman" w:cs="Times New Roman"/>
                <w:sz w:val="24"/>
                <w:szCs w:val="24"/>
                <w:lang w:val="en-US"/>
              </w:rPr>
            </w:r>
            <w:r w:rsidRPr="00CD226B">
              <w:rPr>
                <w:rFonts w:ascii="Times New Roman" w:hAnsi="Times New Roman" w:cs="Times New Roman"/>
                <w:sz w:val="24"/>
                <w:szCs w:val="24"/>
                <w:lang w:val="en-US"/>
              </w:rPr>
              <w:fldChar w:fldCharType="separate"/>
            </w:r>
            <w:r w:rsidR="00714BA5" w:rsidRPr="00714BA5">
              <w:rPr>
                <w:rFonts w:ascii="Times New Roman" w:hAnsi="Times New Roman" w:cs="Times New Roman"/>
                <w:noProof/>
                <w:sz w:val="24"/>
                <w:szCs w:val="24"/>
              </w:rPr>
              <w:t>May et al. (1974), Popper et al. (1976), Bryan and Madraisau (1977), Hara et al. (1986)</w:t>
            </w:r>
            <w:r w:rsidRPr="00CD226B">
              <w:rPr>
                <w:rFonts w:ascii="Times New Roman" w:hAnsi="Times New Roman" w:cs="Times New Roman"/>
                <w:sz w:val="24"/>
                <w:szCs w:val="24"/>
                <w:lang w:val="en-US"/>
              </w:rPr>
              <w:fldChar w:fldCharType="end"/>
            </w:r>
          </w:p>
        </w:tc>
      </w:tr>
      <w:tr w:rsidR="00B85121" w:rsidRPr="00CD226B" w14:paraId="110ECA46" w14:textId="77777777" w:rsidTr="00B85121">
        <w:tc>
          <w:tcPr>
            <w:tcW w:w="5277" w:type="dxa"/>
          </w:tcPr>
          <w:p w14:paraId="03A0FD18" w14:textId="5E3D5352" w:rsidR="00B85121" w:rsidRPr="00CD226B" w:rsidRDefault="00B85121" w:rsidP="00CD226B">
            <w:pPr>
              <w:rPr>
                <w:rFonts w:ascii="Times New Roman" w:hAnsi="Times New Roman" w:cs="Times New Roman"/>
                <w:sz w:val="24"/>
                <w:szCs w:val="24"/>
                <w:lang w:val="en-US"/>
              </w:rPr>
            </w:pPr>
            <w:proofErr w:type="spellStart"/>
            <w:r w:rsidRPr="00CD226B">
              <w:rPr>
                <w:rFonts w:ascii="Times New Roman" w:hAnsi="Times New Roman" w:cs="Times New Roman"/>
                <w:i/>
                <w:color w:val="000000"/>
                <w:sz w:val="24"/>
                <w:szCs w:val="24"/>
              </w:rPr>
              <w:t>Siganus</w:t>
            </w:r>
            <w:proofErr w:type="spellEnd"/>
            <w:r w:rsidRPr="00CD226B">
              <w:rPr>
                <w:rFonts w:ascii="Times New Roman" w:hAnsi="Times New Roman" w:cs="Times New Roman"/>
                <w:i/>
                <w:color w:val="000000"/>
                <w:sz w:val="24"/>
                <w:szCs w:val="24"/>
              </w:rPr>
              <w:t xml:space="preserve"> </w:t>
            </w:r>
            <w:proofErr w:type="spellStart"/>
            <w:r w:rsidRPr="00CD226B">
              <w:rPr>
                <w:rFonts w:ascii="Times New Roman" w:hAnsi="Times New Roman" w:cs="Times New Roman"/>
                <w:i/>
                <w:color w:val="000000"/>
                <w:sz w:val="24"/>
                <w:szCs w:val="24"/>
              </w:rPr>
              <w:t>spinus</w:t>
            </w:r>
            <w:proofErr w:type="spellEnd"/>
            <w:r w:rsidRPr="00CD226B">
              <w:rPr>
                <w:rFonts w:ascii="Times New Roman" w:hAnsi="Times New Roman" w:cs="Times New Roman"/>
                <w:i/>
                <w:color w:val="000000"/>
                <w:sz w:val="24"/>
                <w:szCs w:val="24"/>
              </w:rPr>
              <w:t xml:space="preserve"> </w:t>
            </w:r>
            <w:r w:rsidRPr="00CD226B">
              <w:rPr>
                <w:rFonts w:ascii="Times New Roman" w:hAnsi="Times New Roman" w:cs="Times New Roman"/>
                <w:color w:val="000000"/>
                <w:sz w:val="24"/>
                <w:szCs w:val="24"/>
              </w:rPr>
              <w:t>(Linnaeus, 1758)</w:t>
            </w:r>
          </w:p>
        </w:tc>
        <w:tc>
          <w:tcPr>
            <w:tcW w:w="1806" w:type="dxa"/>
          </w:tcPr>
          <w:p w14:paraId="71C13B18" w14:textId="3902D0BB" w:rsidR="00B85121" w:rsidRPr="00CD226B" w:rsidRDefault="00B85121" w:rsidP="00CD226B">
            <w:pPr>
              <w:rPr>
                <w:rFonts w:ascii="Times New Roman" w:hAnsi="Times New Roman" w:cs="Times New Roman"/>
                <w:sz w:val="24"/>
                <w:szCs w:val="24"/>
                <w:lang w:val="en-US"/>
              </w:rPr>
            </w:pPr>
            <w:proofErr w:type="spellStart"/>
            <w:r w:rsidRPr="00CD226B">
              <w:rPr>
                <w:rFonts w:ascii="Times New Roman" w:hAnsi="Times New Roman" w:cs="Times New Roman"/>
                <w:sz w:val="24"/>
                <w:szCs w:val="24"/>
                <w:lang w:val="en-US"/>
              </w:rPr>
              <w:t>Siganidae</w:t>
            </w:r>
            <w:proofErr w:type="spellEnd"/>
          </w:p>
        </w:tc>
        <w:tc>
          <w:tcPr>
            <w:tcW w:w="1276" w:type="dxa"/>
          </w:tcPr>
          <w:p w14:paraId="521A31AC" w14:textId="06D9EF62" w:rsidR="00B85121" w:rsidRPr="00CD226B" w:rsidRDefault="00B85121"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2.02</w:t>
            </w:r>
          </w:p>
        </w:tc>
        <w:tc>
          <w:tcPr>
            <w:tcW w:w="992" w:type="dxa"/>
          </w:tcPr>
          <w:p w14:paraId="6167B93D" w14:textId="55CCC904" w:rsidR="00B85121" w:rsidRPr="00CD226B" w:rsidRDefault="00B85121"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Genus</w:t>
            </w:r>
          </w:p>
        </w:tc>
        <w:tc>
          <w:tcPr>
            <w:tcW w:w="4643" w:type="dxa"/>
          </w:tcPr>
          <w:p w14:paraId="51F076EA" w14:textId="4C20BC41" w:rsidR="00B85121" w:rsidRPr="00CD226B" w:rsidRDefault="00B85121" w:rsidP="00714BA5">
            <w:pPr>
              <w:rPr>
                <w:rFonts w:ascii="Times New Roman" w:hAnsi="Times New Roman" w:cs="Times New Roman"/>
                <w:sz w:val="24"/>
                <w:szCs w:val="24"/>
                <w:lang w:val="en-US"/>
              </w:rPr>
            </w:pPr>
            <w:r w:rsidRPr="00CD226B">
              <w:rPr>
                <w:rFonts w:ascii="Times New Roman" w:hAnsi="Times New Roman" w:cs="Times New Roman"/>
                <w:sz w:val="24"/>
                <w:szCs w:val="24"/>
                <w:lang w:val="en-US"/>
              </w:rPr>
              <w:fldChar w:fldCharType="begin">
                <w:fldData xml:space="preserve">PEVuZE5vdGU+PENpdGUgQXV0aG9yWWVhcj0iMSI+PEF1dGhvcj5NYXk8L0F1dGhvcj48WWVhcj4x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</w:fldData>
              </w:fldChar>
            </w:r>
            <w:r w:rsidR="00714BA5" w:rsidRPr="00714BA5">
              <w:rPr>
                <w:rFonts w:ascii="Times New Roman" w:hAnsi="Times New Roman" w:cs="Times New Roman"/>
                <w:sz w:val="24"/>
                <w:szCs w:val="24"/>
              </w:rPr>
              <w:instrText xml:space="preserve"> ADDIN EN.CITE </w:instrText>
            </w:r>
            <w:r w:rsidR="00714BA5">
              <w:rPr>
                <w:rFonts w:ascii="Times New Roman" w:hAnsi="Times New Roman" w:cs="Times New Roman"/>
                <w:sz w:val="24"/>
                <w:szCs w:val="24"/>
                <w:lang w:val="en-US"/>
              </w:rPr>
              <w:fldChar w:fldCharType="begin">
                <w:fldData xml:space="preserve">PEVuZE5vdGU+PENpdGUgQXV0aG9yWWVhcj0iMSI+PEF1dGhvcj5NYXk8L0F1dGhvcj48WWVhcj4x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</w:fldData>
              </w:fldChar>
            </w:r>
            <w:r w:rsidR="00714BA5" w:rsidRPr="00714BA5">
              <w:rPr>
                <w:rFonts w:ascii="Times New Roman" w:hAnsi="Times New Roman" w:cs="Times New Roman"/>
                <w:sz w:val="24"/>
                <w:szCs w:val="24"/>
              </w:rPr>
              <w:instrText xml:space="preserve"> ADDIN EN.CITE.DATA </w:instrText>
            </w:r>
            <w:r w:rsidR="00714BA5">
              <w:rPr>
                <w:rFonts w:ascii="Times New Roman" w:hAnsi="Times New Roman" w:cs="Times New Roman"/>
                <w:sz w:val="24"/>
                <w:szCs w:val="24"/>
                <w:lang w:val="en-US"/>
              </w:rPr>
            </w:r>
            <w:r w:rsidR="00714BA5">
              <w:rPr>
                <w:rFonts w:ascii="Times New Roman" w:hAnsi="Times New Roman" w:cs="Times New Roman"/>
                <w:sz w:val="24"/>
                <w:szCs w:val="24"/>
                <w:lang w:val="en-US"/>
              </w:rPr>
              <w:fldChar w:fldCharType="end"/>
            </w:r>
            <w:r w:rsidRPr="00CD226B">
              <w:rPr>
                <w:rFonts w:ascii="Times New Roman" w:hAnsi="Times New Roman" w:cs="Times New Roman"/>
                <w:sz w:val="24"/>
                <w:szCs w:val="24"/>
                <w:lang w:val="en-US"/>
              </w:rPr>
            </w:r>
            <w:r w:rsidRPr="00CD226B">
              <w:rPr>
                <w:rFonts w:ascii="Times New Roman" w:hAnsi="Times New Roman" w:cs="Times New Roman"/>
                <w:sz w:val="24"/>
                <w:szCs w:val="24"/>
                <w:lang w:val="en-US"/>
              </w:rPr>
              <w:fldChar w:fldCharType="separate"/>
            </w:r>
            <w:r w:rsidR="00714BA5" w:rsidRPr="00714BA5">
              <w:rPr>
                <w:rFonts w:ascii="Times New Roman" w:hAnsi="Times New Roman" w:cs="Times New Roman"/>
                <w:noProof/>
                <w:sz w:val="24"/>
                <w:szCs w:val="24"/>
              </w:rPr>
              <w:t>May et al. (1974), Popper et al. (1976), Bryan and Madraisau (1977), Hara et al. (1986)</w:t>
            </w:r>
            <w:r w:rsidRPr="00CD226B">
              <w:rPr>
                <w:rFonts w:ascii="Times New Roman" w:hAnsi="Times New Roman" w:cs="Times New Roman"/>
                <w:sz w:val="24"/>
                <w:szCs w:val="24"/>
                <w:lang w:val="en-US"/>
              </w:rPr>
              <w:fldChar w:fldCharType="end"/>
            </w:r>
          </w:p>
        </w:tc>
      </w:tr>
      <w:tr w:rsidR="00B85121" w:rsidRPr="00CD226B" w14:paraId="5DC592F1" w14:textId="77777777" w:rsidTr="00B85121">
        <w:tc>
          <w:tcPr>
            <w:tcW w:w="5277" w:type="dxa"/>
          </w:tcPr>
          <w:p w14:paraId="7F729C0B" w14:textId="4AF8DA7D" w:rsidR="00B85121" w:rsidRPr="00CD226B" w:rsidRDefault="00B85121" w:rsidP="00CD226B">
            <w:pPr>
              <w:rPr>
                <w:rFonts w:ascii="Times New Roman" w:hAnsi="Times New Roman" w:cs="Times New Roman"/>
                <w:sz w:val="24"/>
                <w:szCs w:val="24"/>
                <w:lang w:val="en-US"/>
              </w:rPr>
            </w:pPr>
            <w:proofErr w:type="spellStart"/>
            <w:r w:rsidRPr="00CD226B">
              <w:rPr>
                <w:rFonts w:ascii="Times New Roman" w:hAnsi="Times New Roman" w:cs="Times New Roman"/>
                <w:i/>
                <w:color w:val="000000"/>
                <w:sz w:val="24"/>
                <w:szCs w:val="24"/>
              </w:rPr>
              <w:t>Stegastes</w:t>
            </w:r>
            <w:proofErr w:type="spellEnd"/>
            <w:r w:rsidRPr="00CD226B">
              <w:rPr>
                <w:rFonts w:ascii="Times New Roman" w:hAnsi="Times New Roman" w:cs="Times New Roman"/>
                <w:i/>
                <w:color w:val="000000"/>
                <w:sz w:val="24"/>
                <w:szCs w:val="24"/>
              </w:rPr>
              <w:t xml:space="preserve"> </w:t>
            </w:r>
            <w:proofErr w:type="spellStart"/>
            <w:r w:rsidRPr="00CD226B">
              <w:rPr>
                <w:rFonts w:ascii="Times New Roman" w:hAnsi="Times New Roman" w:cs="Times New Roman"/>
                <w:i/>
                <w:color w:val="000000"/>
                <w:sz w:val="24"/>
                <w:szCs w:val="24"/>
              </w:rPr>
              <w:t>albifasciatus</w:t>
            </w:r>
            <w:proofErr w:type="spellEnd"/>
            <w:r w:rsidRPr="00CD226B">
              <w:rPr>
                <w:rFonts w:ascii="Times New Roman" w:hAnsi="Times New Roman" w:cs="Times New Roman"/>
                <w:i/>
                <w:color w:val="000000"/>
                <w:sz w:val="24"/>
                <w:szCs w:val="24"/>
              </w:rPr>
              <w:t xml:space="preserve"> </w:t>
            </w:r>
            <w:r w:rsidRPr="00CD226B">
              <w:rPr>
                <w:rFonts w:ascii="Times New Roman" w:hAnsi="Times New Roman" w:cs="Times New Roman"/>
                <w:color w:val="000000"/>
                <w:sz w:val="24"/>
                <w:szCs w:val="24"/>
              </w:rPr>
              <w:t>(Schlegel &amp; Müller, 1839)</w:t>
            </w:r>
          </w:p>
        </w:tc>
        <w:tc>
          <w:tcPr>
            <w:tcW w:w="1806" w:type="dxa"/>
          </w:tcPr>
          <w:p w14:paraId="64CE7D53" w14:textId="40FA5EC6" w:rsidR="00B85121" w:rsidRPr="00CD226B" w:rsidRDefault="00B85121" w:rsidP="00CD226B">
            <w:pPr>
              <w:rPr>
                <w:rFonts w:ascii="Times New Roman" w:hAnsi="Times New Roman" w:cs="Times New Roman"/>
                <w:sz w:val="24"/>
                <w:szCs w:val="24"/>
                <w:lang w:val="en-US"/>
              </w:rPr>
            </w:pPr>
            <w:proofErr w:type="spellStart"/>
            <w:r w:rsidRPr="00CD226B">
              <w:rPr>
                <w:rFonts w:ascii="Times New Roman" w:hAnsi="Times New Roman" w:cs="Times New Roman"/>
                <w:sz w:val="24"/>
                <w:szCs w:val="24"/>
                <w:lang w:val="en-US"/>
              </w:rPr>
              <w:t>Pomacentridae</w:t>
            </w:r>
            <w:proofErr w:type="spellEnd"/>
          </w:p>
        </w:tc>
        <w:tc>
          <w:tcPr>
            <w:tcW w:w="1276" w:type="dxa"/>
          </w:tcPr>
          <w:p w14:paraId="6AD9502C" w14:textId="1D050646" w:rsidR="00B85121" w:rsidRPr="00CD226B" w:rsidRDefault="00B85121"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3.05</w:t>
            </w:r>
          </w:p>
        </w:tc>
        <w:tc>
          <w:tcPr>
            <w:tcW w:w="992" w:type="dxa"/>
          </w:tcPr>
          <w:p w14:paraId="4E2491BF" w14:textId="755976C1" w:rsidR="00B85121" w:rsidRPr="00CD226B" w:rsidRDefault="00B85121"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Family</w:t>
            </w:r>
          </w:p>
        </w:tc>
        <w:tc>
          <w:tcPr>
            <w:tcW w:w="4643" w:type="dxa"/>
          </w:tcPr>
          <w:p w14:paraId="2DE5A3B1" w14:textId="7BEE523C" w:rsidR="00B85121" w:rsidRPr="00CD226B" w:rsidRDefault="00B85121"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fldChar w:fldCharType="begin"/>
            </w:r>
            <w:r w:rsidRPr="00CD226B">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CD226B">
              <w:rPr>
                <w:rFonts w:ascii="Times New Roman" w:hAnsi="Times New Roman" w:cs="Times New Roman"/>
                <w:sz w:val="24"/>
                <w:szCs w:val="24"/>
                <w:lang w:val="en-US"/>
              </w:rPr>
              <w:fldChar w:fldCharType="separate"/>
            </w:r>
            <w:r w:rsidRPr="00CD226B">
              <w:rPr>
                <w:rFonts w:ascii="Times New Roman" w:hAnsi="Times New Roman" w:cs="Times New Roman"/>
                <w:noProof/>
                <w:sz w:val="24"/>
                <w:szCs w:val="24"/>
                <w:lang w:val="en-US"/>
              </w:rPr>
              <w:t>Leis and Carson-Ewart (2000)</w:t>
            </w:r>
            <w:r w:rsidRPr="00CD226B">
              <w:rPr>
                <w:rFonts w:ascii="Times New Roman" w:hAnsi="Times New Roman" w:cs="Times New Roman"/>
                <w:sz w:val="24"/>
                <w:szCs w:val="24"/>
                <w:lang w:val="en-US"/>
              </w:rPr>
              <w:fldChar w:fldCharType="end"/>
            </w:r>
          </w:p>
        </w:tc>
      </w:tr>
      <w:tr w:rsidR="00B85121" w:rsidRPr="00CD226B" w14:paraId="11C7F24C" w14:textId="77777777" w:rsidTr="00B85121">
        <w:tc>
          <w:tcPr>
            <w:tcW w:w="5277" w:type="dxa"/>
          </w:tcPr>
          <w:p w14:paraId="7FA318FD" w14:textId="011C9A73" w:rsidR="00B85121" w:rsidRPr="00CD226B" w:rsidRDefault="00B85121" w:rsidP="00CD226B">
            <w:pPr>
              <w:rPr>
                <w:rFonts w:ascii="Times New Roman" w:hAnsi="Times New Roman" w:cs="Times New Roman"/>
                <w:sz w:val="24"/>
                <w:szCs w:val="24"/>
                <w:lang w:val="en-US"/>
              </w:rPr>
            </w:pPr>
            <w:proofErr w:type="spellStart"/>
            <w:r w:rsidRPr="00CD226B">
              <w:rPr>
                <w:rFonts w:ascii="Times New Roman" w:hAnsi="Times New Roman" w:cs="Times New Roman"/>
                <w:i/>
                <w:color w:val="000000"/>
                <w:sz w:val="24"/>
                <w:szCs w:val="24"/>
              </w:rPr>
              <w:t>Stegastes</w:t>
            </w:r>
            <w:proofErr w:type="spellEnd"/>
            <w:r w:rsidRPr="00CD226B">
              <w:rPr>
                <w:rFonts w:ascii="Times New Roman" w:hAnsi="Times New Roman" w:cs="Times New Roman"/>
                <w:i/>
                <w:color w:val="000000"/>
                <w:sz w:val="24"/>
                <w:szCs w:val="24"/>
              </w:rPr>
              <w:t xml:space="preserve"> </w:t>
            </w:r>
            <w:proofErr w:type="spellStart"/>
            <w:r w:rsidRPr="00CD226B">
              <w:rPr>
                <w:rFonts w:ascii="Times New Roman" w:hAnsi="Times New Roman" w:cs="Times New Roman"/>
                <w:i/>
                <w:color w:val="000000"/>
                <w:sz w:val="24"/>
                <w:szCs w:val="24"/>
              </w:rPr>
              <w:t>nigricans</w:t>
            </w:r>
            <w:proofErr w:type="spellEnd"/>
            <w:r w:rsidRPr="00CD226B">
              <w:rPr>
                <w:rFonts w:ascii="Times New Roman" w:hAnsi="Times New Roman" w:cs="Times New Roman"/>
                <w:i/>
                <w:color w:val="000000"/>
                <w:sz w:val="24"/>
                <w:szCs w:val="24"/>
              </w:rPr>
              <w:t xml:space="preserve"> </w:t>
            </w:r>
            <w:r w:rsidRPr="00CD226B">
              <w:rPr>
                <w:rFonts w:ascii="Times New Roman" w:hAnsi="Times New Roman" w:cs="Times New Roman"/>
                <w:color w:val="000000"/>
                <w:sz w:val="24"/>
                <w:szCs w:val="24"/>
              </w:rPr>
              <w:t>(Lacepède, 1802)</w:t>
            </w:r>
          </w:p>
        </w:tc>
        <w:tc>
          <w:tcPr>
            <w:tcW w:w="1806" w:type="dxa"/>
          </w:tcPr>
          <w:p w14:paraId="12B248A4" w14:textId="281A7658" w:rsidR="00B85121" w:rsidRPr="00CD226B" w:rsidRDefault="00B85121" w:rsidP="00CD226B">
            <w:pPr>
              <w:rPr>
                <w:rFonts w:ascii="Times New Roman" w:hAnsi="Times New Roman" w:cs="Times New Roman"/>
                <w:sz w:val="24"/>
                <w:szCs w:val="24"/>
                <w:lang w:val="en-US"/>
              </w:rPr>
            </w:pPr>
            <w:proofErr w:type="spellStart"/>
            <w:r w:rsidRPr="00CD226B">
              <w:rPr>
                <w:rFonts w:ascii="Times New Roman" w:hAnsi="Times New Roman" w:cs="Times New Roman"/>
                <w:sz w:val="24"/>
                <w:szCs w:val="24"/>
                <w:lang w:val="en-US"/>
              </w:rPr>
              <w:t>Pomacentridae</w:t>
            </w:r>
            <w:proofErr w:type="spellEnd"/>
          </w:p>
        </w:tc>
        <w:tc>
          <w:tcPr>
            <w:tcW w:w="1276" w:type="dxa"/>
          </w:tcPr>
          <w:p w14:paraId="2F02A244" w14:textId="60AAC772" w:rsidR="00B85121" w:rsidRPr="00CD226B" w:rsidRDefault="00B85121"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3.05</w:t>
            </w:r>
          </w:p>
        </w:tc>
        <w:tc>
          <w:tcPr>
            <w:tcW w:w="992" w:type="dxa"/>
          </w:tcPr>
          <w:p w14:paraId="27E287A2" w14:textId="042DB7E3" w:rsidR="00B85121" w:rsidRPr="00CD226B" w:rsidRDefault="00B85121"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Family</w:t>
            </w:r>
          </w:p>
        </w:tc>
        <w:tc>
          <w:tcPr>
            <w:tcW w:w="4643" w:type="dxa"/>
          </w:tcPr>
          <w:p w14:paraId="1317C407" w14:textId="00D5CF32" w:rsidR="00B85121" w:rsidRPr="00CD226B" w:rsidRDefault="00B85121"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fldChar w:fldCharType="begin"/>
            </w:r>
            <w:r w:rsidRPr="00CD226B">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CD226B">
              <w:rPr>
                <w:rFonts w:ascii="Times New Roman" w:hAnsi="Times New Roman" w:cs="Times New Roman"/>
                <w:sz w:val="24"/>
                <w:szCs w:val="24"/>
                <w:lang w:val="en-US"/>
              </w:rPr>
              <w:fldChar w:fldCharType="separate"/>
            </w:r>
            <w:r w:rsidRPr="00CD226B">
              <w:rPr>
                <w:rFonts w:ascii="Times New Roman" w:hAnsi="Times New Roman" w:cs="Times New Roman"/>
                <w:noProof/>
                <w:sz w:val="24"/>
                <w:szCs w:val="24"/>
                <w:lang w:val="en-US"/>
              </w:rPr>
              <w:t>Leis and Carson-Ewart (2000)</w:t>
            </w:r>
            <w:r w:rsidRPr="00CD226B">
              <w:rPr>
                <w:rFonts w:ascii="Times New Roman" w:hAnsi="Times New Roman" w:cs="Times New Roman"/>
                <w:sz w:val="24"/>
                <w:szCs w:val="24"/>
                <w:lang w:val="en-US"/>
              </w:rPr>
              <w:fldChar w:fldCharType="end"/>
            </w:r>
          </w:p>
        </w:tc>
      </w:tr>
      <w:tr w:rsidR="00B85121" w:rsidRPr="00CD226B" w14:paraId="7A6D304A" w14:textId="77777777" w:rsidTr="00B85121">
        <w:tc>
          <w:tcPr>
            <w:tcW w:w="5277" w:type="dxa"/>
          </w:tcPr>
          <w:p w14:paraId="3EA71877" w14:textId="0C74B604" w:rsidR="00B85121" w:rsidRPr="00CD226B" w:rsidRDefault="00B85121" w:rsidP="00CD226B">
            <w:pPr>
              <w:rPr>
                <w:rFonts w:ascii="Times New Roman" w:hAnsi="Times New Roman" w:cs="Times New Roman"/>
                <w:sz w:val="24"/>
                <w:szCs w:val="24"/>
                <w:lang w:val="en-US"/>
              </w:rPr>
            </w:pPr>
            <w:proofErr w:type="spellStart"/>
            <w:r w:rsidRPr="00CD226B">
              <w:rPr>
                <w:rFonts w:ascii="Times New Roman" w:hAnsi="Times New Roman" w:cs="Times New Roman"/>
                <w:i/>
                <w:color w:val="000000"/>
                <w:sz w:val="24"/>
                <w:szCs w:val="24"/>
              </w:rPr>
              <w:t>Zebrasoma</w:t>
            </w:r>
            <w:proofErr w:type="spellEnd"/>
            <w:r w:rsidRPr="00CD226B">
              <w:rPr>
                <w:rFonts w:ascii="Times New Roman" w:hAnsi="Times New Roman" w:cs="Times New Roman"/>
                <w:i/>
                <w:color w:val="000000"/>
                <w:sz w:val="24"/>
                <w:szCs w:val="24"/>
              </w:rPr>
              <w:t xml:space="preserve"> scopas </w:t>
            </w:r>
            <w:r w:rsidRPr="00CD226B">
              <w:rPr>
                <w:rFonts w:ascii="Times New Roman" w:hAnsi="Times New Roman" w:cs="Times New Roman"/>
                <w:color w:val="000000"/>
                <w:sz w:val="24"/>
                <w:szCs w:val="24"/>
              </w:rPr>
              <w:t>(Cuvier, 1829)</w:t>
            </w:r>
          </w:p>
        </w:tc>
        <w:tc>
          <w:tcPr>
            <w:tcW w:w="1806" w:type="dxa"/>
          </w:tcPr>
          <w:p w14:paraId="0914B1EC" w14:textId="317DF376" w:rsidR="00B85121" w:rsidRPr="00CD226B" w:rsidRDefault="00B85121"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Acanthuridae</w:t>
            </w:r>
          </w:p>
        </w:tc>
        <w:tc>
          <w:tcPr>
            <w:tcW w:w="1276" w:type="dxa"/>
          </w:tcPr>
          <w:p w14:paraId="2B625251" w14:textId="5C998874" w:rsidR="00B85121" w:rsidRPr="00CD226B" w:rsidRDefault="00B85121"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1.70</w:t>
            </w:r>
          </w:p>
        </w:tc>
        <w:tc>
          <w:tcPr>
            <w:tcW w:w="992" w:type="dxa"/>
          </w:tcPr>
          <w:p w14:paraId="41F0B6B7" w14:textId="1A45E62A" w:rsidR="00B85121" w:rsidRPr="00CD226B" w:rsidRDefault="00B85121"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Family</w:t>
            </w:r>
          </w:p>
        </w:tc>
        <w:tc>
          <w:tcPr>
            <w:tcW w:w="4643" w:type="dxa"/>
          </w:tcPr>
          <w:p w14:paraId="75FCB308" w14:textId="069B8D09" w:rsidR="00B85121" w:rsidRPr="00CD226B" w:rsidRDefault="00B85121"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fldChar w:fldCharType="begin"/>
            </w:r>
            <w:r w:rsidRPr="00CD226B">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CD226B">
              <w:rPr>
                <w:rFonts w:ascii="Times New Roman" w:hAnsi="Times New Roman" w:cs="Times New Roman"/>
                <w:sz w:val="24"/>
                <w:szCs w:val="24"/>
                <w:lang w:val="en-US"/>
              </w:rPr>
              <w:fldChar w:fldCharType="separate"/>
            </w:r>
            <w:r w:rsidRPr="00CD226B">
              <w:rPr>
                <w:rFonts w:ascii="Times New Roman" w:hAnsi="Times New Roman" w:cs="Times New Roman"/>
                <w:noProof/>
                <w:sz w:val="24"/>
                <w:szCs w:val="24"/>
                <w:lang w:val="en-US"/>
              </w:rPr>
              <w:t>Leis and Carson-Ewart (2000)</w:t>
            </w:r>
            <w:r w:rsidRPr="00CD226B">
              <w:rPr>
                <w:rFonts w:ascii="Times New Roman" w:hAnsi="Times New Roman" w:cs="Times New Roman"/>
                <w:sz w:val="24"/>
                <w:szCs w:val="24"/>
                <w:lang w:val="en-US"/>
              </w:rPr>
              <w:fldChar w:fldCharType="end"/>
            </w:r>
          </w:p>
        </w:tc>
      </w:tr>
    </w:tbl>
    <w:p w14:paraId="54A7BD9E" w14:textId="77777777" w:rsidR="00945AFA" w:rsidRPr="00CD226B" w:rsidRDefault="00945AFA" w:rsidP="00CD226B">
      <w:pPr>
        <w:spacing w:line="360" w:lineRule="auto"/>
        <w:rPr>
          <w:rFonts w:ascii="Times New Roman" w:hAnsi="Times New Roman" w:cs="Times New Roman"/>
          <w:sz w:val="24"/>
          <w:szCs w:val="24"/>
          <w:lang w:val="en-US"/>
        </w:rPr>
        <w:sectPr w:rsidR="00945AFA" w:rsidRPr="00CD226B" w:rsidSect="00E75D63">
          <w:pgSz w:w="16838" w:h="11906" w:orient="landscape"/>
          <w:pgMar w:top="1417" w:right="1417" w:bottom="1417" w:left="1417" w:header="708" w:footer="708" w:gutter="0"/>
          <w:cols w:space="708"/>
          <w:docGrid w:linePitch="360"/>
        </w:sectPr>
      </w:pPr>
    </w:p>
    <w:p w14:paraId="6AC3F4FC" w14:textId="36169470" w:rsidR="000D1C99" w:rsidRPr="00CD226B" w:rsidRDefault="000D1C99" w:rsidP="00CD226B">
      <w:pPr>
        <w:pStyle w:val="Paragraphedeliste"/>
        <w:numPr>
          <w:ilvl w:val="0"/>
          <w:numId w:val="19"/>
        </w:numPr>
        <w:spacing w:line="360" w:lineRule="auto"/>
        <w:rPr>
          <w:rFonts w:ascii="Times New Roman" w:hAnsi="Times New Roman" w:cs="Times New Roman"/>
          <w:sz w:val="24"/>
          <w:szCs w:val="24"/>
        </w:rPr>
      </w:pPr>
      <w:proofErr w:type="spellStart"/>
      <w:r w:rsidRPr="00CD226B">
        <w:rPr>
          <w:rFonts w:ascii="Times New Roman" w:hAnsi="Times New Roman" w:cs="Times New Roman"/>
          <w:sz w:val="24"/>
          <w:szCs w:val="24"/>
        </w:rPr>
        <w:lastRenderedPageBreak/>
        <w:t>Taxonomy</w:t>
      </w:r>
      <w:proofErr w:type="spellEnd"/>
      <w:r w:rsidRPr="00CD226B">
        <w:rPr>
          <w:rFonts w:ascii="Times New Roman" w:hAnsi="Times New Roman" w:cs="Times New Roman"/>
          <w:sz w:val="24"/>
          <w:szCs w:val="24"/>
        </w:rPr>
        <w:t xml:space="preserve"> and </w:t>
      </w:r>
      <w:proofErr w:type="spellStart"/>
      <w:r w:rsidRPr="00CD226B">
        <w:rPr>
          <w:rFonts w:ascii="Times New Roman" w:hAnsi="Times New Roman" w:cs="Times New Roman"/>
          <w:sz w:val="24"/>
          <w:szCs w:val="24"/>
        </w:rPr>
        <w:t>systematics</w:t>
      </w:r>
      <w:proofErr w:type="spellEnd"/>
    </w:p>
    <w:p w14:paraId="1B4959F1" w14:textId="770020AB" w:rsidR="000515F0" w:rsidRPr="00CD226B" w:rsidRDefault="000515F0" w:rsidP="00CD226B">
      <w:pPr>
        <w:spacing w:line="360" w:lineRule="auto"/>
        <w:rPr>
          <w:rFonts w:ascii="Times New Roman" w:hAnsi="Times New Roman" w:cs="Times New Roman"/>
          <w:sz w:val="24"/>
          <w:szCs w:val="24"/>
          <w:lang w:val="en-US"/>
        </w:rPr>
      </w:pPr>
      <w:r w:rsidRPr="00CD226B">
        <w:rPr>
          <w:rFonts w:ascii="Times New Roman" w:hAnsi="Times New Roman" w:cs="Times New Roman"/>
          <w:sz w:val="24"/>
          <w:szCs w:val="24"/>
          <w:lang w:val="en-US"/>
        </w:rPr>
        <w:t xml:space="preserve">Fish were identified using </w:t>
      </w:r>
      <w:r w:rsidRPr="00CD226B">
        <w:rPr>
          <w:rFonts w:ascii="Times New Roman" w:hAnsi="Times New Roman" w:cs="Times New Roman"/>
          <w:sz w:val="24"/>
          <w:szCs w:val="24"/>
        </w:rPr>
        <w:fldChar w:fldCharType="begin"/>
      </w:r>
      <w:r w:rsidR="00714BA5" w:rsidRPr="00714BA5">
        <w:rPr>
          <w:rFonts w:ascii="Times New Roman" w:hAnsi="Times New Roman" w:cs="Times New Roman"/>
          <w:sz w:val="24"/>
          <w:szCs w:val="24"/>
          <w:lang w:val="en-US"/>
        </w:rPr>
        <w:instrText xml:space="preserve"> ADDIN EN.CITE &lt;EndNote&gt;&lt;Cite AuthorYear="1"&gt;&lt;Author&gt;Bacchet&lt;/Author&gt;&lt;Year&gt;2006&lt;/Year&gt;&lt;RecNum&gt;1885&lt;/RecNum&gt;&lt;DisplayText&gt;Bacchet et al. (2006)&lt;/DisplayText&gt;&lt;record&gt;&lt;rec-number&gt;1885&lt;/rec-number&gt;&lt;foreign-keys&gt;&lt;key app="EN" db-id="5ffdt2ttwsr9d8ex25r55we4zea52d9az00x" timestamp="1563373097"&gt;1885&lt;/key&gt;&lt;/foreign-keys&gt;&lt;ref-type name="Book"&gt;6&lt;/ref-type&gt;&lt;contributors&gt;&lt;authors&gt;&lt;author&gt;Bacchet, Philippe&lt;/author&gt;&lt;author&gt;Zysman, Thierry&lt;/author&gt;&lt;author&gt;Lefèvre, Yves&lt;/author&gt;&lt;/authors&gt;&lt;/contributors&gt;&lt;titles&gt;&lt;title&gt;Guide des poissons de Tahiti et ses îles&lt;/title&gt;&lt;/titles&gt;&lt;dates&gt;&lt;year&gt;2006&lt;/year&gt;&lt;/dates&gt;&lt;publisher&gt;Au vent des îles&lt;/publisher&gt;&lt;isbn&gt;2915654093&lt;/isbn&gt;&lt;urls&gt;&lt;/urls&gt;&lt;/record&gt;&lt;/Cite&gt;&lt;/EndNote&gt;</w:instrText>
      </w:r>
      <w:r w:rsidRPr="00CD226B">
        <w:rPr>
          <w:rFonts w:ascii="Times New Roman" w:hAnsi="Times New Roman" w:cs="Times New Roman"/>
          <w:sz w:val="24"/>
          <w:szCs w:val="24"/>
        </w:rPr>
        <w:fldChar w:fldCharType="separate"/>
      </w:r>
      <w:r w:rsidR="00714BA5" w:rsidRPr="00714BA5">
        <w:rPr>
          <w:rFonts w:ascii="Times New Roman" w:hAnsi="Times New Roman" w:cs="Times New Roman"/>
          <w:noProof/>
          <w:sz w:val="24"/>
          <w:szCs w:val="24"/>
          <w:lang w:val="en-US"/>
        </w:rPr>
        <w:t>Bacchet et al. (2006)</w:t>
      </w:r>
      <w:r w:rsidRPr="00CD226B">
        <w:rPr>
          <w:rFonts w:ascii="Times New Roman" w:hAnsi="Times New Roman" w:cs="Times New Roman"/>
          <w:sz w:val="24"/>
          <w:szCs w:val="24"/>
        </w:rPr>
        <w:fldChar w:fldCharType="end"/>
      </w:r>
      <w:r w:rsidRPr="00CD226B">
        <w:rPr>
          <w:rFonts w:ascii="Times New Roman" w:hAnsi="Times New Roman" w:cs="Times New Roman"/>
          <w:sz w:val="24"/>
          <w:szCs w:val="24"/>
          <w:lang w:val="en-US"/>
        </w:rPr>
        <w:t xml:space="preserve"> and </w:t>
      </w:r>
      <w:r w:rsidRPr="00CD226B">
        <w:rPr>
          <w:rFonts w:ascii="Times New Roman" w:hAnsi="Times New Roman" w:cs="Times New Roman"/>
          <w:sz w:val="24"/>
          <w:szCs w:val="24"/>
        </w:rPr>
        <w:fldChar w:fldCharType="begin"/>
      </w:r>
      <w:r w:rsidRPr="00CD226B">
        <w:rPr>
          <w:rFonts w:ascii="Times New Roman" w:hAnsi="Times New Roman" w:cs="Times New Roman"/>
          <w:sz w:val="24"/>
          <w:szCs w:val="24"/>
          <w:lang w:val="en-US"/>
        </w:rPr>
        <w:instrText xml:space="preserve"> ADDIN EN.CITE &lt;EndNote&gt;&lt;Cite AuthorYear="1"&gt;&lt;Author&gt;Moore&lt;/Author&gt;&lt;Year&gt;2016&lt;/Year&gt;&lt;RecNum&gt;1887&lt;/RecNum&gt;&lt;DisplayText&gt;Moore and Colas (2016)&lt;/DisplayText&gt;&lt;record&gt;&lt;rec-number&gt;1887&lt;/rec-number&gt;&lt;foreign-keys&gt;&lt;key app="EN" db-id="5ffdt2ttwsr9d8ex25r55we4zea52d9az00x" timestamp="1563373169"&gt;1887&lt;/key&gt;&lt;/foreign-keys&gt;&lt;ref-type name="Journal Article"&gt;17&lt;/ref-type&gt;&lt;contributors&gt;&lt;authors&gt;&lt;author&gt;Moore, Bradley&lt;/author&gt;&lt;author&gt;Colas, Boris&lt;/author&gt;&lt;/authors&gt;&lt;/contributors&gt;&lt;titles&gt;&lt;title&gt;Identification guide to the common coastal food fishes of the Pacific Islands region&lt;/title&gt;&lt;/titles&gt;&lt;dates&gt;&lt;year&gt;2016&lt;/year&gt;&lt;/dates&gt;&lt;urls&gt;&lt;/urls&gt;&lt;/record&gt;&lt;/Cite&gt;&lt;/EndNote&gt;</w:instrText>
      </w:r>
      <w:r w:rsidRPr="00CD226B">
        <w:rPr>
          <w:rFonts w:ascii="Times New Roman" w:hAnsi="Times New Roman" w:cs="Times New Roman"/>
          <w:sz w:val="24"/>
          <w:szCs w:val="24"/>
        </w:rPr>
        <w:fldChar w:fldCharType="separate"/>
      </w:r>
      <w:r w:rsidRPr="00CD226B">
        <w:rPr>
          <w:rFonts w:ascii="Times New Roman" w:hAnsi="Times New Roman" w:cs="Times New Roman"/>
          <w:noProof/>
          <w:sz w:val="24"/>
          <w:szCs w:val="24"/>
          <w:lang w:val="en-US"/>
        </w:rPr>
        <w:t>Moore and Colas (2016)</w:t>
      </w:r>
      <w:r w:rsidRPr="00CD226B">
        <w:rPr>
          <w:rFonts w:ascii="Times New Roman" w:hAnsi="Times New Roman" w:cs="Times New Roman"/>
          <w:sz w:val="24"/>
          <w:szCs w:val="24"/>
        </w:rPr>
        <w:fldChar w:fldCharType="end"/>
      </w:r>
      <w:r w:rsidRPr="00CD226B">
        <w:rPr>
          <w:rFonts w:ascii="Times New Roman" w:hAnsi="Times New Roman" w:cs="Times New Roman"/>
          <w:sz w:val="24"/>
          <w:szCs w:val="24"/>
          <w:lang w:val="en-US"/>
        </w:rPr>
        <w:t>. Families and validity of fish name were verified using the world register of marine species web site (</w:t>
      </w:r>
      <w:r w:rsidR="00ED3C6A" w:rsidRPr="00CD226B">
        <w:fldChar w:fldCharType="begin"/>
      </w:r>
      <w:r w:rsidR="00ED3C6A" w:rsidRPr="00CD226B">
        <w:rPr>
          <w:rFonts w:ascii="Times New Roman" w:hAnsi="Times New Roman" w:cs="Times New Roman"/>
          <w:sz w:val="24"/>
          <w:szCs w:val="24"/>
          <w:lang w:val="en-US"/>
          <w:rPrChange w:id="33" w:author="fabien morat" w:date="2019-09-09T15:31:00Z">
            <w:rPr/>
          </w:rPrChange>
        </w:rPr>
        <w:instrText xml:space="preserve"> HYPERLINK "http://www.marinespecies.org/index.php" </w:instrText>
      </w:r>
      <w:r w:rsidR="00ED3C6A" w:rsidRPr="00CD226B">
        <w:fldChar w:fldCharType="separate"/>
      </w:r>
      <w:r w:rsidRPr="00CD226B">
        <w:rPr>
          <w:rStyle w:val="Lienhypertexte"/>
          <w:rFonts w:ascii="Times New Roman" w:hAnsi="Times New Roman" w:cs="Times New Roman"/>
          <w:sz w:val="24"/>
          <w:szCs w:val="24"/>
          <w:lang w:val="en-US"/>
        </w:rPr>
        <w:t>http://www.marinespecies.org/index.php</w:t>
      </w:r>
      <w:r w:rsidR="00ED3C6A" w:rsidRPr="00CD226B">
        <w:rPr>
          <w:rStyle w:val="Lienhypertexte"/>
          <w:rFonts w:ascii="Times New Roman" w:hAnsi="Times New Roman" w:cs="Times New Roman"/>
          <w:sz w:val="24"/>
          <w:szCs w:val="24"/>
          <w:lang w:val="en-US"/>
        </w:rPr>
        <w:fldChar w:fldCharType="end"/>
      </w:r>
      <w:r w:rsidRPr="00CD226B">
        <w:rPr>
          <w:rFonts w:ascii="Times New Roman" w:hAnsi="Times New Roman" w:cs="Times New Roman"/>
          <w:sz w:val="24"/>
          <w:szCs w:val="24"/>
          <w:lang w:val="en-US"/>
        </w:rPr>
        <w:t xml:space="preserve">). </w:t>
      </w:r>
    </w:p>
    <w:p w14:paraId="163EF6AC" w14:textId="3F9C5BD1" w:rsidR="00923D70" w:rsidRPr="00CD226B" w:rsidRDefault="00923D70" w:rsidP="00CD226B">
      <w:pPr>
        <w:pStyle w:val="Paragraphedeliste"/>
        <w:numPr>
          <w:ilvl w:val="0"/>
          <w:numId w:val="19"/>
        </w:numPr>
        <w:spacing w:line="360" w:lineRule="auto"/>
        <w:rPr>
          <w:rFonts w:ascii="Times New Roman" w:hAnsi="Times New Roman" w:cs="Times New Roman"/>
          <w:sz w:val="24"/>
          <w:szCs w:val="24"/>
          <w:lang w:val="en-US"/>
        </w:rPr>
      </w:pPr>
      <w:r w:rsidRPr="00CD226B">
        <w:rPr>
          <w:rFonts w:ascii="Times New Roman" w:hAnsi="Times New Roman" w:cs="Times New Roman"/>
          <w:sz w:val="24"/>
          <w:szCs w:val="24"/>
          <w:lang w:val="en-US"/>
        </w:rPr>
        <w:t>Permit history</w:t>
      </w:r>
    </w:p>
    <w:p w14:paraId="433C19E5" w14:textId="41843ABA" w:rsidR="005604CE" w:rsidRPr="00CD226B" w:rsidRDefault="005604CE" w:rsidP="00CD226B">
      <w:pPr>
        <w:spacing w:line="360" w:lineRule="auto"/>
        <w:rPr>
          <w:rFonts w:ascii="Times New Roman" w:hAnsi="Times New Roman" w:cs="Times New Roman"/>
          <w:sz w:val="24"/>
          <w:szCs w:val="24"/>
          <w:lang w:val="en-US"/>
        </w:rPr>
      </w:pPr>
      <w:r w:rsidRPr="00CD226B">
        <w:rPr>
          <w:rFonts w:ascii="Times New Roman" w:hAnsi="Times New Roman" w:cs="Times New Roman"/>
          <w:sz w:val="24"/>
          <w:szCs w:val="24"/>
          <w:lang w:val="en-US"/>
        </w:rPr>
        <w:t>Sa</w:t>
      </w:r>
      <w:r w:rsidR="000D1C99" w:rsidRPr="00CD226B">
        <w:rPr>
          <w:rFonts w:ascii="Times New Roman" w:hAnsi="Times New Roman" w:cs="Times New Roman"/>
          <w:sz w:val="24"/>
          <w:szCs w:val="24"/>
          <w:lang w:val="en-US"/>
        </w:rPr>
        <w:t>m</w:t>
      </w:r>
      <w:r w:rsidRPr="00CD226B">
        <w:rPr>
          <w:rFonts w:ascii="Times New Roman" w:hAnsi="Times New Roman" w:cs="Times New Roman"/>
          <w:sz w:val="24"/>
          <w:szCs w:val="24"/>
          <w:lang w:val="en-US"/>
        </w:rPr>
        <w:t>pling collection is permit by the French Polynesia government (Authorization N°:681MCE/ENV)</w:t>
      </w:r>
    </w:p>
    <w:p w14:paraId="68761782" w14:textId="01EA9FFF" w:rsidR="00923D70" w:rsidRPr="00CD226B" w:rsidRDefault="00923D70" w:rsidP="00CD226B">
      <w:pPr>
        <w:pStyle w:val="Paragraphedeliste"/>
        <w:numPr>
          <w:ilvl w:val="0"/>
          <w:numId w:val="16"/>
        </w:numPr>
        <w:spacing w:line="360" w:lineRule="auto"/>
        <w:rPr>
          <w:rFonts w:ascii="Times New Roman" w:hAnsi="Times New Roman" w:cs="Times New Roman"/>
          <w:b/>
          <w:sz w:val="24"/>
          <w:szCs w:val="24"/>
          <w:lang w:val="en-US"/>
        </w:rPr>
      </w:pPr>
      <w:r w:rsidRPr="00CD226B">
        <w:rPr>
          <w:rFonts w:ascii="Times New Roman" w:hAnsi="Times New Roman" w:cs="Times New Roman"/>
          <w:b/>
          <w:sz w:val="24"/>
          <w:szCs w:val="24"/>
          <w:lang w:val="en-US"/>
        </w:rPr>
        <w:t xml:space="preserve">Project personnel </w:t>
      </w:r>
    </w:p>
    <w:p w14:paraId="7D405201" w14:textId="08EDC10A" w:rsidR="00D906B4" w:rsidRPr="00CD226B" w:rsidRDefault="00D906B4" w:rsidP="00CD226B">
      <w:pPr>
        <w:spacing w:line="360" w:lineRule="auto"/>
        <w:rPr>
          <w:rFonts w:ascii="Times New Roman" w:hAnsi="Times New Roman" w:cs="Times New Roman"/>
          <w:sz w:val="24"/>
          <w:szCs w:val="24"/>
          <w:lang w:val="en-US"/>
        </w:rPr>
      </w:pPr>
      <w:r w:rsidRPr="00CD226B">
        <w:rPr>
          <w:rFonts w:ascii="Times New Roman" w:hAnsi="Times New Roman" w:cs="Times New Roman"/>
          <w:sz w:val="24"/>
          <w:szCs w:val="24"/>
          <w:lang w:val="en-US"/>
        </w:rPr>
        <w:t xml:space="preserve">This work was conducted by FM, JW and VP. Fish collection on the field was made by FM, SJB, JC, JMC, PF, RG, AM, YL, PS, NMDS, VP. Otoliths analysis were made by FM, JW, </w:t>
      </w:r>
      <w:proofErr w:type="spellStart"/>
      <w:r w:rsidRPr="00CD226B">
        <w:rPr>
          <w:rFonts w:ascii="Times New Roman" w:hAnsi="Times New Roman" w:cs="Times New Roman"/>
          <w:sz w:val="24"/>
          <w:szCs w:val="24"/>
          <w:lang w:val="en-US"/>
        </w:rPr>
        <w:t>GdS</w:t>
      </w:r>
      <w:proofErr w:type="spellEnd"/>
      <w:r w:rsidRPr="00CD226B">
        <w:rPr>
          <w:rFonts w:ascii="Times New Roman" w:hAnsi="Times New Roman" w:cs="Times New Roman"/>
          <w:sz w:val="24"/>
          <w:szCs w:val="24"/>
          <w:lang w:val="en-US"/>
        </w:rPr>
        <w:t xml:space="preserve">, JB. Funds were </w:t>
      </w:r>
      <w:proofErr w:type="spellStart"/>
      <w:r w:rsidRPr="00CD226B">
        <w:rPr>
          <w:rFonts w:ascii="Times New Roman" w:hAnsi="Times New Roman" w:cs="Times New Roman"/>
          <w:sz w:val="24"/>
          <w:szCs w:val="24"/>
          <w:lang w:val="en-US"/>
        </w:rPr>
        <w:t>get</w:t>
      </w:r>
      <w:proofErr w:type="spellEnd"/>
      <w:r w:rsidRPr="00CD226B">
        <w:rPr>
          <w:rFonts w:ascii="Times New Roman" w:hAnsi="Times New Roman" w:cs="Times New Roman"/>
          <w:sz w:val="24"/>
          <w:szCs w:val="24"/>
          <w:lang w:val="en-US"/>
        </w:rPr>
        <w:t xml:space="preserve"> by VP, PS, JMC. Statistical analyses wer</w:t>
      </w:r>
      <w:r w:rsidR="000E5ED5" w:rsidRPr="00CD226B">
        <w:rPr>
          <w:rFonts w:ascii="Times New Roman" w:hAnsi="Times New Roman" w:cs="Times New Roman"/>
          <w:sz w:val="24"/>
          <w:szCs w:val="24"/>
          <w:lang w:val="en-US"/>
        </w:rPr>
        <w:t>e conducted by JW, NMDS. T</w:t>
      </w:r>
      <w:r w:rsidRPr="00CD226B">
        <w:rPr>
          <w:rFonts w:ascii="Times New Roman" w:hAnsi="Times New Roman" w:cs="Times New Roman"/>
          <w:sz w:val="24"/>
          <w:szCs w:val="24"/>
          <w:lang w:val="en-US"/>
        </w:rPr>
        <w:t>emperature data were compiled by JV</w:t>
      </w:r>
      <w:r w:rsidR="000E5ED5" w:rsidRPr="00CD226B">
        <w:rPr>
          <w:rFonts w:ascii="Times New Roman" w:hAnsi="Times New Roman" w:cs="Times New Roman"/>
          <w:sz w:val="24"/>
          <w:szCs w:val="24"/>
          <w:lang w:val="en-US"/>
        </w:rPr>
        <w:t xml:space="preserve"> from </w:t>
      </w:r>
      <w:r w:rsidR="000E5ED5" w:rsidRPr="00CD226B">
        <w:rPr>
          <w:rFonts w:ascii="Times New Roman" w:hAnsi="Times New Roman" w:cs="Times New Roman"/>
          <w:sz w:val="24"/>
          <w:szCs w:val="24"/>
          <w:highlight w:val="yellow"/>
          <w:lang w:val="en-US"/>
        </w:rPr>
        <w:t>DATA SOURCES DE TEMPERATURE</w:t>
      </w:r>
      <w:r w:rsidRPr="00CD226B">
        <w:rPr>
          <w:rFonts w:ascii="Times New Roman" w:hAnsi="Times New Roman" w:cs="Times New Roman"/>
          <w:sz w:val="24"/>
          <w:szCs w:val="24"/>
          <w:lang w:val="en-US"/>
        </w:rPr>
        <w:t xml:space="preserve">. </w:t>
      </w:r>
      <w:r w:rsidR="000E5ED5" w:rsidRPr="00CD226B">
        <w:rPr>
          <w:rFonts w:ascii="Times New Roman" w:hAnsi="Times New Roman" w:cs="Times New Roman"/>
          <w:sz w:val="24"/>
          <w:szCs w:val="24"/>
          <w:lang w:val="en-US"/>
        </w:rPr>
        <w:t xml:space="preserve">Sampling maps were made by JV. </w:t>
      </w:r>
      <w:r w:rsidRPr="00CD226B">
        <w:rPr>
          <w:rFonts w:ascii="Times New Roman" w:hAnsi="Times New Roman" w:cs="Times New Roman"/>
          <w:sz w:val="24"/>
          <w:szCs w:val="24"/>
          <w:lang w:val="en-US"/>
        </w:rPr>
        <w:t>All authors have contributed to the paper writing.</w:t>
      </w:r>
    </w:p>
    <w:p w14:paraId="0DD29B7C" w14:textId="60BE3D3E" w:rsidR="009F279E" w:rsidRPr="00CD226B" w:rsidRDefault="005604CE" w:rsidP="00CD226B">
      <w:pPr>
        <w:spacing w:line="360" w:lineRule="auto"/>
        <w:rPr>
          <w:rFonts w:ascii="Times New Roman" w:hAnsi="Times New Roman" w:cs="Times New Roman"/>
          <w:b/>
          <w:sz w:val="24"/>
          <w:szCs w:val="24"/>
          <w:lang w:val="en-US"/>
        </w:rPr>
      </w:pPr>
      <w:r w:rsidRPr="00CD226B">
        <w:rPr>
          <w:rFonts w:ascii="Times New Roman" w:hAnsi="Times New Roman" w:cs="Times New Roman"/>
          <w:b/>
          <w:sz w:val="24"/>
          <w:szCs w:val="24"/>
          <w:lang w:val="en-US"/>
        </w:rPr>
        <w:t>Class III. Data set status and accessibility</w:t>
      </w:r>
    </w:p>
    <w:p w14:paraId="204AFE90" w14:textId="43C23A6D" w:rsidR="005604CE" w:rsidRPr="00CD226B" w:rsidRDefault="005604CE" w:rsidP="00CD226B">
      <w:pPr>
        <w:pStyle w:val="Paragraphedeliste"/>
        <w:numPr>
          <w:ilvl w:val="0"/>
          <w:numId w:val="1"/>
        </w:numPr>
        <w:spacing w:line="360" w:lineRule="auto"/>
        <w:rPr>
          <w:rFonts w:ascii="Times New Roman" w:hAnsi="Times New Roman" w:cs="Times New Roman"/>
          <w:b/>
          <w:sz w:val="24"/>
          <w:szCs w:val="24"/>
          <w:lang w:val="en-US"/>
        </w:rPr>
      </w:pPr>
      <w:r w:rsidRPr="00CD226B">
        <w:rPr>
          <w:rFonts w:ascii="Times New Roman" w:hAnsi="Times New Roman" w:cs="Times New Roman"/>
          <w:b/>
          <w:sz w:val="24"/>
          <w:szCs w:val="24"/>
          <w:lang w:val="en-US"/>
        </w:rPr>
        <w:t xml:space="preserve">Status </w:t>
      </w:r>
    </w:p>
    <w:p w14:paraId="63FF00D7" w14:textId="2385492F" w:rsidR="005604CE" w:rsidRPr="00CD226B" w:rsidRDefault="000745AD" w:rsidP="00CD226B">
      <w:pPr>
        <w:pStyle w:val="Paragraphedeliste"/>
        <w:numPr>
          <w:ilvl w:val="0"/>
          <w:numId w:val="2"/>
        </w:numPr>
        <w:spacing w:line="360" w:lineRule="auto"/>
        <w:rPr>
          <w:rFonts w:ascii="Times New Roman" w:hAnsi="Times New Roman" w:cs="Times New Roman"/>
          <w:b/>
          <w:sz w:val="24"/>
          <w:szCs w:val="24"/>
          <w:lang w:val="en-US"/>
        </w:rPr>
      </w:pPr>
      <w:r w:rsidRPr="00CD226B">
        <w:rPr>
          <w:rFonts w:ascii="Times New Roman" w:hAnsi="Times New Roman" w:cs="Times New Roman"/>
          <w:b/>
          <w:sz w:val="24"/>
          <w:szCs w:val="24"/>
          <w:lang w:val="en-US"/>
        </w:rPr>
        <w:t>Latest update</w:t>
      </w:r>
    </w:p>
    <w:p w14:paraId="4B555070" w14:textId="743E2B73" w:rsidR="000745AD" w:rsidRPr="00CD226B" w:rsidRDefault="000745AD" w:rsidP="00CD226B">
      <w:pPr>
        <w:spacing w:line="360" w:lineRule="auto"/>
        <w:rPr>
          <w:rFonts w:ascii="Times New Roman" w:hAnsi="Times New Roman" w:cs="Times New Roman"/>
          <w:sz w:val="24"/>
          <w:szCs w:val="24"/>
          <w:lang w:val="en-US"/>
        </w:rPr>
      </w:pPr>
      <w:r w:rsidRPr="00CD226B">
        <w:rPr>
          <w:rFonts w:ascii="Times New Roman" w:hAnsi="Times New Roman" w:cs="Times New Roman"/>
          <w:sz w:val="24"/>
          <w:szCs w:val="24"/>
          <w:lang w:val="en-US"/>
        </w:rPr>
        <w:t>July 2019</w:t>
      </w:r>
    </w:p>
    <w:p w14:paraId="6A754F53" w14:textId="77777777" w:rsidR="000745AD" w:rsidRPr="00CD226B" w:rsidRDefault="005604CE" w:rsidP="00CD226B">
      <w:pPr>
        <w:pStyle w:val="Paragraphedeliste"/>
        <w:numPr>
          <w:ilvl w:val="0"/>
          <w:numId w:val="2"/>
        </w:numPr>
        <w:spacing w:line="360" w:lineRule="auto"/>
        <w:rPr>
          <w:rFonts w:ascii="Times New Roman" w:hAnsi="Times New Roman" w:cs="Times New Roman"/>
          <w:b/>
          <w:sz w:val="24"/>
          <w:szCs w:val="24"/>
          <w:lang w:val="en-US"/>
        </w:rPr>
      </w:pPr>
      <w:r w:rsidRPr="00CD226B">
        <w:rPr>
          <w:rFonts w:ascii="Times New Roman" w:hAnsi="Times New Roman" w:cs="Times New Roman"/>
          <w:b/>
          <w:sz w:val="24"/>
          <w:szCs w:val="24"/>
          <w:lang w:val="en-US"/>
        </w:rPr>
        <w:t>Latest archive date</w:t>
      </w:r>
      <w:r w:rsidR="000745AD" w:rsidRPr="00CD226B">
        <w:rPr>
          <w:rFonts w:ascii="Times New Roman" w:hAnsi="Times New Roman" w:cs="Times New Roman"/>
          <w:b/>
          <w:sz w:val="24"/>
          <w:szCs w:val="24"/>
          <w:lang w:val="en-US"/>
        </w:rPr>
        <w:t>:</w:t>
      </w:r>
    </w:p>
    <w:p w14:paraId="5EEDA483" w14:textId="245E4459" w:rsidR="005604CE" w:rsidRPr="00CD226B" w:rsidRDefault="000745AD" w:rsidP="00CD226B">
      <w:pPr>
        <w:spacing w:line="360" w:lineRule="auto"/>
        <w:rPr>
          <w:rFonts w:ascii="Times New Roman" w:hAnsi="Times New Roman" w:cs="Times New Roman"/>
          <w:sz w:val="24"/>
          <w:szCs w:val="24"/>
          <w:lang w:val="en-US"/>
        </w:rPr>
      </w:pPr>
      <w:r w:rsidRPr="00CD226B">
        <w:rPr>
          <w:rFonts w:ascii="Times New Roman" w:hAnsi="Times New Roman" w:cs="Times New Roman"/>
          <w:sz w:val="24"/>
          <w:szCs w:val="24"/>
          <w:lang w:val="en-US"/>
        </w:rPr>
        <w:t>July 2019</w:t>
      </w:r>
    </w:p>
    <w:p w14:paraId="0D482F9B" w14:textId="3CCEC8ED" w:rsidR="005604CE" w:rsidRPr="00CD226B" w:rsidRDefault="005604CE" w:rsidP="00CD226B">
      <w:pPr>
        <w:pStyle w:val="Paragraphedeliste"/>
        <w:numPr>
          <w:ilvl w:val="0"/>
          <w:numId w:val="1"/>
        </w:numPr>
        <w:spacing w:line="360" w:lineRule="auto"/>
        <w:rPr>
          <w:rFonts w:ascii="Times New Roman" w:hAnsi="Times New Roman" w:cs="Times New Roman"/>
          <w:b/>
          <w:sz w:val="24"/>
          <w:szCs w:val="24"/>
          <w:lang w:val="en-US"/>
        </w:rPr>
      </w:pPr>
      <w:r w:rsidRPr="00CD226B">
        <w:rPr>
          <w:rFonts w:ascii="Times New Roman" w:hAnsi="Times New Roman" w:cs="Times New Roman"/>
          <w:b/>
          <w:sz w:val="24"/>
          <w:szCs w:val="24"/>
          <w:lang w:val="en-US"/>
        </w:rPr>
        <w:t xml:space="preserve">Accessibility </w:t>
      </w:r>
    </w:p>
    <w:p w14:paraId="00E00595" w14:textId="7C00D4A0" w:rsidR="005604CE" w:rsidRPr="00CD226B" w:rsidRDefault="005604CE" w:rsidP="00CD226B">
      <w:pPr>
        <w:pStyle w:val="Paragraphedeliste"/>
        <w:numPr>
          <w:ilvl w:val="0"/>
          <w:numId w:val="3"/>
        </w:numPr>
        <w:spacing w:line="360" w:lineRule="auto"/>
        <w:rPr>
          <w:rFonts w:ascii="Times New Roman" w:hAnsi="Times New Roman" w:cs="Times New Roman"/>
          <w:b/>
          <w:sz w:val="24"/>
          <w:szCs w:val="24"/>
          <w:lang w:val="en-US"/>
        </w:rPr>
      </w:pPr>
      <w:r w:rsidRPr="00CD226B">
        <w:rPr>
          <w:rFonts w:ascii="Times New Roman" w:hAnsi="Times New Roman" w:cs="Times New Roman"/>
          <w:b/>
          <w:sz w:val="24"/>
          <w:szCs w:val="24"/>
          <w:lang w:val="en-US"/>
        </w:rPr>
        <w:t>Storage location and medium</w:t>
      </w:r>
    </w:p>
    <w:p w14:paraId="46EA031F" w14:textId="781DAE16" w:rsidR="00307910" w:rsidRPr="00CD226B" w:rsidRDefault="00307910" w:rsidP="00CD226B">
      <w:pPr>
        <w:spacing w:line="360" w:lineRule="auto"/>
        <w:rPr>
          <w:rFonts w:ascii="Times New Roman" w:hAnsi="Times New Roman" w:cs="Times New Roman"/>
          <w:b/>
          <w:sz w:val="24"/>
          <w:szCs w:val="24"/>
          <w:lang w:val="en-US"/>
        </w:rPr>
      </w:pPr>
      <w:r w:rsidRPr="00CD226B">
        <w:rPr>
          <w:rFonts w:ascii="Times New Roman" w:hAnsi="Times New Roman" w:cs="Times New Roman"/>
          <w:b/>
          <w:sz w:val="24"/>
          <w:szCs w:val="24"/>
          <w:lang w:val="en-US"/>
        </w:rPr>
        <w:t xml:space="preserve">Data where linked to this data paper and otolith slides were storage in the CRIOBE in Perpignan. </w:t>
      </w:r>
    </w:p>
    <w:p w14:paraId="71BC331F" w14:textId="6F2DE003" w:rsidR="005604CE" w:rsidRPr="00CD226B" w:rsidRDefault="005604CE" w:rsidP="00CD226B">
      <w:pPr>
        <w:pStyle w:val="Paragraphedeliste"/>
        <w:numPr>
          <w:ilvl w:val="0"/>
          <w:numId w:val="3"/>
        </w:numPr>
        <w:spacing w:line="360" w:lineRule="auto"/>
        <w:rPr>
          <w:rFonts w:ascii="Times New Roman" w:hAnsi="Times New Roman" w:cs="Times New Roman"/>
          <w:b/>
          <w:sz w:val="24"/>
          <w:szCs w:val="24"/>
          <w:lang w:val="en-US"/>
        </w:rPr>
      </w:pPr>
      <w:r w:rsidRPr="00CD226B">
        <w:rPr>
          <w:rFonts w:ascii="Times New Roman" w:hAnsi="Times New Roman" w:cs="Times New Roman"/>
          <w:b/>
          <w:sz w:val="24"/>
          <w:szCs w:val="24"/>
          <w:lang w:val="en-US"/>
        </w:rPr>
        <w:t>Contact person(s)</w:t>
      </w:r>
    </w:p>
    <w:p w14:paraId="4DF7D16B" w14:textId="589D2C35" w:rsidR="000E5ED5" w:rsidRPr="00CD226B" w:rsidRDefault="000E5ED5" w:rsidP="00CD226B">
      <w:pPr>
        <w:spacing w:line="360" w:lineRule="auto"/>
        <w:rPr>
          <w:rFonts w:ascii="Times New Roman" w:hAnsi="Times New Roman" w:cs="Times New Roman"/>
          <w:sz w:val="24"/>
          <w:szCs w:val="24"/>
          <w:lang w:val="en-US"/>
        </w:rPr>
      </w:pPr>
      <w:r w:rsidRPr="00CD226B">
        <w:rPr>
          <w:rFonts w:ascii="Times New Roman" w:hAnsi="Times New Roman" w:cs="Times New Roman"/>
          <w:sz w:val="24"/>
          <w:szCs w:val="24"/>
          <w:lang w:val="en-US"/>
        </w:rPr>
        <w:t xml:space="preserve">Fabien </w:t>
      </w:r>
      <w:proofErr w:type="spellStart"/>
      <w:r w:rsidRPr="00CD226B">
        <w:rPr>
          <w:rFonts w:ascii="Times New Roman" w:hAnsi="Times New Roman" w:cs="Times New Roman"/>
          <w:sz w:val="24"/>
          <w:szCs w:val="24"/>
          <w:lang w:val="en-US"/>
        </w:rPr>
        <w:t>Morat</w:t>
      </w:r>
      <w:proofErr w:type="spellEnd"/>
      <w:r w:rsidRPr="00CD226B">
        <w:rPr>
          <w:rFonts w:ascii="Times New Roman" w:hAnsi="Times New Roman" w:cs="Times New Roman"/>
          <w:sz w:val="24"/>
          <w:szCs w:val="24"/>
          <w:lang w:val="en-US"/>
        </w:rPr>
        <w:t xml:space="preserve"> (</w:t>
      </w:r>
      <w:hyperlink r:id="rId9" w:history="1">
        <w:r w:rsidRPr="00CD226B">
          <w:rPr>
            <w:rStyle w:val="Lienhypertexte"/>
            <w:rFonts w:ascii="Times New Roman" w:hAnsi="Times New Roman" w:cs="Times New Roman"/>
            <w:sz w:val="24"/>
            <w:szCs w:val="24"/>
            <w:lang w:val="en-US"/>
          </w:rPr>
          <w:t>fabien.morat@univ-perp.fr</w:t>
        </w:r>
      </w:hyperlink>
      <w:r w:rsidRPr="00CD226B">
        <w:rPr>
          <w:rFonts w:ascii="Times New Roman" w:hAnsi="Times New Roman" w:cs="Times New Roman"/>
          <w:sz w:val="24"/>
          <w:szCs w:val="24"/>
          <w:lang w:val="en-US"/>
        </w:rPr>
        <w:t xml:space="preserve">) and </w:t>
      </w:r>
      <w:proofErr w:type="spellStart"/>
      <w:r w:rsidRPr="00CD226B">
        <w:rPr>
          <w:rFonts w:ascii="Times New Roman" w:hAnsi="Times New Roman" w:cs="Times New Roman"/>
          <w:sz w:val="24"/>
          <w:szCs w:val="24"/>
          <w:lang w:val="en-US"/>
        </w:rPr>
        <w:t>Valeriano</w:t>
      </w:r>
      <w:proofErr w:type="spellEnd"/>
      <w:r w:rsidRPr="00CD226B">
        <w:rPr>
          <w:rFonts w:ascii="Times New Roman" w:hAnsi="Times New Roman" w:cs="Times New Roman"/>
          <w:sz w:val="24"/>
          <w:szCs w:val="24"/>
          <w:lang w:val="en-US"/>
        </w:rPr>
        <w:t xml:space="preserve"> </w:t>
      </w:r>
      <w:proofErr w:type="spellStart"/>
      <w:r w:rsidRPr="00CD226B">
        <w:rPr>
          <w:rFonts w:ascii="Times New Roman" w:hAnsi="Times New Roman" w:cs="Times New Roman"/>
          <w:sz w:val="24"/>
          <w:szCs w:val="24"/>
          <w:lang w:val="en-US"/>
        </w:rPr>
        <w:t>Parravicini</w:t>
      </w:r>
      <w:proofErr w:type="spellEnd"/>
      <w:r w:rsidRPr="00CD226B">
        <w:rPr>
          <w:rFonts w:ascii="Times New Roman" w:hAnsi="Times New Roman" w:cs="Times New Roman"/>
          <w:sz w:val="24"/>
          <w:szCs w:val="24"/>
          <w:lang w:val="en-US"/>
        </w:rPr>
        <w:t xml:space="preserve"> (</w:t>
      </w:r>
      <w:hyperlink r:id="rId10" w:history="1">
        <w:r w:rsidRPr="00CD226B">
          <w:rPr>
            <w:rStyle w:val="Lienhypertexte"/>
            <w:rFonts w:ascii="Times New Roman" w:hAnsi="Times New Roman" w:cs="Times New Roman"/>
            <w:sz w:val="24"/>
            <w:szCs w:val="24"/>
            <w:lang w:val="en-US"/>
          </w:rPr>
          <w:t>valeriano.parravicini@ephe.psl.eu</w:t>
        </w:r>
      </w:hyperlink>
      <w:r w:rsidRPr="00CD226B">
        <w:rPr>
          <w:rFonts w:ascii="Times New Roman" w:hAnsi="Times New Roman" w:cs="Times New Roman"/>
          <w:sz w:val="24"/>
          <w:szCs w:val="24"/>
          <w:lang w:val="en-US"/>
        </w:rPr>
        <w:t>)</w:t>
      </w:r>
    </w:p>
    <w:p w14:paraId="591A1587" w14:textId="26241FDE" w:rsidR="005604CE" w:rsidRPr="00CD226B" w:rsidRDefault="005604CE" w:rsidP="00CD226B">
      <w:pPr>
        <w:pStyle w:val="Paragraphedeliste"/>
        <w:numPr>
          <w:ilvl w:val="0"/>
          <w:numId w:val="3"/>
        </w:numPr>
        <w:spacing w:line="360" w:lineRule="auto"/>
        <w:rPr>
          <w:rFonts w:ascii="Times New Roman" w:hAnsi="Times New Roman" w:cs="Times New Roman"/>
          <w:b/>
          <w:sz w:val="24"/>
          <w:szCs w:val="24"/>
          <w:lang w:val="en-US"/>
        </w:rPr>
      </w:pPr>
      <w:r w:rsidRPr="00CD226B">
        <w:rPr>
          <w:rFonts w:ascii="Times New Roman" w:hAnsi="Times New Roman" w:cs="Times New Roman"/>
          <w:b/>
          <w:sz w:val="24"/>
          <w:szCs w:val="24"/>
          <w:lang w:val="en-US"/>
        </w:rPr>
        <w:lastRenderedPageBreak/>
        <w:t>Copyright rest</w:t>
      </w:r>
      <w:r w:rsidR="00035776" w:rsidRPr="00CD226B">
        <w:rPr>
          <w:rFonts w:ascii="Times New Roman" w:hAnsi="Times New Roman" w:cs="Times New Roman"/>
          <w:b/>
          <w:sz w:val="24"/>
          <w:szCs w:val="24"/>
          <w:lang w:val="en-US"/>
        </w:rPr>
        <w:t>r</w:t>
      </w:r>
      <w:r w:rsidRPr="00CD226B">
        <w:rPr>
          <w:rFonts w:ascii="Times New Roman" w:hAnsi="Times New Roman" w:cs="Times New Roman"/>
          <w:b/>
          <w:sz w:val="24"/>
          <w:szCs w:val="24"/>
          <w:lang w:val="en-US"/>
        </w:rPr>
        <w:t>ictions</w:t>
      </w:r>
    </w:p>
    <w:p w14:paraId="52E7441D" w14:textId="0DCBE0E9" w:rsidR="000E5ED5" w:rsidRPr="00CD226B" w:rsidRDefault="000E5ED5" w:rsidP="00CD226B">
      <w:pPr>
        <w:spacing w:line="360" w:lineRule="auto"/>
        <w:rPr>
          <w:rFonts w:ascii="Times New Roman" w:hAnsi="Times New Roman" w:cs="Times New Roman"/>
          <w:sz w:val="24"/>
          <w:szCs w:val="24"/>
          <w:lang w:val="en-US"/>
        </w:rPr>
      </w:pPr>
      <w:r w:rsidRPr="00CD226B">
        <w:rPr>
          <w:rFonts w:ascii="Times New Roman" w:hAnsi="Times New Roman" w:cs="Times New Roman"/>
          <w:sz w:val="24"/>
          <w:szCs w:val="24"/>
          <w:lang w:val="en-US"/>
        </w:rPr>
        <w:t>No copyright restriction</w:t>
      </w:r>
    </w:p>
    <w:p w14:paraId="1188CEC3" w14:textId="220EDE9F" w:rsidR="005604CE" w:rsidRPr="00CD226B" w:rsidRDefault="005604CE" w:rsidP="00CD226B">
      <w:pPr>
        <w:pStyle w:val="Paragraphedeliste"/>
        <w:numPr>
          <w:ilvl w:val="0"/>
          <w:numId w:val="3"/>
        </w:numPr>
        <w:spacing w:line="360" w:lineRule="auto"/>
        <w:rPr>
          <w:rFonts w:ascii="Times New Roman" w:hAnsi="Times New Roman" w:cs="Times New Roman"/>
          <w:b/>
          <w:sz w:val="24"/>
          <w:szCs w:val="24"/>
          <w:lang w:val="en-US"/>
        </w:rPr>
      </w:pPr>
      <w:r w:rsidRPr="00CD226B">
        <w:rPr>
          <w:rFonts w:ascii="Times New Roman" w:hAnsi="Times New Roman" w:cs="Times New Roman"/>
          <w:b/>
          <w:sz w:val="24"/>
          <w:szCs w:val="24"/>
          <w:lang w:val="en-US"/>
        </w:rPr>
        <w:t>Proprietary restrictions</w:t>
      </w:r>
    </w:p>
    <w:p w14:paraId="4136FCEF" w14:textId="45890C5A" w:rsidR="00CB7D1C" w:rsidRPr="00CD226B" w:rsidRDefault="000E5ED5" w:rsidP="00CD226B">
      <w:pPr>
        <w:spacing w:line="360" w:lineRule="auto"/>
        <w:rPr>
          <w:rFonts w:ascii="Times New Roman" w:hAnsi="Times New Roman" w:cs="Times New Roman"/>
          <w:sz w:val="24"/>
          <w:szCs w:val="24"/>
          <w:lang w:val="en-US"/>
        </w:rPr>
      </w:pPr>
      <w:r w:rsidRPr="00CD226B">
        <w:rPr>
          <w:rFonts w:ascii="Times New Roman" w:hAnsi="Times New Roman" w:cs="Times New Roman"/>
          <w:sz w:val="24"/>
          <w:szCs w:val="24"/>
          <w:lang w:val="en-US"/>
        </w:rPr>
        <w:t>None. When using the dataset, we request the users to cite this data paper.</w:t>
      </w:r>
    </w:p>
    <w:p w14:paraId="27D47A1F" w14:textId="77777777" w:rsidR="000E5ED5" w:rsidRPr="00CD226B" w:rsidRDefault="000E5ED5" w:rsidP="00CD226B">
      <w:pPr>
        <w:pStyle w:val="Paragraphedeliste"/>
        <w:numPr>
          <w:ilvl w:val="0"/>
          <w:numId w:val="3"/>
        </w:numPr>
        <w:spacing w:line="360" w:lineRule="auto"/>
        <w:rPr>
          <w:rFonts w:ascii="Times New Roman" w:hAnsi="Times New Roman" w:cs="Times New Roman"/>
          <w:b/>
          <w:sz w:val="24"/>
          <w:szCs w:val="24"/>
          <w:lang w:val="en-US"/>
        </w:rPr>
      </w:pPr>
      <w:r w:rsidRPr="00CD226B">
        <w:rPr>
          <w:rFonts w:ascii="Times New Roman" w:hAnsi="Times New Roman" w:cs="Times New Roman"/>
          <w:b/>
          <w:bCs/>
          <w:sz w:val="24"/>
          <w:szCs w:val="24"/>
          <w:lang w:val="en-US"/>
        </w:rPr>
        <w:t>Costs</w:t>
      </w:r>
      <w:r w:rsidRPr="00CD226B">
        <w:rPr>
          <w:rFonts w:ascii="Times New Roman" w:hAnsi="Times New Roman" w:cs="Times New Roman"/>
          <w:b/>
          <w:sz w:val="24"/>
          <w:szCs w:val="24"/>
          <w:lang w:val="en-US"/>
        </w:rPr>
        <w:t>: None</w:t>
      </w:r>
    </w:p>
    <w:p w14:paraId="36386891" w14:textId="77777777" w:rsidR="000E5ED5" w:rsidRPr="00CD226B" w:rsidRDefault="000E5ED5" w:rsidP="00CD226B">
      <w:pPr>
        <w:spacing w:line="360" w:lineRule="auto"/>
        <w:rPr>
          <w:rFonts w:ascii="Times New Roman" w:hAnsi="Times New Roman" w:cs="Times New Roman"/>
          <w:b/>
          <w:sz w:val="24"/>
          <w:szCs w:val="24"/>
          <w:lang w:val="en-US"/>
        </w:rPr>
      </w:pPr>
      <w:r w:rsidRPr="00CD226B">
        <w:rPr>
          <w:rFonts w:ascii="Times New Roman" w:hAnsi="Times New Roman" w:cs="Times New Roman"/>
          <w:b/>
          <w:sz w:val="24"/>
          <w:szCs w:val="24"/>
          <w:lang w:val="en-US"/>
        </w:rPr>
        <w:t>Class IV. Data structural descriptors</w:t>
      </w:r>
    </w:p>
    <w:p w14:paraId="2D10638F" w14:textId="77777777" w:rsidR="000E5ED5" w:rsidRPr="00CD226B" w:rsidRDefault="000E5ED5" w:rsidP="00CD226B">
      <w:pPr>
        <w:pStyle w:val="Paragraphedeliste"/>
        <w:numPr>
          <w:ilvl w:val="0"/>
          <w:numId w:val="6"/>
        </w:numPr>
        <w:spacing w:line="360" w:lineRule="auto"/>
        <w:rPr>
          <w:rFonts w:ascii="Times New Roman" w:hAnsi="Times New Roman" w:cs="Times New Roman"/>
          <w:b/>
          <w:sz w:val="24"/>
          <w:szCs w:val="24"/>
          <w:lang w:val="en-US"/>
        </w:rPr>
      </w:pPr>
      <w:r w:rsidRPr="00CD226B">
        <w:rPr>
          <w:rFonts w:ascii="Times New Roman" w:hAnsi="Times New Roman" w:cs="Times New Roman"/>
          <w:b/>
          <w:sz w:val="24"/>
          <w:szCs w:val="24"/>
          <w:lang w:val="en-US"/>
        </w:rPr>
        <w:t>Data set file</w:t>
      </w:r>
    </w:p>
    <w:p w14:paraId="68C83977" w14:textId="77777777" w:rsidR="000E5ED5" w:rsidRPr="00CD226B" w:rsidRDefault="000E5ED5" w:rsidP="00CD226B">
      <w:pPr>
        <w:pStyle w:val="Paragraphedeliste"/>
        <w:numPr>
          <w:ilvl w:val="0"/>
          <w:numId w:val="5"/>
        </w:numPr>
        <w:spacing w:line="360" w:lineRule="auto"/>
        <w:rPr>
          <w:rFonts w:ascii="Times New Roman" w:hAnsi="Times New Roman" w:cs="Times New Roman"/>
          <w:sz w:val="24"/>
          <w:szCs w:val="24"/>
          <w:lang w:val="en-US"/>
        </w:rPr>
      </w:pPr>
      <w:r w:rsidRPr="00CD226B">
        <w:rPr>
          <w:rFonts w:ascii="Times New Roman" w:hAnsi="Times New Roman" w:cs="Times New Roman"/>
          <w:b/>
          <w:bCs/>
          <w:sz w:val="24"/>
          <w:szCs w:val="24"/>
          <w:lang w:val="en-US"/>
        </w:rPr>
        <w:t>Identity</w:t>
      </w:r>
      <w:r w:rsidRPr="00CD226B">
        <w:rPr>
          <w:rFonts w:ascii="Times New Roman" w:hAnsi="Times New Roman" w:cs="Times New Roman"/>
          <w:sz w:val="24"/>
          <w:szCs w:val="24"/>
          <w:lang w:val="en-US"/>
        </w:rPr>
        <w:t>: size_at_age_coral_reef_fishes_data.csv</w:t>
      </w:r>
    </w:p>
    <w:p w14:paraId="6451863C" w14:textId="77777777" w:rsidR="000E5ED5" w:rsidRPr="00CD226B" w:rsidRDefault="000E5ED5" w:rsidP="00CD226B">
      <w:pPr>
        <w:pStyle w:val="Paragraphedeliste"/>
        <w:numPr>
          <w:ilvl w:val="0"/>
          <w:numId w:val="5"/>
        </w:numPr>
        <w:spacing w:line="360" w:lineRule="auto"/>
        <w:rPr>
          <w:rFonts w:ascii="Times New Roman" w:hAnsi="Times New Roman" w:cs="Times New Roman"/>
          <w:sz w:val="24"/>
          <w:szCs w:val="24"/>
          <w:lang w:val="en-US"/>
        </w:rPr>
      </w:pPr>
      <w:r w:rsidRPr="00CD226B">
        <w:rPr>
          <w:rFonts w:ascii="Times New Roman" w:hAnsi="Times New Roman" w:cs="Times New Roman"/>
          <w:b/>
          <w:bCs/>
          <w:sz w:val="24"/>
          <w:szCs w:val="24"/>
          <w:lang w:val="en-US"/>
        </w:rPr>
        <w:t>Size</w:t>
      </w:r>
      <w:r w:rsidRPr="00CD226B">
        <w:rPr>
          <w:rFonts w:ascii="Times New Roman" w:hAnsi="Times New Roman" w:cs="Times New Roman"/>
          <w:sz w:val="24"/>
          <w:szCs w:val="24"/>
          <w:lang w:val="en-US"/>
        </w:rPr>
        <w:t xml:space="preserve">: 950 </w:t>
      </w:r>
      <w:proofErr w:type="spellStart"/>
      <w:r w:rsidRPr="00CD226B">
        <w:rPr>
          <w:rFonts w:ascii="Times New Roman" w:hAnsi="Times New Roman" w:cs="Times New Roman"/>
          <w:sz w:val="24"/>
          <w:szCs w:val="24"/>
          <w:lang w:val="en-US"/>
        </w:rPr>
        <w:t>Kb</w:t>
      </w:r>
      <w:proofErr w:type="spellEnd"/>
    </w:p>
    <w:p w14:paraId="26979D3D" w14:textId="77777777" w:rsidR="000E5ED5" w:rsidRPr="00CD226B" w:rsidRDefault="000E5ED5" w:rsidP="00CD226B">
      <w:pPr>
        <w:pStyle w:val="Paragraphedeliste"/>
        <w:numPr>
          <w:ilvl w:val="0"/>
          <w:numId w:val="5"/>
        </w:numPr>
        <w:spacing w:line="360" w:lineRule="auto"/>
        <w:rPr>
          <w:rFonts w:ascii="Times New Roman" w:hAnsi="Times New Roman" w:cs="Times New Roman"/>
          <w:sz w:val="24"/>
          <w:szCs w:val="24"/>
          <w:lang w:val="en-US"/>
        </w:rPr>
      </w:pPr>
      <w:r w:rsidRPr="00CD226B">
        <w:rPr>
          <w:rFonts w:ascii="Times New Roman" w:hAnsi="Times New Roman" w:cs="Times New Roman"/>
          <w:b/>
          <w:bCs/>
          <w:sz w:val="24"/>
          <w:szCs w:val="24"/>
          <w:lang w:val="en-US"/>
        </w:rPr>
        <w:t>Format and storage mode</w:t>
      </w:r>
      <w:r w:rsidRPr="00CD226B">
        <w:rPr>
          <w:rFonts w:ascii="Times New Roman" w:hAnsi="Times New Roman" w:cs="Times New Roman"/>
          <w:sz w:val="24"/>
          <w:szCs w:val="24"/>
          <w:lang w:val="en-US"/>
        </w:rPr>
        <w:t>:</w:t>
      </w:r>
      <w:r w:rsidRPr="00CD226B">
        <w:rPr>
          <w:rFonts w:ascii="Times New Roman" w:hAnsi="Times New Roman" w:cs="Times New Roman"/>
          <w:sz w:val="24"/>
          <w:szCs w:val="24"/>
          <w:lang w:val="en-GB"/>
        </w:rPr>
        <w:t xml:space="preserve"> </w:t>
      </w:r>
      <w:r w:rsidRPr="00CD226B">
        <w:rPr>
          <w:rFonts w:ascii="Times New Roman" w:hAnsi="Times New Roman" w:cs="Times New Roman"/>
          <w:sz w:val="24"/>
          <w:szCs w:val="24"/>
          <w:lang w:val="en-US"/>
        </w:rPr>
        <w:t>Comma-separated values, no compression</w:t>
      </w:r>
    </w:p>
    <w:p w14:paraId="21780727" w14:textId="6E2175E6" w:rsidR="000E5ED5" w:rsidRPr="00CD226B" w:rsidRDefault="000E5ED5" w:rsidP="00CD226B">
      <w:pPr>
        <w:pStyle w:val="Paragraphedeliste"/>
        <w:numPr>
          <w:ilvl w:val="0"/>
          <w:numId w:val="5"/>
        </w:numPr>
        <w:spacing w:line="360" w:lineRule="auto"/>
        <w:rPr>
          <w:rFonts w:ascii="Times New Roman" w:hAnsi="Times New Roman" w:cs="Times New Roman"/>
          <w:sz w:val="24"/>
          <w:szCs w:val="24"/>
          <w:lang w:val="en-US"/>
        </w:rPr>
      </w:pPr>
      <w:r w:rsidRPr="00CD226B">
        <w:rPr>
          <w:rFonts w:ascii="Times New Roman" w:hAnsi="Times New Roman" w:cs="Times New Roman"/>
          <w:b/>
          <w:bCs/>
          <w:sz w:val="24"/>
          <w:szCs w:val="24"/>
          <w:lang w:val="en-US"/>
        </w:rPr>
        <w:t>Header information</w:t>
      </w:r>
      <w:r w:rsidRPr="00CD226B">
        <w:rPr>
          <w:rFonts w:ascii="Times New Roman" w:hAnsi="Times New Roman" w:cs="Times New Roman"/>
          <w:sz w:val="24"/>
          <w:szCs w:val="24"/>
          <w:lang w:val="en-US"/>
        </w:rPr>
        <w:t>:</w:t>
      </w:r>
      <w:r w:rsidRPr="00CD226B">
        <w:rPr>
          <w:rFonts w:ascii="Times New Roman" w:hAnsi="Times New Roman" w:cs="Times New Roman"/>
          <w:sz w:val="24"/>
          <w:szCs w:val="24"/>
          <w:lang w:val="en-GB"/>
        </w:rPr>
        <w:t xml:space="preserve"> </w:t>
      </w:r>
      <w:r w:rsidRPr="00CD226B">
        <w:rPr>
          <w:rFonts w:ascii="Times New Roman" w:hAnsi="Times New Roman" w:cs="Times New Roman"/>
          <w:sz w:val="24"/>
          <w:szCs w:val="24"/>
          <w:lang w:val="en-US"/>
        </w:rPr>
        <w:t xml:space="preserve">The header row indicates variable names as described in Table </w:t>
      </w:r>
      <w:r w:rsidR="00410817" w:rsidRPr="00CD226B">
        <w:rPr>
          <w:rFonts w:ascii="Times New Roman" w:hAnsi="Times New Roman" w:cs="Times New Roman"/>
          <w:sz w:val="24"/>
          <w:szCs w:val="24"/>
          <w:lang w:val="en-US"/>
        </w:rPr>
        <w:t>II</w:t>
      </w:r>
      <w:r w:rsidRPr="00CD226B">
        <w:rPr>
          <w:rFonts w:ascii="Times New Roman" w:hAnsi="Times New Roman" w:cs="Times New Roman"/>
          <w:sz w:val="24"/>
          <w:szCs w:val="24"/>
          <w:lang w:val="en-US"/>
        </w:rPr>
        <w:t xml:space="preserve"> (see part IV.B).</w:t>
      </w:r>
    </w:p>
    <w:p w14:paraId="2B64B470" w14:textId="77777777" w:rsidR="000E5ED5" w:rsidRPr="00CD226B" w:rsidRDefault="000E5ED5" w:rsidP="00CD226B">
      <w:pPr>
        <w:pStyle w:val="Paragraphedeliste"/>
        <w:numPr>
          <w:ilvl w:val="0"/>
          <w:numId w:val="6"/>
        </w:numPr>
        <w:spacing w:line="360" w:lineRule="auto"/>
        <w:rPr>
          <w:rFonts w:ascii="Times New Roman" w:hAnsi="Times New Roman" w:cs="Times New Roman"/>
          <w:b/>
          <w:sz w:val="24"/>
          <w:szCs w:val="24"/>
          <w:lang w:val="en-US"/>
        </w:rPr>
      </w:pPr>
      <w:r w:rsidRPr="00CD226B">
        <w:rPr>
          <w:rFonts w:ascii="Times New Roman" w:hAnsi="Times New Roman" w:cs="Times New Roman"/>
          <w:b/>
          <w:sz w:val="24"/>
          <w:szCs w:val="24"/>
          <w:lang w:val="en-US"/>
        </w:rPr>
        <w:t>Variable information</w:t>
      </w:r>
    </w:p>
    <w:p w14:paraId="516AF5D1" w14:textId="073D722C" w:rsidR="000E5ED5" w:rsidRPr="00CD226B" w:rsidRDefault="000E5ED5" w:rsidP="00CD226B">
      <w:pPr>
        <w:pStyle w:val="Paragraphedeliste"/>
        <w:numPr>
          <w:ilvl w:val="1"/>
          <w:numId w:val="6"/>
        </w:numPr>
        <w:spacing w:line="360" w:lineRule="auto"/>
        <w:rPr>
          <w:rFonts w:ascii="Times New Roman" w:hAnsi="Times New Roman" w:cs="Times New Roman"/>
          <w:sz w:val="24"/>
          <w:szCs w:val="24"/>
          <w:lang w:val="en-US"/>
        </w:rPr>
      </w:pPr>
      <w:r w:rsidRPr="00CD226B">
        <w:rPr>
          <w:rFonts w:ascii="Times New Roman" w:hAnsi="Times New Roman" w:cs="Times New Roman"/>
          <w:b/>
          <w:bCs/>
          <w:sz w:val="24"/>
          <w:szCs w:val="24"/>
          <w:lang w:val="en-US"/>
        </w:rPr>
        <w:t>Variable identity</w:t>
      </w:r>
      <w:r w:rsidRPr="00CD226B">
        <w:rPr>
          <w:rFonts w:ascii="Times New Roman" w:hAnsi="Times New Roman" w:cs="Times New Roman"/>
          <w:sz w:val="24"/>
          <w:szCs w:val="24"/>
          <w:lang w:val="en-US"/>
        </w:rPr>
        <w:t xml:space="preserve">: see </w:t>
      </w:r>
      <w:r w:rsidR="00410817" w:rsidRPr="00CD226B">
        <w:rPr>
          <w:rFonts w:ascii="Times New Roman" w:hAnsi="Times New Roman" w:cs="Times New Roman"/>
          <w:sz w:val="24"/>
          <w:szCs w:val="24"/>
          <w:lang w:val="en-US"/>
        </w:rPr>
        <w:t>Table II</w:t>
      </w:r>
    </w:p>
    <w:p w14:paraId="0F65378F" w14:textId="666C5B67" w:rsidR="000E5ED5" w:rsidRPr="00CD226B" w:rsidRDefault="000E5ED5" w:rsidP="00CD226B">
      <w:pPr>
        <w:pStyle w:val="Paragraphedeliste"/>
        <w:numPr>
          <w:ilvl w:val="1"/>
          <w:numId w:val="6"/>
        </w:numPr>
        <w:spacing w:line="360" w:lineRule="auto"/>
        <w:rPr>
          <w:rFonts w:ascii="Times New Roman" w:hAnsi="Times New Roman" w:cs="Times New Roman"/>
          <w:sz w:val="24"/>
          <w:szCs w:val="24"/>
          <w:lang w:val="en-US"/>
        </w:rPr>
      </w:pPr>
      <w:r w:rsidRPr="00CD226B">
        <w:rPr>
          <w:rFonts w:ascii="Times New Roman" w:hAnsi="Times New Roman" w:cs="Times New Roman"/>
          <w:b/>
          <w:bCs/>
          <w:sz w:val="24"/>
          <w:szCs w:val="24"/>
          <w:lang w:val="en-US"/>
        </w:rPr>
        <w:t>Variable definition</w:t>
      </w:r>
      <w:r w:rsidRPr="00CD226B">
        <w:rPr>
          <w:rFonts w:ascii="Times New Roman" w:hAnsi="Times New Roman" w:cs="Times New Roman"/>
          <w:sz w:val="24"/>
          <w:szCs w:val="24"/>
          <w:lang w:val="en-US"/>
        </w:rPr>
        <w:t xml:space="preserve">: see </w:t>
      </w:r>
      <w:r w:rsidR="00410817" w:rsidRPr="00CD226B">
        <w:rPr>
          <w:rFonts w:ascii="Times New Roman" w:hAnsi="Times New Roman" w:cs="Times New Roman"/>
          <w:sz w:val="24"/>
          <w:szCs w:val="24"/>
          <w:lang w:val="en-US"/>
        </w:rPr>
        <w:t>Table II</w:t>
      </w:r>
    </w:p>
    <w:p w14:paraId="39111A41" w14:textId="792D4E59" w:rsidR="000E5ED5" w:rsidRPr="00CD226B" w:rsidRDefault="000E5ED5" w:rsidP="00CD226B">
      <w:pPr>
        <w:pStyle w:val="Paragraphedeliste"/>
        <w:numPr>
          <w:ilvl w:val="1"/>
          <w:numId w:val="6"/>
        </w:numPr>
        <w:spacing w:line="360" w:lineRule="auto"/>
        <w:rPr>
          <w:rFonts w:ascii="Times New Roman" w:hAnsi="Times New Roman" w:cs="Times New Roman"/>
          <w:sz w:val="24"/>
          <w:szCs w:val="24"/>
          <w:lang w:val="en-US"/>
        </w:rPr>
      </w:pPr>
      <w:r w:rsidRPr="00CD226B">
        <w:rPr>
          <w:rFonts w:ascii="Times New Roman" w:hAnsi="Times New Roman" w:cs="Times New Roman"/>
          <w:b/>
          <w:bCs/>
          <w:sz w:val="24"/>
          <w:szCs w:val="24"/>
          <w:lang w:val="en-US"/>
        </w:rPr>
        <w:t>Units of measurement</w:t>
      </w:r>
      <w:r w:rsidRPr="00CD226B">
        <w:rPr>
          <w:rFonts w:ascii="Times New Roman" w:hAnsi="Times New Roman" w:cs="Times New Roman"/>
          <w:sz w:val="24"/>
          <w:szCs w:val="24"/>
          <w:lang w:val="en-US"/>
        </w:rPr>
        <w:t xml:space="preserve">: see </w:t>
      </w:r>
      <w:r w:rsidR="00410817" w:rsidRPr="00CD226B">
        <w:rPr>
          <w:rFonts w:ascii="Times New Roman" w:hAnsi="Times New Roman" w:cs="Times New Roman"/>
          <w:sz w:val="24"/>
          <w:szCs w:val="24"/>
          <w:lang w:val="en-US"/>
        </w:rPr>
        <w:t>Table II</w:t>
      </w:r>
    </w:p>
    <w:p w14:paraId="6028F705" w14:textId="77777777" w:rsidR="000E5ED5" w:rsidRPr="00CD226B" w:rsidRDefault="000E5ED5" w:rsidP="00CD226B">
      <w:pPr>
        <w:pStyle w:val="Paragraphedeliste"/>
        <w:numPr>
          <w:ilvl w:val="1"/>
          <w:numId w:val="6"/>
        </w:numPr>
        <w:spacing w:line="360" w:lineRule="auto"/>
        <w:rPr>
          <w:rFonts w:ascii="Times New Roman" w:hAnsi="Times New Roman" w:cs="Times New Roman"/>
          <w:b/>
          <w:sz w:val="24"/>
          <w:szCs w:val="24"/>
          <w:lang w:val="en-US"/>
        </w:rPr>
      </w:pPr>
      <w:r w:rsidRPr="00CD226B">
        <w:rPr>
          <w:rFonts w:ascii="Times New Roman" w:hAnsi="Times New Roman" w:cs="Times New Roman"/>
          <w:b/>
          <w:sz w:val="24"/>
          <w:szCs w:val="24"/>
          <w:lang w:val="en-US"/>
        </w:rPr>
        <w:t>Data type</w:t>
      </w:r>
    </w:p>
    <w:p w14:paraId="1E9958A1" w14:textId="25935609" w:rsidR="000E5ED5" w:rsidRPr="00CD226B" w:rsidRDefault="000E5ED5" w:rsidP="00CD226B">
      <w:pPr>
        <w:pStyle w:val="Paragraphedeliste"/>
        <w:numPr>
          <w:ilvl w:val="2"/>
          <w:numId w:val="6"/>
        </w:numPr>
        <w:spacing w:line="360" w:lineRule="auto"/>
        <w:rPr>
          <w:rFonts w:ascii="Times New Roman" w:hAnsi="Times New Roman" w:cs="Times New Roman"/>
          <w:sz w:val="24"/>
          <w:szCs w:val="24"/>
          <w:lang w:val="en-US"/>
        </w:rPr>
      </w:pPr>
      <w:r w:rsidRPr="00CD226B">
        <w:rPr>
          <w:rFonts w:ascii="Times New Roman" w:hAnsi="Times New Roman" w:cs="Times New Roman"/>
          <w:sz w:val="24"/>
          <w:szCs w:val="24"/>
          <w:lang w:val="en-US"/>
        </w:rPr>
        <w:t xml:space="preserve"> </w:t>
      </w:r>
      <w:r w:rsidRPr="00CD226B">
        <w:rPr>
          <w:rFonts w:ascii="Times New Roman" w:hAnsi="Times New Roman" w:cs="Times New Roman"/>
          <w:b/>
          <w:bCs/>
          <w:sz w:val="24"/>
          <w:szCs w:val="24"/>
          <w:lang w:val="en-US"/>
        </w:rPr>
        <w:t>Storage type</w:t>
      </w:r>
      <w:r w:rsidRPr="00CD226B">
        <w:rPr>
          <w:rFonts w:ascii="Times New Roman" w:hAnsi="Times New Roman" w:cs="Times New Roman"/>
          <w:sz w:val="24"/>
          <w:szCs w:val="24"/>
          <w:lang w:val="en-US"/>
        </w:rPr>
        <w:t xml:space="preserve">: see </w:t>
      </w:r>
      <w:r w:rsidR="00410817" w:rsidRPr="00CD226B">
        <w:rPr>
          <w:rFonts w:ascii="Times New Roman" w:hAnsi="Times New Roman" w:cs="Times New Roman"/>
          <w:sz w:val="24"/>
          <w:szCs w:val="24"/>
          <w:lang w:val="en-US"/>
        </w:rPr>
        <w:t>Table II</w:t>
      </w:r>
    </w:p>
    <w:p w14:paraId="7BE9DBD8" w14:textId="77777777" w:rsidR="000E5ED5" w:rsidRPr="00CD226B" w:rsidRDefault="000E5ED5" w:rsidP="00CD226B">
      <w:pPr>
        <w:pStyle w:val="Paragraphedeliste"/>
        <w:numPr>
          <w:ilvl w:val="2"/>
          <w:numId w:val="6"/>
        </w:numPr>
        <w:spacing w:line="360" w:lineRule="auto"/>
        <w:rPr>
          <w:rFonts w:ascii="Times New Roman" w:hAnsi="Times New Roman" w:cs="Times New Roman"/>
          <w:sz w:val="24"/>
          <w:szCs w:val="24"/>
          <w:lang w:val="en-US"/>
        </w:rPr>
      </w:pPr>
      <w:r w:rsidRPr="00CD226B">
        <w:rPr>
          <w:rFonts w:ascii="Times New Roman" w:hAnsi="Times New Roman" w:cs="Times New Roman"/>
          <w:sz w:val="24"/>
          <w:szCs w:val="24"/>
          <w:lang w:val="en-US"/>
        </w:rPr>
        <w:t xml:space="preserve"> </w:t>
      </w:r>
      <w:r w:rsidRPr="00CD226B">
        <w:rPr>
          <w:rFonts w:ascii="Times New Roman" w:hAnsi="Times New Roman" w:cs="Times New Roman"/>
          <w:b/>
          <w:bCs/>
          <w:sz w:val="24"/>
          <w:szCs w:val="24"/>
          <w:lang w:val="en-US"/>
        </w:rPr>
        <w:t>List and definition of variable codes</w:t>
      </w:r>
      <w:r w:rsidRPr="00CD226B">
        <w:rPr>
          <w:rFonts w:ascii="Times New Roman" w:hAnsi="Times New Roman" w:cs="Times New Roman"/>
          <w:sz w:val="24"/>
          <w:szCs w:val="24"/>
          <w:lang w:val="en-US"/>
        </w:rPr>
        <w:t>: None.</w:t>
      </w:r>
    </w:p>
    <w:p w14:paraId="55A3F8FC" w14:textId="79AACB5A" w:rsidR="000E5ED5" w:rsidRPr="00CD226B" w:rsidRDefault="000E5ED5" w:rsidP="00CD226B">
      <w:pPr>
        <w:pStyle w:val="Paragraphedeliste"/>
        <w:numPr>
          <w:ilvl w:val="2"/>
          <w:numId w:val="6"/>
        </w:numPr>
        <w:spacing w:line="360" w:lineRule="auto"/>
        <w:rPr>
          <w:rFonts w:ascii="Times New Roman" w:hAnsi="Times New Roman" w:cs="Times New Roman"/>
          <w:sz w:val="24"/>
          <w:szCs w:val="24"/>
          <w:lang w:val="en-US"/>
        </w:rPr>
      </w:pPr>
      <w:r w:rsidRPr="00CD226B">
        <w:rPr>
          <w:rFonts w:ascii="Times New Roman" w:hAnsi="Times New Roman" w:cs="Times New Roman"/>
          <w:sz w:val="24"/>
          <w:szCs w:val="24"/>
          <w:lang w:val="en-US"/>
        </w:rPr>
        <w:t xml:space="preserve"> </w:t>
      </w:r>
      <w:r w:rsidRPr="00CD226B">
        <w:rPr>
          <w:rFonts w:ascii="Times New Roman" w:hAnsi="Times New Roman" w:cs="Times New Roman"/>
          <w:b/>
          <w:bCs/>
          <w:sz w:val="24"/>
          <w:szCs w:val="24"/>
          <w:lang w:val="en-US"/>
        </w:rPr>
        <w:t>Range for numeric values</w:t>
      </w:r>
      <w:r w:rsidRPr="00CD226B">
        <w:rPr>
          <w:rFonts w:ascii="Times New Roman" w:hAnsi="Times New Roman" w:cs="Times New Roman"/>
          <w:sz w:val="24"/>
          <w:szCs w:val="24"/>
          <w:lang w:val="en-US"/>
        </w:rPr>
        <w:t xml:space="preserve">: see </w:t>
      </w:r>
      <w:r w:rsidR="00410817" w:rsidRPr="00CD226B">
        <w:rPr>
          <w:rFonts w:ascii="Times New Roman" w:hAnsi="Times New Roman" w:cs="Times New Roman"/>
          <w:sz w:val="24"/>
          <w:szCs w:val="24"/>
          <w:lang w:val="en-US"/>
        </w:rPr>
        <w:t>Table II</w:t>
      </w:r>
    </w:p>
    <w:p w14:paraId="0E93BDC8" w14:textId="77777777" w:rsidR="000E5ED5" w:rsidRPr="00CD226B" w:rsidRDefault="000E5ED5" w:rsidP="00CD226B">
      <w:pPr>
        <w:pStyle w:val="Paragraphedeliste"/>
        <w:numPr>
          <w:ilvl w:val="2"/>
          <w:numId w:val="6"/>
        </w:numPr>
        <w:spacing w:line="360" w:lineRule="auto"/>
        <w:rPr>
          <w:rFonts w:ascii="Times New Roman" w:hAnsi="Times New Roman" w:cs="Times New Roman"/>
          <w:sz w:val="24"/>
          <w:szCs w:val="24"/>
          <w:lang w:val="en-US"/>
        </w:rPr>
      </w:pPr>
      <w:r w:rsidRPr="00CD226B">
        <w:rPr>
          <w:rFonts w:ascii="Times New Roman" w:hAnsi="Times New Roman" w:cs="Times New Roman"/>
          <w:sz w:val="24"/>
          <w:szCs w:val="24"/>
          <w:lang w:val="en-US"/>
        </w:rPr>
        <w:t xml:space="preserve"> </w:t>
      </w:r>
      <w:r w:rsidRPr="00CD226B">
        <w:rPr>
          <w:rFonts w:ascii="Times New Roman" w:hAnsi="Times New Roman" w:cs="Times New Roman"/>
          <w:b/>
          <w:bCs/>
          <w:sz w:val="24"/>
          <w:szCs w:val="24"/>
          <w:lang w:val="en-US"/>
        </w:rPr>
        <w:t>Missing values codes</w:t>
      </w:r>
      <w:r w:rsidRPr="00CD226B">
        <w:rPr>
          <w:rFonts w:ascii="Times New Roman" w:hAnsi="Times New Roman" w:cs="Times New Roman"/>
          <w:sz w:val="24"/>
          <w:szCs w:val="24"/>
          <w:lang w:val="en-US"/>
        </w:rPr>
        <w:t>:</w:t>
      </w:r>
    </w:p>
    <w:p w14:paraId="54E45A27" w14:textId="77777777" w:rsidR="000E5ED5" w:rsidRPr="00CD226B" w:rsidRDefault="000E5ED5" w:rsidP="00CD226B">
      <w:pPr>
        <w:pStyle w:val="Paragraphedeliste"/>
        <w:numPr>
          <w:ilvl w:val="2"/>
          <w:numId w:val="6"/>
        </w:numPr>
        <w:spacing w:line="360" w:lineRule="auto"/>
        <w:rPr>
          <w:rFonts w:ascii="Times New Roman" w:hAnsi="Times New Roman" w:cs="Times New Roman"/>
          <w:sz w:val="24"/>
          <w:szCs w:val="24"/>
          <w:lang w:val="en-US"/>
        </w:rPr>
      </w:pPr>
      <w:r w:rsidRPr="00CD226B">
        <w:rPr>
          <w:rFonts w:ascii="Times New Roman" w:hAnsi="Times New Roman" w:cs="Times New Roman"/>
          <w:sz w:val="24"/>
          <w:szCs w:val="24"/>
          <w:lang w:val="en-US"/>
        </w:rPr>
        <w:t xml:space="preserve"> </w:t>
      </w:r>
      <w:r w:rsidRPr="00CD226B">
        <w:rPr>
          <w:rFonts w:ascii="Times New Roman" w:hAnsi="Times New Roman" w:cs="Times New Roman"/>
          <w:b/>
          <w:bCs/>
          <w:sz w:val="24"/>
          <w:szCs w:val="24"/>
          <w:lang w:val="en-US"/>
        </w:rPr>
        <w:t>Precision</w:t>
      </w:r>
      <w:r w:rsidRPr="00CD226B">
        <w:rPr>
          <w:rFonts w:ascii="Times New Roman" w:hAnsi="Times New Roman" w:cs="Times New Roman"/>
          <w:sz w:val="24"/>
          <w:szCs w:val="24"/>
          <w:lang w:val="en-US"/>
        </w:rPr>
        <w:t>:</w:t>
      </w:r>
    </w:p>
    <w:p w14:paraId="5763625C" w14:textId="77777777" w:rsidR="000E5ED5" w:rsidRPr="00CD226B" w:rsidRDefault="000E5ED5" w:rsidP="00CD226B">
      <w:pPr>
        <w:pStyle w:val="Paragraphedeliste"/>
        <w:numPr>
          <w:ilvl w:val="1"/>
          <w:numId w:val="6"/>
        </w:numPr>
        <w:spacing w:line="360" w:lineRule="auto"/>
        <w:rPr>
          <w:rFonts w:ascii="Times New Roman" w:hAnsi="Times New Roman" w:cs="Times New Roman"/>
          <w:b/>
          <w:sz w:val="24"/>
          <w:szCs w:val="24"/>
          <w:highlight w:val="yellow"/>
          <w:lang w:val="en-US"/>
        </w:rPr>
      </w:pPr>
      <w:r w:rsidRPr="00CD226B">
        <w:rPr>
          <w:rFonts w:ascii="Times New Roman" w:hAnsi="Times New Roman" w:cs="Times New Roman"/>
          <w:b/>
          <w:sz w:val="24"/>
          <w:szCs w:val="24"/>
          <w:highlight w:val="yellow"/>
          <w:lang w:val="en-US"/>
        </w:rPr>
        <w:t>Data format</w:t>
      </w:r>
    </w:p>
    <w:p w14:paraId="05F181CE" w14:textId="11822DC2" w:rsidR="0009675E" w:rsidRPr="00CD226B" w:rsidRDefault="0009675E" w:rsidP="00CD226B">
      <w:pPr>
        <w:spacing w:line="360" w:lineRule="auto"/>
        <w:rPr>
          <w:rFonts w:ascii="Times New Roman" w:hAnsi="Times New Roman" w:cs="Times New Roman"/>
          <w:sz w:val="24"/>
          <w:szCs w:val="24"/>
          <w:lang w:val="en-US"/>
        </w:rPr>
      </w:pPr>
      <w:r w:rsidRPr="00CD226B">
        <w:rPr>
          <w:rFonts w:ascii="Times New Roman" w:hAnsi="Times New Roman" w:cs="Times New Roman"/>
          <w:sz w:val="24"/>
          <w:szCs w:val="24"/>
          <w:lang w:val="en-US"/>
        </w:rPr>
        <w:br w:type="page"/>
      </w:r>
    </w:p>
    <w:p w14:paraId="1CFFA02C" w14:textId="1A153EEA" w:rsidR="0009675E" w:rsidRPr="00CD226B" w:rsidRDefault="0009675E" w:rsidP="00CD226B">
      <w:pPr>
        <w:spacing w:line="360" w:lineRule="auto"/>
        <w:rPr>
          <w:rFonts w:ascii="Times New Roman" w:hAnsi="Times New Roman" w:cs="Times New Roman"/>
          <w:sz w:val="24"/>
          <w:szCs w:val="24"/>
          <w:lang w:val="en-US"/>
        </w:rPr>
      </w:pPr>
      <w:r w:rsidRPr="00CD226B">
        <w:rPr>
          <w:rFonts w:ascii="Times New Roman" w:hAnsi="Times New Roman" w:cs="Times New Roman"/>
          <w:sz w:val="24"/>
          <w:szCs w:val="24"/>
          <w:lang w:val="en-US"/>
        </w:rPr>
        <w:lastRenderedPageBreak/>
        <w:t xml:space="preserve">Table </w:t>
      </w:r>
      <w:r w:rsidR="00410817" w:rsidRPr="00CD226B">
        <w:rPr>
          <w:rFonts w:ascii="Times New Roman" w:hAnsi="Times New Roman" w:cs="Times New Roman"/>
          <w:sz w:val="24"/>
          <w:szCs w:val="24"/>
          <w:lang w:val="en-US"/>
        </w:rPr>
        <w:t>II</w:t>
      </w:r>
      <w:r w:rsidRPr="00CD226B">
        <w:rPr>
          <w:rFonts w:ascii="Times New Roman" w:hAnsi="Times New Roman" w:cs="Times New Roman"/>
          <w:sz w:val="24"/>
          <w:szCs w:val="24"/>
          <w:lang w:val="en-US"/>
        </w:rPr>
        <w:t xml:space="preserve">. Description of the variables included in the dataset file </w:t>
      </w:r>
    </w:p>
    <w:tbl>
      <w:tblPr>
        <w:tblStyle w:val="Grilledutableau"/>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
        <w:gridCol w:w="1116"/>
        <w:gridCol w:w="3796"/>
        <w:gridCol w:w="728"/>
        <w:gridCol w:w="1082"/>
        <w:gridCol w:w="1733"/>
      </w:tblGrid>
      <w:tr w:rsidR="0009675E" w:rsidRPr="00CD226B" w14:paraId="4DA99FFD" w14:textId="77777777" w:rsidTr="00CD226B">
        <w:tc>
          <w:tcPr>
            <w:tcW w:w="1043" w:type="dxa"/>
            <w:tcBorders>
              <w:top w:val="single" w:sz="4" w:space="0" w:color="auto"/>
              <w:bottom w:val="single" w:sz="4" w:space="0" w:color="auto"/>
            </w:tcBorders>
          </w:tcPr>
          <w:p w14:paraId="15B081A4" w14:textId="77777777" w:rsidR="0009675E" w:rsidRPr="00CD226B" w:rsidRDefault="0009675E" w:rsidP="00CD226B">
            <w:pPr>
              <w:rPr>
                <w:rFonts w:ascii="Times New Roman" w:hAnsi="Times New Roman" w:cs="Times New Roman"/>
                <w:b/>
                <w:bCs/>
                <w:sz w:val="24"/>
                <w:szCs w:val="24"/>
                <w:lang w:val="en-US"/>
              </w:rPr>
            </w:pPr>
            <w:proofErr w:type="spellStart"/>
            <w:r w:rsidRPr="00CD226B">
              <w:rPr>
                <w:rFonts w:ascii="Times New Roman" w:hAnsi="Times New Roman" w:cs="Times New Roman"/>
                <w:b/>
                <w:bCs/>
                <w:sz w:val="24"/>
                <w:szCs w:val="24"/>
              </w:rPr>
              <w:t>Column</w:t>
            </w:r>
            <w:proofErr w:type="spellEnd"/>
          </w:p>
        </w:tc>
        <w:tc>
          <w:tcPr>
            <w:tcW w:w="1116" w:type="dxa"/>
            <w:tcBorders>
              <w:top w:val="single" w:sz="4" w:space="0" w:color="auto"/>
              <w:bottom w:val="single" w:sz="4" w:space="0" w:color="auto"/>
            </w:tcBorders>
          </w:tcPr>
          <w:p w14:paraId="2F6A3943" w14:textId="77777777" w:rsidR="0009675E" w:rsidRPr="00CD226B" w:rsidRDefault="0009675E" w:rsidP="00CD226B">
            <w:pPr>
              <w:rPr>
                <w:rFonts w:ascii="Times New Roman" w:hAnsi="Times New Roman" w:cs="Times New Roman"/>
                <w:b/>
                <w:bCs/>
                <w:sz w:val="24"/>
                <w:szCs w:val="24"/>
                <w:lang w:val="en-US"/>
              </w:rPr>
            </w:pPr>
            <w:r w:rsidRPr="00CD226B">
              <w:rPr>
                <w:rFonts w:ascii="Times New Roman" w:hAnsi="Times New Roman" w:cs="Times New Roman"/>
                <w:b/>
                <w:bCs/>
                <w:sz w:val="24"/>
                <w:szCs w:val="24"/>
              </w:rPr>
              <w:t xml:space="preserve">Variable </w:t>
            </w:r>
            <w:proofErr w:type="spellStart"/>
            <w:r w:rsidRPr="00CD226B">
              <w:rPr>
                <w:rFonts w:ascii="Times New Roman" w:hAnsi="Times New Roman" w:cs="Times New Roman"/>
                <w:b/>
                <w:bCs/>
                <w:sz w:val="24"/>
                <w:szCs w:val="24"/>
              </w:rPr>
              <w:t>identity</w:t>
            </w:r>
            <w:proofErr w:type="spellEnd"/>
          </w:p>
        </w:tc>
        <w:tc>
          <w:tcPr>
            <w:tcW w:w="3796" w:type="dxa"/>
            <w:tcBorders>
              <w:top w:val="single" w:sz="4" w:space="0" w:color="auto"/>
              <w:bottom w:val="single" w:sz="4" w:space="0" w:color="auto"/>
            </w:tcBorders>
          </w:tcPr>
          <w:p w14:paraId="19237A29" w14:textId="77777777" w:rsidR="0009675E" w:rsidRPr="00CD226B" w:rsidRDefault="0009675E" w:rsidP="00CD226B">
            <w:pPr>
              <w:rPr>
                <w:rFonts w:ascii="Times New Roman" w:hAnsi="Times New Roman" w:cs="Times New Roman"/>
                <w:b/>
                <w:bCs/>
                <w:sz w:val="24"/>
                <w:szCs w:val="24"/>
                <w:lang w:val="en-US"/>
              </w:rPr>
            </w:pPr>
            <w:r w:rsidRPr="00CD226B">
              <w:rPr>
                <w:rFonts w:ascii="Times New Roman" w:hAnsi="Times New Roman" w:cs="Times New Roman"/>
                <w:b/>
                <w:bCs/>
                <w:sz w:val="24"/>
                <w:szCs w:val="24"/>
              </w:rPr>
              <w:t xml:space="preserve">Variable </w:t>
            </w:r>
            <w:proofErr w:type="spellStart"/>
            <w:r w:rsidRPr="00CD226B">
              <w:rPr>
                <w:rFonts w:ascii="Times New Roman" w:hAnsi="Times New Roman" w:cs="Times New Roman"/>
                <w:b/>
                <w:bCs/>
                <w:sz w:val="24"/>
                <w:szCs w:val="24"/>
              </w:rPr>
              <w:t>definition</w:t>
            </w:r>
            <w:proofErr w:type="spellEnd"/>
          </w:p>
        </w:tc>
        <w:tc>
          <w:tcPr>
            <w:tcW w:w="728" w:type="dxa"/>
            <w:tcBorders>
              <w:top w:val="single" w:sz="4" w:space="0" w:color="auto"/>
              <w:bottom w:val="single" w:sz="4" w:space="0" w:color="auto"/>
            </w:tcBorders>
          </w:tcPr>
          <w:p w14:paraId="011240EE" w14:textId="30AFCB1B" w:rsidR="0009675E" w:rsidRPr="00CD226B" w:rsidRDefault="0009675E" w:rsidP="00CD226B">
            <w:pPr>
              <w:rPr>
                <w:rFonts w:ascii="Times New Roman" w:hAnsi="Times New Roman" w:cs="Times New Roman"/>
                <w:b/>
                <w:bCs/>
                <w:sz w:val="24"/>
                <w:szCs w:val="24"/>
                <w:lang w:val="en-US"/>
              </w:rPr>
            </w:pPr>
            <w:r w:rsidRPr="00CD226B">
              <w:rPr>
                <w:rFonts w:ascii="Times New Roman" w:hAnsi="Times New Roman" w:cs="Times New Roman"/>
                <w:b/>
                <w:bCs/>
                <w:sz w:val="24"/>
                <w:szCs w:val="24"/>
              </w:rPr>
              <w:t xml:space="preserve">Unit </w:t>
            </w:r>
          </w:p>
        </w:tc>
        <w:tc>
          <w:tcPr>
            <w:tcW w:w="1082" w:type="dxa"/>
            <w:tcBorders>
              <w:top w:val="single" w:sz="4" w:space="0" w:color="auto"/>
              <w:bottom w:val="single" w:sz="4" w:space="0" w:color="auto"/>
            </w:tcBorders>
          </w:tcPr>
          <w:p w14:paraId="34518942" w14:textId="77777777" w:rsidR="0009675E" w:rsidRPr="00CD226B" w:rsidRDefault="0009675E" w:rsidP="00CD226B">
            <w:pPr>
              <w:rPr>
                <w:rFonts w:ascii="Times New Roman" w:hAnsi="Times New Roman" w:cs="Times New Roman"/>
                <w:b/>
                <w:bCs/>
                <w:sz w:val="24"/>
                <w:szCs w:val="24"/>
                <w:lang w:val="en-US"/>
              </w:rPr>
            </w:pPr>
            <w:r w:rsidRPr="00CD226B">
              <w:rPr>
                <w:rFonts w:ascii="Times New Roman" w:hAnsi="Times New Roman" w:cs="Times New Roman"/>
                <w:b/>
                <w:bCs/>
                <w:sz w:val="24"/>
                <w:szCs w:val="24"/>
              </w:rPr>
              <w:t>Storage type</w:t>
            </w:r>
          </w:p>
        </w:tc>
        <w:tc>
          <w:tcPr>
            <w:tcW w:w="1733" w:type="dxa"/>
            <w:tcBorders>
              <w:top w:val="single" w:sz="4" w:space="0" w:color="auto"/>
              <w:bottom w:val="single" w:sz="4" w:space="0" w:color="auto"/>
            </w:tcBorders>
          </w:tcPr>
          <w:p w14:paraId="370B758E" w14:textId="77777777" w:rsidR="0009675E" w:rsidRPr="00CD226B" w:rsidRDefault="0009675E" w:rsidP="00CD226B">
            <w:pPr>
              <w:rPr>
                <w:rFonts w:ascii="Times New Roman" w:hAnsi="Times New Roman" w:cs="Times New Roman"/>
                <w:b/>
                <w:bCs/>
                <w:sz w:val="24"/>
                <w:szCs w:val="24"/>
                <w:lang w:val="en-US"/>
              </w:rPr>
            </w:pPr>
            <w:r w:rsidRPr="00CD226B">
              <w:rPr>
                <w:rFonts w:ascii="Times New Roman" w:hAnsi="Times New Roman" w:cs="Times New Roman"/>
                <w:b/>
                <w:bCs/>
                <w:sz w:val="24"/>
                <w:szCs w:val="24"/>
              </w:rPr>
              <w:t>Range</w:t>
            </w:r>
          </w:p>
        </w:tc>
      </w:tr>
      <w:tr w:rsidR="00602E31" w:rsidRPr="00CD226B" w14:paraId="3A2AC6AA" w14:textId="77777777" w:rsidTr="00CD226B">
        <w:tc>
          <w:tcPr>
            <w:tcW w:w="1043" w:type="dxa"/>
            <w:tcBorders>
              <w:top w:val="single" w:sz="4" w:space="0" w:color="auto"/>
            </w:tcBorders>
          </w:tcPr>
          <w:p w14:paraId="7F6B9582" w14:textId="77777777" w:rsidR="00602E31" w:rsidRPr="00CD226B" w:rsidRDefault="00602E31" w:rsidP="00CD226B">
            <w:pPr>
              <w:jc w:val="right"/>
              <w:rPr>
                <w:rFonts w:ascii="Times New Roman" w:hAnsi="Times New Roman" w:cs="Times New Roman"/>
                <w:sz w:val="24"/>
                <w:szCs w:val="24"/>
                <w:lang w:val="en-US"/>
              </w:rPr>
            </w:pPr>
            <w:r w:rsidRPr="00CD226B">
              <w:rPr>
                <w:rFonts w:ascii="Times New Roman" w:hAnsi="Times New Roman" w:cs="Times New Roman"/>
                <w:sz w:val="24"/>
                <w:szCs w:val="24"/>
              </w:rPr>
              <w:t>1</w:t>
            </w:r>
          </w:p>
        </w:tc>
        <w:tc>
          <w:tcPr>
            <w:tcW w:w="1116" w:type="dxa"/>
            <w:tcBorders>
              <w:top w:val="single" w:sz="4" w:space="0" w:color="auto"/>
            </w:tcBorders>
          </w:tcPr>
          <w:p w14:paraId="5D538BF1" w14:textId="4F6CB6F2" w:rsidR="00602E31" w:rsidRPr="00CD226B" w:rsidRDefault="00602E31" w:rsidP="00CD226B">
            <w:pPr>
              <w:rPr>
                <w:rFonts w:ascii="Times New Roman" w:hAnsi="Times New Roman" w:cs="Times New Roman"/>
                <w:sz w:val="24"/>
                <w:szCs w:val="24"/>
                <w:lang w:val="en-US"/>
              </w:rPr>
            </w:pPr>
            <w:r w:rsidRPr="00CD226B">
              <w:rPr>
                <w:rFonts w:ascii="Times New Roman" w:hAnsi="Times New Roman" w:cs="Times New Roman"/>
                <w:sz w:val="24"/>
                <w:szCs w:val="24"/>
              </w:rPr>
              <w:t>Family</w:t>
            </w:r>
          </w:p>
        </w:tc>
        <w:tc>
          <w:tcPr>
            <w:tcW w:w="3796" w:type="dxa"/>
            <w:tcBorders>
              <w:top w:val="single" w:sz="4" w:space="0" w:color="auto"/>
            </w:tcBorders>
          </w:tcPr>
          <w:p w14:paraId="692C9628" w14:textId="77777777" w:rsidR="00602E31" w:rsidRPr="00CD226B" w:rsidRDefault="00602E31" w:rsidP="00CD226B">
            <w:pPr>
              <w:rPr>
                <w:rFonts w:ascii="Times New Roman" w:hAnsi="Times New Roman" w:cs="Times New Roman"/>
                <w:sz w:val="24"/>
                <w:szCs w:val="24"/>
                <w:lang w:val="en-US"/>
              </w:rPr>
            </w:pPr>
            <w:r w:rsidRPr="00CD226B">
              <w:rPr>
                <w:rFonts w:ascii="Times New Roman" w:hAnsi="Times New Roman" w:cs="Times New Roman"/>
                <w:sz w:val="24"/>
                <w:szCs w:val="24"/>
                <w:lang w:val="en-GB"/>
              </w:rPr>
              <w:t xml:space="preserve">Family names according to </w:t>
            </w:r>
            <w:proofErr w:type="spellStart"/>
            <w:r w:rsidRPr="00CD226B">
              <w:rPr>
                <w:rFonts w:ascii="Times New Roman" w:hAnsi="Times New Roman" w:cs="Times New Roman"/>
                <w:sz w:val="24"/>
                <w:szCs w:val="24"/>
                <w:lang w:val="en-GB"/>
              </w:rPr>
              <w:t>Fishbase</w:t>
            </w:r>
            <w:proofErr w:type="spellEnd"/>
            <w:r w:rsidRPr="00CD226B">
              <w:rPr>
                <w:rFonts w:ascii="Times New Roman" w:hAnsi="Times New Roman" w:cs="Times New Roman"/>
                <w:sz w:val="24"/>
                <w:szCs w:val="24"/>
                <w:lang w:val="en-GB"/>
              </w:rPr>
              <w:t xml:space="preserve"> (https://www.fishbase.de/search.php)</w:t>
            </w:r>
          </w:p>
        </w:tc>
        <w:tc>
          <w:tcPr>
            <w:tcW w:w="728" w:type="dxa"/>
            <w:tcBorders>
              <w:top w:val="single" w:sz="4" w:space="0" w:color="auto"/>
            </w:tcBorders>
          </w:tcPr>
          <w:p w14:paraId="6E89752A" w14:textId="77777777" w:rsidR="00602E31" w:rsidRPr="00CD226B" w:rsidRDefault="00602E31" w:rsidP="00CD226B">
            <w:pPr>
              <w:jc w:val="center"/>
              <w:rPr>
                <w:rFonts w:ascii="Times New Roman" w:hAnsi="Times New Roman" w:cs="Times New Roman"/>
                <w:sz w:val="24"/>
                <w:szCs w:val="24"/>
                <w:lang w:val="en-US"/>
              </w:rPr>
            </w:pPr>
            <w:r w:rsidRPr="00CD226B">
              <w:rPr>
                <w:rFonts w:ascii="Times New Roman" w:hAnsi="Times New Roman" w:cs="Times New Roman"/>
                <w:sz w:val="24"/>
                <w:szCs w:val="24"/>
                <w:lang w:val="en-US"/>
              </w:rPr>
              <w:t>-</w:t>
            </w:r>
          </w:p>
        </w:tc>
        <w:tc>
          <w:tcPr>
            <w:tcW w:w="1082" w:type="dxa"/>
            <w:tcBorders>
              <w:top w:val="single" w:sz="4" w:space="0" w:color="auto"/>
            </w:tcBorders>
          </w:tcPr>
          <w:p w14:paraId="2A60B708" w14:textId="77777777" w:rsidR="00602E31" w:rsidRPr="00CD226B" w:rsidRDefault="00602E31" w:rsidP="00CD226B">
            <w:pPr>
              <w:rPr>
                <w:rFonts w:ascii="Times New Roman" w:hAnsi="Times New Roman" w:cs="Times New Roman"/>
                <w:sz w:val="24"/>
                <w:szCs w:val="24"/>
                <w:lang w:val="en-US"/>
              </w:rPr>
            </w:pPr>
            <w:r w:rsidRPr="00CD226B">
              <w:rPr>
                <w:rFonts w:ascii="Times New Roman" w:hAnsi="Times New Roman" w:cs="Times New Roman"/>
                <w:sz w:val="24"/>
                <w:szCs w:val="24"/>
              </w:rPr>
              <w:t>Factor</w:t>
            </w:r>
          </w:p>
        </w:tc>
        <w:tc>
          <w:tcPr>
            <w:tcW w:w="1733" w:type="dxa"/>
            <w:tcBorders>
              <w:top w:val="single" w:sz="4" w:space="0" w:color="auto"/>
            </w:tcBorders>
          </w:tcPr>
          <w:p w14:paraId="5B5A819A" w14:textId="77777777" w:rsidR="00602E31" w:rsidRPr="00CD226B" w:rsidRDefault="00602E31" w:rsidP="00CD226B">
            <w:pPr>
              <w:jc w:val="center"/>
              <w:rPr>
                <w:rFonts w:ascii="Times New Roman" w:hAnsi="Times New Roman" w:cs="Times New Roman"/>
                <w:sz w:val="24"/>
                <w:szCs w:val="24"/>
                <w:lang w:val="en-US"/>
              </w:rPr>
            </w:pPr>
            <w:r w:rsidRPr="00CD226B">
              <w:rPr>
                <w:rFonts w:ascii="Times New Roman" w:hAnsi="Times New Roman" w:cs="Times New Roman"/>
                <w:sz w:val="24"/>
                <w:szCs w:val="24"/>
                <w:lang w:val="en-US"/>
              </w:rPr>
              <w:t>-</w:t>
            </w:r>
          </w:p>
        </w:tc>
      </w:tr>
      <w:tr w:rsidR="00602E31" w:rsidRPr="00CD226B" w14:paraId="492B9012" w14:textId="77777777" w:rsidTr="00CD226B">
        <w:tc>
          <w:tcPr>
            <w:tcW w:w="1043" w:type="dxa"/>
          </w:tcPr>
          <w:p w14:paraId="161439CF" w14:textId="77777777" w:rsidR="00602E31" w:rsidRPr="00CD226B" w:rsidRDefault="00602E31" w:rsidP="00CD226B">
            <w:pPr>
              <w:jc w:val="right"/>
              <w:rPr>
                <w:rFonts w:ascii="Times New Roman" w:hAnsi="Times New Roman" w:cs="Times New Roman"/>
                <w:sz w:val="24"/>
                <w:szCs w:val="24"/>
                <w:lang w:val="en-US"/>
              </w:rPr>
            </w:pPr>
            <w:r w:rsidRPr="00CD226B">
              <w:rPr>
                <w:rFonts w:ascii="Times New Roman" w:hAnsi="Times New Roman" w:cs="Times New Roman"/>
                <w:sz w:val="24"/>
                <w:szCs w:val="24"/>
              </w:rPr>
              <w:t>2</w:t>
            </w:r>
          </w:p>
        </w:tc>
        <w:tc>
          <w:tcPr>
            <w:tcW w:w="1116" w:type="dxa"/>
          </w:tcPr>
          <w:p w14:paraId="20FA69B5" w14:textId="2F54F1F5" w:rsidR="00602E31" w:rsidRPr="00CD226B" w:rsidRDefault="00602E31" w:rsidP="00CD226B">
            <w:pPr>
              <w:rPr>
                <w:rFonts w:ascii="Times New Roman" w:hAnsi="Times New Roman" w:cs="Times New Roman"/>
                <w:sz w:val="24"/>
                <w:szCs w:val="24"/>
                <w:lang w:val="en-US"/>
              </w:rPr>
            </w:pPr>
            <w:proofErr w:type="spellStart"/>
            <w:r w:rsidRPr="00CD226B">
              <w:rPr>
                <w:rFonts w:ascii="Times New Roman" w:hAnsi="Times New Roman" w:cs="Times New Roman"/>
                <w:sz w:val="24"/>
                <w:szCs w:val="24"/>
              </w:rPr>
              <w:t>Genus</w:t>
            </w:r>
            <w:proofErr w:type="spellEnd"/>
          </w:p>
        </w:tc>
        <w:tc>
          <w:tcPr>
            <w:tcW w:w="3796" w:type="dxa"/>
          </w:tcPr>
          <w:p w14:paraId="41B5FE60" w14:textId="77777777" w:rsidR="00602E31" w:rsidRPr="00CD226B" w:rsidRDefault="00602E31" w:rsidP="00CD226B">
            <w:pPr>
              <w:rPr>
                <w:rFonts w:ascii="Times New Roman" w:hAnsi="Times New Roman" w:cs="Times New Roman"/>
                <w:sz w:val="24"/>
                <w:szCs w:val="24"/>
                <w:lang w:val="en-US"/>
              </w:rPr>
            </w:pPr>
            <w:r w:rsidRPr="00CD226B">
              <w:rPr>
                <w:rFonts w:ascii="Times New Roman" w:hAnsi="Times New Roman" w:cs="Times New Roman"/>
                <w:sz w:val="24"/>
                <w:szCs w:val="24"/>
                <w:lang w:val="en-GB"/>
              </w:rPr>
              <w:t xml:space="preserve">Genus names according to </w:t>
            </w:r>
            <w:proofErr w:type="spellStart"/>
            <w:r w:rsidRPr="00CD226B">
              <w:rPr>
                <w:rFonts w:ascii="Times New Roman" w:hAnsi="Times New Roman" w:cs="Times New Roman"/>
                <w:sz w:val="24"/>
                <w:szCs w:val="24"/>
                <w:lang w:val="en-GB"/>
              </w:rPr>
              <w:t>Fishbase</w:t>
            </w:r>
            <w:proofErr w:type="spellEnd"/>
            <w:r w:rsidRPr="00CD226B">
              <w:rPr>
                <w:rFonts w:ascii="Times New Roman" w:hAnsi="Times New Roman" w:cs="Times New Roman"/>
                <w:sz w:val="24"/>
                <w:szCs w:val="24"/>
                <w:lang w:val="en-GB"/>
              </w:rPr>
              <w:t xml:space="preserve"> (https://www.fishbase.de/search.php)</w:t>
            </w:r>
          </w:p>
        </w:tc>
        <w:tc>
          <w:tcPr>
            <w:tcW w:w="728" w:type="dxa"/>
          </w:tcPr>
          <w:p w14:paraId="7DEC767F" w14:textId="77777777" w:rsidR="00602E31" w:rsidRPr="00CD226B" w:rsidRDefault="00602E31" w:rsidP="00CD226B">
            <w:pPr>
              <w:jc w:val="center"/>
              <w:rPr>
                <w:rFonts w:ascii="Times New Roman" w:hAnsi="Times New Roman" w:cs="Times New Roman"/>
                <w:sz w:val="24"/>
                <w:szCs w:val="24"/>
                <w:lang w:val="en-US"/>
              </w:rPr>
            </w:pPr>
            <w:r w:rsidRPr="00CD226B">
              <w:rPr>
                <w:rFonts w:ascii="Times New Roman" w:hAnsi="Times New Roman" w:cs="Times New Roman"/>
                <w:sz w:val="24"/>
                <w:szCs w:val="24"/>
                <w:lang w:val="en-US"/>
              </w:rPr>
              <w:t>-</w:t>
            </w:r>
          </w:p>
        </w:tc>
        <w:tc>
          <w:tcPr>
            <w:tcW w:w="1082" w:type="dxa"/>
          </w:tcPr>
          <w:p w14:paraId="738AED3B" w14:textId="77777777" w:rsidR="00602E31" w:rsidRPr="00CD226B" w:rsidRDefault="00602E31" w:rsidP="00CD226B">
            <w:pPr>
              <w:rPr>
                <w:rFonts w:ascii="Times New Roman" w:hAnsi="Times New Roman" w:cs="Times New Roman"/>
                <w:sz w:val="24"/>
                <w:szCs w:val="24"/>
                <w:lang w:val="en-US"/>
              </w:rPr>
            </w:pPr>
            <w:r w:rsidRPr="00CD226B">
              <w:rPr>
                <w:rFonts w:ascii="Times New Roman" w:hAnsi="Times New Roman" w:cs="Times New Roman"/>
                <w:sz w:val="24"/>
                <w:szCs w:val="24"/>
              </w:rPr>
              <w:t>Factor</w:t>
            </w:r>
          </w:p>
        </w:tc>
        <w:tc>
          <w:tcPr>
            <w:tcW w:w="1733" w:type="dxa"/>
          </w:tcPr>
          <w:p w14:paraId="33BBDD75" w14:textId="77777777" w:rsidR="00602E31" w:rsidRPr="00CD226B" w:rsidRDefault="00602E31" w:rsidP="00CD226B">
            <w:pPr>
              <w:jc w:val="center"/>
              <w:rPr>
                <w:rFonts w:ascii="Times New Roman" w:hAnsi="Times New Roman" w:cs="Times New Roman"/>
                <w:sz w:val="24"/>
                <w:szCs w:val="24"/>
                <w:lang w:val="en-US"/>
              </w:rPr>
            </w:pPr>
            <w:r w:rsidRPr="00CD226B">
              <w:rPr>
                <w:rFonts w:ascii="Times New Roman" w:hAnsi="Times New Roman" w:cs="Times New Roman"/>
                <w:sz w:val="24"/>
                <w:szCs w:val="24"/>
                <w:lang w:val="en-US"/>
              </w:rPr>
              <w:t>-</w:t>
            </w:r>
          </w:p>
        </w:tc>
      </w:tr>
      <w:tr w:rsidR="00602E31" w:rsidRPr="00CD226B" w14:paraId="5E1B839D" w14:textId="77777777" w:rsidTr="00CD226B">
        <w:tc>
          <w:tcPr>
            <w:tcW w:w="1043" w:type="dxa"/>
          </w:tcPr>
          <w:p w14:paraId="2742CFB8" w14:textId="77777777" w:rsidR="00602E31" w:rsidRPr="00CD226B" w:rsidRDefault="00602E31" w:rsidP="00CD226B">
            <w:pPr>
              <w:jc w:val="right"/>
              <w:rPr>
                <w:rFonts w:ascii="Times New Roman" w:hAnsi="Times New Roman" w:cs="Times New Roman"/>
                <w:sz w:val="24"/>
                <w:szCs w:val="24"/>
                <w:lang w:val="en-US"/>
              </w:rPr>
            </w:pPr>
            <w:r w:rsidRPr="00CD226B">
              <w:rPr>
                <w:rFonts w:ascii="Times New Roman" w:hAnsi="Times New Roman" w:cs="Times New Roman"/>
                <w:sz w:val="24"/>
                <w:szCs w:val="24"/>
              </w:rPr>
              <w:t>3</w:t>
            </w:r>
          </w:p>
        </w:tc>
        <w:tc>
          <w:tcPr>
            <w:tcW w:w="1116" w:type="dxa"/>
          </w:tcPr>
          <w:p w14:paraId="49277CC4" w14:textId="242BE75E" w:rsidR="00602E31" w:rsidRPr="00CD226B" w:rsidRDefault="00602E31" w:rsidP="00CD226B">
            <w:pPr>
              <w:rPr>
                <w:rFonts w:ascii="Times New Roman" w:hAnsi="Times New Roman" w:cs="Times New Roman"/>
                <w:sz w:val="24"/>
                <w:szCs w:val="24"/>
                <w:lang w:val="en-US"/>
              </w:rPr>
            </w:pPr>
            <w:proofErr w:type="spellStart"/>
            <w:r w:rsidRPr="00CD226B">
              <w:rPr>
                <w:rFonts w:ascii="Times New Roman" w:hAnsi="Times New Roman" w:cs="Times New Roman"/>
                <w:sz w:val="24"/>
                <w:szCs w:val="24"/>
              </w:rPr>
              <w:t>Species</w:t>
            </w:r>
            <w:proofErr w:type="spellEnd"/>
          </w:p>
        </w:tc>
        <w:tc>
          <w:tcPr>
            <w:tcW w:w="3796" w:type="dxa"/>
          </w:tcPr>
          <w:p w14:paraId="0AEA4A84" w14:textId="77777777" w:rsidR="00602E31" w:rsidRPr="00CD226B" w:rsidRDefault="00602E31" w:rsidP="00CD226B">
            <w:pPr>
              <w:rPr>
                <w:rFonts w:ascii="Times New Roman" w:hAnsi="Times New Roman" w:cs="Times New Roman"/>
                <w:sz w:val="24"/>
                <w:szCs w:val="24"/>
                <w:lang w:val="en-US"/>
              </w:rPr>
            </w:pPr>
            <w:r w:rsidRPr="00CD226B">
              <w:rPr>
                <w:rFonts w:ascii="Times New Roman" w:hAnsi="Times New Roman" w:cs="Times New Roman"/>
                <w:sz w:val="24"/>
                <w:szCs w:val="24"/>
                <w:lang w:val="en-GB"/>
              </w:rPr>
              <w:t xml:space="preserve">Species names according to </w:t>
            </w:r>
            <w:proofErr w:type="spellStart"/>
            <w:r w:rsidRPr="00CD226B">
              <w:rPr>
                <w:rFonts w:ascii="Times New Roman" w:hAnsi="Times New Roman" w:cs="Times New Roman"/>
                <w:sz w:val="24"/>
                <w:szCs w:val="24"/>
                <w:lang w:val="en-GB"/>
              </w:rPr>
              <w:t>Fishbase</w:t>
            </w:r>
            <w:proofErr w:type="spellEnd"/>
            <w:r w:rsidRPr="00CD226B">
              <w:rPr>
                <w:rFonts w:ascii="Times New Roman" w:hAnsi="Times New Roman" w:cs="Times New Roman"/>
                <w:sz w:val="24"/>
                <w:szCs w:val="24"/>
                <w:lang w:val="en-GB"/>
              </w:rPr>
              <w:t xml:space="preserve"> (https://www.fishbase.de/search.php)</w:t>
            </w:r>
          </w:p>
        </w:tc>
        <w:tc>
          <w:tcPr>
            <w:tcW w:w="728" w:type="dxa"/>
          </w:tcPr>
          <w:p w14:paraId="59395F3A" w14:textId="77777777" w:rsidR="00602E31" w:rsidRPr="00CD226B" w:rsidRDefault="00602E31" w:rsidP="00CD226B">
            <w:pPr>
              <w:jc w:val="center"/>
              <w:rPr>
                <w:rFonts w:ascii="Times New Roman" w:hAnsi="Times New Roman" w:cs="Times New Roman"/>
                <w:sz w:val="24"/>
                <w:szCs w:val="24"/>
                <w:lang w:val="en-US"/>
              </w:rPr>
            </w:pPr>
            <w:r w:rsidRPr="00CD226B">
              <w:rPr>
                <w:rFonts w:ascii="Times New Roman" w:hAnsi="Times New Roman" w:cs="Times New Roman"/>
                <w:sz w:val="24"/>
                <w:szCs w:val="24"/>
                <w:lang w:val="en-US"/>
              </w:rPr>
              <w:t>-</w:t>
            </w:r>
          </w:p>
        </w:tc>
        <w:tc>
          <w:tcPr>
            <w:tcW w:w="1082" w:type="dxa"/>
          </w:tcPr>
          <w:p w14:paraId="09071388" w14:textId="77777777" w:rsidR="00602E31" w:rsidRPr="00CD226B" w:rsidRDefault="00602E31" w:rsidP="00CD226B">
            <w:pPr>
              <w:rPr>
                <w:rFonts w:ascii="Times New Roman" w:hAnsi="Times New Roman" w:cs="Times New Roman"/>
                <w:sz w:val="24"/>
                <w:szCs w:val="24"/>
                <w:lang w:val="en-US"/>
              </w:rPr>
            </w:pPr>
            <w:r w:rsidRPr="00CD226B">
              <w:rPr>
                <w:rFonts w:ascii="Times New Roman" w:hAnsi="Times New Roman" w:cs="Times New Roman"/>
                <w:sz w:val="24"/>
                <w:szCs w:val="24"/>
              </w:rPr>
              <w:t>Factor</w:t>
            </w:r>
          </w:p>
        </w:tc>
        <w:tc>
          <w:tcPr>
            <w:tcW w:w="1733" w:type="dxa"/>
          </w:tcPr>
          <w:p w14:paraId="6F850B9D" w14:textId="77777777" w:rsidR="00602E31" w:rsidRPr="00CD226B" w:rsidRDefault="00602E31" w:rsidP="00CD226B">
            <w:pPr>
              <w:jc w:val="center"/>
              <w:rPr>
                <w:rFonts w:ascii="Times New Roman" w:hAnsi="Times New Roman" w:cs="Times New Roman"/>
                <w:sz w:val="24"/>
                <w:szCs w:val="24"/>
                <w:lang w:val="en-US"/>
              </w:rPr>
            </w:pPr>
            <w:r w:rsidRPr="00CD226B">
              <w:rPr>
                <w:rFonts w:ascii="Times New Roman" w:hAnsi="Times New Roman" w:cs="Times New Roman"/>
                <w:sz w:val="24"/>
                <w:szCs w:val="24"/>
                <w:lang w:val="en-US"/>
              </w:rPr>
              <w:t>-</w:t>
            </w:r>
          </w:p>
        </w:tc>
      </w:tr>
      <w:tr w:rsidR="00602E31" w:rsidRPr="00CD226B" w14:paraId="30FA5F1A" w14:textId="77777777" w:rsidTr="00CD226B">
        <w:tc>
          <w:tcPr>
            <w:tcW w:w="1043" w:type="dxa"/>
          </w:tcPr>
          <w:p w14:paraId="6095085B" w14:textId="77777777" w:rsidR="00602E31" w:rsidRPr="00CD226B" w:rsidRDefault="00602E31" w:rsidP="00CD226B">
            <w:pPr>
              <w:jc w:val="right"/>
              <w:rPr>
                <w:rFonts w:ascii="Times New Roman" w:hAnsi="Times New Roman" w:cs="Times New Roman"/>
                <w:sz w:val="24"/>
                <w:szCs w:val="24"/>
                <w:lang w:val="en-US"/>
              </w:rPr>
            </w:pPr>
            <w:r w:rsidRPr="00CD226B">
              <w:rPr>
                <w:rFonts w:ascii="Times New Roman" w:hAnsi="Times New Roman" w:cs="Times New Roman"/>
                <w:sz w:val="24"/>
                <w:szCs w:val="24"/>
              </w:rPr>
              <w:t>4</w:t>
            </w:r>
          </w:p>
        </w:tc>
        <w:tc>
          <w:tcPr>
            <w:tcW w:w="1116" w:type="dxa"/>
          </w:tcPr>
          <w:p w14:paraId="506E8198" w14:textId="7DF8D79C" w:rsidR="00602E31" w:rsidRPr="00CD226B" w:rsidRDefault="00602E31" w:rsidP="00CD226B">
            <w:pPr>
              <w:rPr>
                <w:rFonts w:ascii="Times New Roman" w:hAnsi="Times New Roman" w:cs="Times New Roman"/>
                <w:sz w:val="24"/>
                <w:szCs w:val="24"/>
                <w:lang w:val="en-US"/>
              </w:rPr>
            </w:pPr>
            <w:r w:rsidRPr="00CD226B">
              <w:rPr>
                <w:rFonts w:ascii="Times New Roman" w:hAnsi="Times New Roman" w:cs="Times New Roman"/>
                <w:sz w:val="24"/>
                <w:szCs w:val="24"/>
              </w:rPr>
              <w:t>ID</w:t>
            </w:r>
          </w:p>
        </w:tc>
        <w:tc>
          <w:tcPr>
            <w:tcW w:w="3796" w:type="dxa"/>
          </w:tcPr>
          <w:p w14:paraId="3A6E8BB2" w14:textId="77777777" w:rsidR="00602E31" w:rsidRPr="00CD226B" w:rsidRDefault="00602E31" w:rsidP="00CD226B">
            <w:pPr>
              <w:rPr>
                <w:rFonts w:ascii="Times New Roman" w:hAnsi="Times New Roman" w:cs="Times New Roman"/>
                <w:sz w:val="24"/>
                <w:szCs w:val="24"/>
                <w:lang w:val="en-US"/>
              </w:rPr>
            </w:pPr>
            <w:r w:rsidRPr="00CD226B">
              <w:rPr>
                <w:rFonts w:ascii="Times New Roman" w:hAnsi="Times New Roman" w:cs="Times New Roman"/>
                <w:sz w:val="24"/>
                <w:szCs w:val="24"/>
                <w:lang w:val="en-GB"/>
              </w:rPr>
              <w:t>Unique code identifying each individual</w:t>
            </w:r>
          </w:p>
        </w:tc>
        <w:tc>
          <w:tcPr>
            <w:tcW w:w="728" w:type="dxa"/>
          </w:tcPr>
          <w:p w14:paraId="3DF1FF96" w14:textId="77777777" w:rsidR="00602E31" w:rsidRPr="00CD226B" w:rsidRDefault="00602E31" w:rsidP="00CD226B">
            <w:pPr>
              <w:jc w:val="center"/>
              <w:rPr>
                <w:rFonts w:ascii="Times New Roman" w:hAnsi="Times New Roman" w:cs="Times New Roman"/>
                <w:sz w:val="24"/>
                <w:szCs w:val="24"/>
                <w:lang w:val="en-US"/>
              </w:rPr>
            </w:pPr>
            <w:r w:rsidRPr="00CD226B">
              <w:rPr>
                <w:rFonts w:ascii="Times New Roman" w:hAnsi="Times New Roman" w:cs="Times New Roman"/>
                <w:sz w:val="24"/>
                <w:szCs w:val="24"/>
                <w:lang w:val="en-US"/>
              </w:rPr>
              <w:t>-</w:t>
            </w:r>
          </w:p>
        </w:tc>
        <w:tc>
          <w:tcPr>
            <w:tcW w:w="1082" w:type="dxa"/>
          </w:tcPr>
          <w:p w14:paraId="07E6E1C1" w14:textId="77777777" w:rsidR="00602E31" w:rsidRPr="00CD226B" w:rsidRDefault="00602E31" w:rsidP="00CD226B">
            <w:pPr>
              <w:rPr>
                <w:rFonts w:ascii="Times New Roman" w:hAnsi="Times New Roman" w:cs="Times New Roman"/>
                <w:sz w:val="24"/>
                <w:szCs w:val="24"/>
                <w:lang w:val="en-US"/>
              </w:rPr>
            </w:pPr>
            <w:r w:rsidRPr="00CD226B">
              <w:rPr>
                <w:rFonts w:ascii="Times New Roman" w:hAnsi="Times New Roman" w:cs="Times New Roman"/>
                <w:sz w:val="24"/>
                <w:szCs w:val="24"/>
              </w:rPr>
              <w:t>Factor</w:t>
            </w:r>
          </w:p>
        </w:tc>
        <w:tc>
          <w:tcPr>
            <w:tcW w:w="1733" w:type="dxa"/>
          </w:tcPr>
          <w:p w14:paraId="3F6F6ECC" w14:textId="77777777" w:rsidR="00602E31" w:rsidRPr="00CD226B" w:rsidRDefault="00602E31" w:rsidP="00CD226B">
            <w:pPr>
              <w:jc w:val="center"/>
              <w:rPr>
                <w:rFonts w:ascii="Times New Roman" w:hAnsi="Times New Roman" w:cs="Times New Roman"/>
                <w:sz w:val="24"/>
                <w:szCs w:val="24"/>
                <w:lang w:val="en-US"/>
              </w:rPr>
            </w:pPr>
            <w:r w:rsidRPr="00CD226B">
              <w:rPr>
                <w:rFonts w:ascii="Times New Roman" w:hAnsi="Times New Roman" w:cs="Times New Roman"/>
                <w:sz w:val="24"/>
                <w:szCs w:val="24"/>
                <w:lang w:val="en-US"/>
              </w:rPr>
              <w:t>-</w:t>
            </w:r>
          </w:p>
        </w:tc>
      </w:tr>
      <w:tr w:rsidR="00602E31" w:rsidRPr="00CD226B" w14:paraId="62E08842" w14:textId="77777777" w:rsidTr="00CD226B">
        <w:tc>
          <w:tcPr>
            <w:tcW w:w="1043" w:type="dxa"/>
          </w:tcPr>
          <w:p w14:paraId="101F3DDE" w14:textId="77777777" w:rsidR="00602E31" w:rsidRPr="00CD226B" w:rsidRDefault="00602E31" w:rsidP="00CD226B">
            <w:pPr>
              <w:jc w:val="right"/>
              <w:rPr>
                <w:rFonts w:ascii="Times New Roman" w:hAnsi="Times New Roman" w:cs="Times New Roman"/>
                <w:sz w:val="24"/>
                <w:szCs w:val="24"/>
                <w:lang w:val="en-US"/>
              </w:rPr>
            </w:pPr>
            <w:r w:rsidRPr="00CD226B">
              <w:rPr>
                <w:rFonts w:ascii="Times New Roman" w:hAnsi="Times New Roman" w:cs="Times New Roman"/>
                <w:sz w:val="24"/>
                <w:szCs w:val="24"/>
              </w:rPr>
              <w:t>5</w:t>
            </w:r>
          </w:p>
        </w:tc>
        <w:tc>
          <w:tcPr>
            <w:tcW w:w="1116" w:type="dxa"/>
          </w:tcPr>
          <w:p w14:paraId="199523D3" w14:textId="7DC4342E" w:rsidR="00602E31" w:rsidRPr="00CD226B" w:rsidRDefault="00602E31" w:rsidP="00CD226B">
            <w:pPr>
              <w:rPr>
                <w:rFonts w:ascii="Times New Roman" w:hAnsi="Times New Roman" w:cs="Times New Roman"/>
                <w:sz w:val="24"/>
                <w:szCs w:val="24"/>
                <w:lang w:val="en-US"/>
              </w:rPr>
            </w:pPr>
            <w:proofErr w:type="spellStart"/>
            <w:r w:rsidRPr="00CD226B">
              <w:rPr>
                <w:rFonts w:ascii="Times New Roman" w:hAnsi="Times New Roman" w:cs="Times New Roman"/>
                <w:sz w:val="24"/>
                <w:szCs w:val="24"/>
              </w:rPr>
              <w:t>Agei</w:t>
            </w:r>
            <w:proofErr w:type="spellEnd"/>
          </w:p>
        </w:tc>
        <w:tc>
          <w:tcPr>
            <w:tcW w:w="3796" w:type="dxa"/>
          </w:tcPr>
          <w:p w14:paraId="098C15A5" w14:textId="77777777" w:rsidR="00602E31" w:rsidRPr="00CD226B" w:rsidRDefault="00602E31" w:rsidP="00CD226B">
            <w:pPr>
              <w:rPr>
                <w:rFonts w:ascii="Times New Roman" w:hAnsi="Times New Roman" w:cs="Times New Roman"/>
                <w:sz w:val="24"/>
                <w:szCs w:val="24"/>
                <w:lang w:val="en-US"/>
              </w:rPr>
            </w:pPr>
            <w:r w:rsidRPr="00CD226B">
              <w:rPr>
                <w:rFonts w:ascii="Times New Roman" w:hAnsi="Times New Roman" w:cs="Times New Roman"/>
                <w:sz w:val="24"/>
                <w:szCs w:val="24"/>
              </w:rPr>
              <w:t xml:space="preserve">Age </w:t>
            </w:r>
            <w:r w:rsidRPr="00CD226B">
              <w:rPr>
                <w:rFonts w:ascii="Times New Roman" w:hAnsi="Times New Roman" w:cs="Times New Roman"/>
                <w:i/>
                <w:iCs/>
                <w:sz w:val="24"/>
                <w:szCs w:val="24"/>
              </w:rPr>
              <w:t>i</w:t>
            </w:r>
          </w:p>
        </w:tc>
        <w:tc>
          <w:tcPr>
            <w:tcW w:w="728" w:type="dxa"/>
          </w:tcPr>
          <w:p w14:paraId="5E271310" w14:textId="77777777" w:rsidR="00602E31" w:rsidRPr="00CD226B" w:rsidRDefault="00602E31" w:rsidP="00CD226B">
            <w:pPr>
              <w:jc w:val="center"/>
              <w:rPr>
                <w:rFonts w:ascii="Times New Roman" w:hAnsi="Times New Roman" w:cs="Times New Roman"/>
                <w:sz w:val="24"/>
                <w:szCs w:val="24"/>
                <w:lang w:val="en-US"/>
              </w:rPr>
            </w:pPr>
            <w:proofErr w:type="spellStart"/>
            <w:r w:rsidRPr="00CD226B">
              <w:rPr>
                <w:rFonts w:ascii="Times New Roman" w:hAnsi="Times New Roman" w:cs="Times New Roman"/>
                <w:sz w:val="24"/>
                <w:szCs w:val="24"/>
              </w:rPr>
              <w:t>years</w:t>
            </w:r>
            <w:proofErr w:type="spellEnd"/>
          </w:p>
        </w:tc>
        <w:tc>
          <w:tcPr>
            <w:tcW w:w="1082" w:type="dxa"/>
          </w:tcPr>
          <w:p w14:paraId="1C132887" w14:textId="77777777" w:rsidR="00602E31" w:rsidRPr="00CD226B" w:rsidRDefault="00602E31" w:rsidP="00CD226B">
            <w:pPr>
              <w:rPr>
                <w:rFonts w:ascii="Times New Roman" w:hAnsi="Times New Roman" w:cs="Times New Roman"/>
                <w:sz w:val="24"/>
                <w:szCs w:val="24"/>
                <w:lang w:val="en-US"/>
              </w:rPr>
            </w:pPr>
            <w:r w:rsidRPr="00CD226B">
              <w:rPr>
                <w:rFonts w:ascii="Times New Roman" w:hAnsi="Times New Roman" w:cs="Times New Roman"/>
                <w:sz w:val="24"/>
                <w:szCs w:val="24"/>
              </w:rPr>
              <w:t>Integer</w:t>
            </w:r>
          </w:p>
        </w:tc>
        <w:tc>
          <w:tcPr>
            <w:tcW w:w="1733" w:type="dxa"/>
          </w:tcPr>
          <w:p w14:paraId="2606831C" w14:textId="77777777" w:rsidR="00602E31" w:rsidRPr="00CD226B" w:rsidRDefault="00602E31" w:rsidP="00CD226B">
            <w:pPr>
              <w:jc w:val="center"/>
              <w:rPr>
                <w:rFonts w:ascii="Times New Roman" w:hAnsi="Times New Roman" w:cs="Times New Roman"/>
                <w:sz w:val="24"/>
                <w:szCs w:val="24"/>
                <w:lang w:val="en-US"/>
              </w:rPr>
            </w:pPr>
            <w:r w:rsidRPr="00CD226B">
              <w:rPr>
                <w:rFonts w:ascii="Times New Roman" w:hAnsi="Times New Roman" w:cs="Times New Roman"/>
                <w:sz w:val="24"/>
                <w:szCs w:val="24"/>
              </w:rPr>
              <w:t>0 - 30</w:t>
            </w:r>
          </w:p>
        </w:tc>
      </w:tr>
      <w:tr w:rsidR="00602E31" w:rsidRPr="00CD226B" w14:paraId="184F541B" w14:textId="77777777" w:rsidTr="00CD226B">
        <w:tc>
          <w:tcPr>
            <w:tcW w:w="1043" w:type="dxa"/>
          </w:tcPr>
          <w:p w14:paraId="5AD849EE" w14:textId="77777777" w:rsidR="00602E31" w:rsidRPr="00CD226B" w:rsidRDefault="00602E31" w:rsidP="00CD226B">
            <w:pPr>
              <w:jc w:val="right"/>
              <w:rPr>
                <w:rFonts w:ascii="Times New Roman" w:hAnsi="Times New Roman" w:cs="Times New Roman"/>
                <w:sz w:val="24"/>
                <w:szCs w:val="24"/>
                <w:lang w:val="en-US"/>
              </w:rPr>
            </w:pPr>
            <w:r w:rsidRPr="00CD226B">
              <w:rPr>
                <w:rFonts w:ascii="Times New Roman" w:hAnsi="Times New Roman" w:cs="Times New Roman"/>
                <w:sz w:val="24"/>
                <w:szCs w:val="24"/>
              </w:rPr>
              <w:t>6</w:t>
            </w:r>
          </w:p>
        </w:tc>
        <w:tc>
          <w:tcPr>
            <w:tcW w:w="1116" w:type="dxa"/>
          </w:tcPr>
          <w:p w14:paraId="36991643" w14:textId="512AAF6C" w:rsidR="00602E31" w:rsidRPr="00CD226B" w:rsidRDefault="00602E31" w:rsidP="00CD226B">
            <w:pPr>
              <w:rPr>
                <w:rFonts w:ascii="Times New Roman" w:hAnsi="Times New Roman" w:cs="Times New Roman"/>
                <w:sz w:val="24"/>
                <w:szCs w:val="24"/>
                <w:lang w:val="en-US"/>
              </w:rPr>
            </w:pPr>
            <w:r w:rsidRPr="00CD226B">
              <w:rPr>
                <w:rFonts w:ascii="Times New Roman" w:hAnsi="Times New Roman" w:cs="Times New Roman"/>
                <w:sz w:val="24"/>
                <w:szCs w:val="24"/>
              </w:rPr>
              <w:t>Ri</w:t>
            </w:r>
          </w:p>
        </w:tc>
        <w:tc>
          <w:tcPr>
            <w:tcW w:w="3796" w:type="dxa"/>
          </w:tcPr>
          <w:p w14:paraId="29F7EA46" w14:textId="77777777" w:rsidR="00602E31" w:rsidRPr="00CD226B" w:rsidRDefault="00602E31" w:rsidP="00CD226B">
            <w:pPr>
              <w:rPr>
                <w:rFonts w:ascii="Times New Roman" w:hAnsi="Times New Roman" w:cs="Times New Roman"/>
                <w:sz w:val="24"/>
                <w:szCs w:val="24"/>
                <w:lang w:val="en-US"/>
              </w:rPr>
            </w:pPr>
            <w:r w:rsidRPr="00CD226B">
              <w:rPr>
                <w:rFonts w:ascii="Times New Roman" w:hAnsi="Times New Roman" w:cs="Times New Roman"/>
                <w:sz w:val="24"/>
                <w:szCs w:val="24"/>
                <w:lang w:val="en-GB"/>
              </w:rPr>
              <w:t xml:space="preserve">Otolith radius at age </w:t>
            </w:r>
            <w:proofErr w:type="spellStart"/>
            <w:r w:rsidRPr="00CD226B">
              <w:rPr>
                <w:rFonts w:ascii="Times New Roman" w:hAnsi="Times New Roman" w:cs="Times New Roman"/>
                <w:i/>
                <w:iCs/>
                <w:sz w:val="24"/>
                <w:szCs w:val="24"/>
                <w:lang w:val="en-GB"/>
              </w:rPr>
              <w:t>i</w:t>
            </w:r>
            <w:proofErr w:type="spellEnd"/>
          </w:p>
        </w:tc>
        <w:tc>
          <w:tcPr>
            <w:tcW w:w="728" w:type="dxa"/>
          </w:tcPr>
          <w:p w14:paraId="26E3426B" w14:textId="77777777" w:rsidR="00602E31" w:rsidRPr="00CD226B" w:rsidRDefault="00602E31" w:rsidP="00CD226B">
            <w:pPr>
              <w:jc w:val="center"/>
              <w:rPr>
                <w:rFonts w:ascii="Times New Roman" w:hAnsi="Times New Roman" w:cs="Times New Roman"/>
                <w:sz w:val="24"/>
                <w:szCs w:val="24"/>
                <w:lang w:val="en-US"/>
              </w:rPr>
            </w:pPr>
            <w:r w:rsidRPr="00CD226B">
              <w:rPr>
                <w:rFonts w:ascii="Times New Roman" w:hAnsi="Times New Roman" w:cs="Times New Roman"/>
                <w:sz w:val="24"/>
                <w:szCs w:val="24"/>
              </w:rPr>
              <w:t>mm</w:t>
            </w:r>
          </w:p>
        </w:tc>
        <w:tc>
          <w:tcPr>
            <w:tcW w:w="1082" w:type="dxa"/>
          </w:tcPr>
          <w:p w14:paraId="7777C52E" w14:textId="77777777" w:rsidR="00602E31" w:rsidRPr="00CD226B" w:rsidRDefault="00602E31" w:rsidP="00CD226B">
            <w:pPr>
              <w:rPr>
                <w:rFonts w:ascii="Times New Roman" w:hAnsi="Times New Roman" w:cs="Times New Roman"/>
                <w:sz w:val="24"/>
                <w:szCs w:val="24"/>
                <w:lang w:val="en-US"/>
              </w:rPr>
            </w:pPr>
            <w:proofErr w:type="spellStart"/>
            <w:r w:rsidRPr="00CD226B">
              <w:rPr>
                <w:rFonts w:ascii="Times New Roman" w:hAnsi="Times New Roman" w:cs="Times New Roman"/>
                <w:sz w:val="24"/>
                <w:szCs w:val="24"/>
              </w:rPr>
              <w:t>Numeric</w:t>
            </w:r>
            <w:proofErr w:type="spellEnd"/>
          </w:p>
        </w:tc>
        <w:tc>
          <w:tcPr>
            <w:tcW w:w="1733" w:type="dxa"/>
          </w:tcPr>
          <w:p w14:paraId="48D46C66" w14:textId="77777777" w:rsidR="00602E31" w:rsidRPr="00CD226B" w:rsidRDefault="00602E31" w:rsidP="00CD226B">
            <w:pPr>
              <w:jc w:val="center"/>
              <w:rPr>
                <w:rFonts w:ascii="Times New Roman" w:hAnsi="Times New Roman" w:cs="Times New Roman"/>
                <w:sz w:val="24"/>
                <w:szCs w:val="24"/>
                <w:lang w:val="en-US"/>
              </w:rPr>
            </w:pPr>
            <w:r w:rsidRPr="00CD226B">
              <w:rPr>
                <w:rFonts w:ascii="Times New Roman" w:hAnsi="Times New Roman" w:cs="Times New Roman"/>
                <w:sz w:val="24"/>
                <w:szCs w:val="24"/>
              </w:rPr>
              <w:t>0 - 3.784</w:t>
            </w:r>
          </w:p>
        </w:tc>
      </w:tr>
      <w:tr w:rsidR="00602E31" w:rsidRPr="00CD226B" w14:paraId="3D701C02" w14:textId="77777777" w:rsidTr="00CD226B">
        <w:tc>
          <w:tcPr>
            <w:tcW w:w="1043" w:type="dxa"/>
          </w:tcPr>
          <w:p w14:paraId="365A5B7D" w14:textId="77777777" w:rsidR="00602E31" w:rsidRPr="00CD226B" w:rsidRDefault="00602E31" w:rsidP="00CD226B">
            <w:pPr>
              <w:jc w:val="right"/>
              <w:rPr>
                <w:rFonts w:ascii="Times New Roman" w:hAnsi="Times New Roman" w:cs="Times New Roman"/>
                <w:sz w:val="24"/>
                <w:szCs w:val="24"/>
                <w:lang w:val="en-US"/>
              </w:rPr>
            </w:pPr>
            <w:r w:rsidRPr="00CD226B">
              <w:rPr>
                <w:rFonts w:ascii="Times New Roman" w:hAnsi="Times New Roman" w:cs="Times New Roman"/>
                <w:sz w:val="24"/>
                <w:szCs w:val="24"/>
              </w:rPr>
              <w:t>7</w:t>
            </w:r>
          </w:p>
        </w:tc>
        <w:tc>
          <w:tcPr>
            <w:tcW w:w="1116" w:type="dxa"/>
          </w:tcPr>
          <w:p w14:paraId="43748F6B" w14:textId="15D8B147" w:rsidR="00602E31" w:rsidRPr="00CD226B" w:rsidRDefault="00602E31" w:rsidP="00CD226B">
            <w:pPr>
              <w:rPr>
                <w:rFonts w:ascii="Times New Roman" w:hAnsi="Times New Roman" w:cs="Times New Roman"/>
                <w:sz w:val="24"/>
                <w:szCs w:val="24"/>
                <w:lang w:val="en-US"/>
              </w:rPr>
            </w:pPr>
            <w:proofErr w:type="spellStart"/>
            <w:r w:rsidRPr="00CD226B">
              <w:rPr>
                <w:rFonts w:ascii="Times New Roman" w:hAnsi="Times New Roman" w:cs="Times New Roman"/>
                <w:sz w:val="24"/>
                <w:szCs w:val="24"/>
              </w:rPr>
              <w:t>Agecpt</w:t>
            </w:r>
            <w:proofErr w:type="spellEnd"/>
          </w:p>
        </w:tc>
        <w:tc>
          <w:tcPr>
            <w:tcW w:w="3796" w:type="dxa"/>
          </w:tcPr>
          <w:p w14:paraId="69AEE0DF" w14:textId="77777777" w:rsidR="00602E31" w:rsidRPr="00CD226B" w:rsidRDefault="00602E31" w:rsidP="00CD226B">
            <w:pPr>
              <w:rPr>
                <w:rFonts w:ascii="Times New Roman" w:hAnsi="Times New Roman" w:cs="Times New Roman"/>
                <w:sz w:val="24"/>
                <w:szCs w:val="24"/>
                <w:lang w:val="en-US"/>
              </w:rPr>
            </w:pPr>
            <w:r w:rsidRPr="00CD226B">
              <w:rPr>
                <w:rFonts w:ascii="Times New Roman" w:hAnsi="Times New Roman" w:cs="Times New Roman"/>
                <w:sz w:val="24"/>
                <w:szCs w:val="24"/>
              </w:rPr>
              <w:t>Age at capture</w:t>
            </w:r>
          </w:p>
        </w:tc>
        <w:tc>
          <w:tcPr>
            <w:tcW w:w="728" w:type="dxa"/>
          </w:tcPr>
          <w:p w14:paraId="74F5C584" w14:textId="77777777" w:rsidR="00602E31" w:rsidRPr="00CD226B" w:rsidRDefault="00602E31" w:rsidP="00CD226B">
            <w:pPr>
              <w:jc w:val="center"/>
              <w:rPr>
                <w:rFonts w:ascii="Times New Roman" w:hAnsi="Times New Roman" w:cs="Times New Roman"/>
                <w:sz w:val="24"/>
                <w:szCs w:val="24"/>
                <w:lang w:val="en-US"/>
              </w:rPr>
            </w:pPr>
            <w:proofErr w:type="spellStart"/>
            <w:r w:rsidRPr="00CD226B">
              <w:rPr>
                <w:rFonts w:ascii="Times New Roman" w:hAnsi="Times New Roman" w:cs="Times New Roman"/>
                <w:sz w:val="24"/>
                <w:szCs w:val="24"/>
              </w:rPr>
              <w:t>years</w:t>
            </w:r>
            <w:proofErr w:type="spellEnd"/>
          </w:p>
        </w:tc>
        <w:tc>
          <w:tcPr>
            <w:tcW w:w="1082" w:type="dxa"/>
          </w:tcPr>
          <w:p w14:paraId="13A7587C" w14:textId="77777777" w:rsidR="00602E31" w:rsidRPr="00CD226B" w:rsidRDefault="00602E31" w:rsidP="00CD226B">
            <w:pPr>
              <w:rPr>
                <w:rFonts w:ascii="Times New Roman" w:hAnsi="Times New Roman" w:cs="Times New Roman"/>
                <w:sz w:val="24"/>
                <w:szCs w:val="24"/>
                <w:lang w:val="en-US"/>
              </w:rPr>
            </w:pPr>
            <w:r w:rsidRPr="00CD226B">
              <w:rPr>
                <w:rFonts w:ascii="Times New Roman" w:hAnsi="Times New Roman" w:cs="Times New Roman"/>
                <w:sz w:val="24"/>
                <w:szCs w:val="24"/>
              </w:rPr>
              <w:t>Integer</w:t>
            </w:r>
          </w:p>
        </w:tc>
        <w:tc>
          <w:tcPr>
            <w:tcW w:w="1733" w:type="dxa"/>
          </w:tcPr>
          <w:p w14:paraId="15FA4685" w14:textId="77777777" w:rsidR="00602E31" w:rsidRPr="00CD226B" w:rsidRDefault="00602E31" w:rsidP="00CD226B">
            <w:pPr>
              <w:jc w:val="center"/>
              <w:rPr>
                <w:rFonts w:ascii="Times New Roman" w:hAnsi="Times New Roman" w:cs="Times New Roman"/>
                <w:sz w:val="24"/>
                <w:szCs w:val="24"/>
                <w:lang w:val="en-US"/>
              </w:rPr>
            </w:pPr>
            <w:r w:rsidRPr="00CD226B">
              <w:rPr>
                <w:rFonts w:ascii="Times New Roman" w:hAnsi="Times New Roman" w:cs="Times New Roman"/>
                <w:sz w:val="24"/>
                <w:szCs w:val="24"/>
              </w:rPr>
              <w:t>0 - 30</w:t>
            </w:r>
          </w:p>
        </w:tc>
      </w:tr>
      <w:tr w:rsidR="00602E31" w:rsidRPr="00CD226B" w14:paraId="2C7F1865" w14:textId="77777777" w:rsidTr="00CD226B">
        <w:tc>
          <w:tcPr>
            <w:tcW w:w="1043" w:type="dxa"/>
          </w:tcPr>
          <w:p w14:paraId="10EF3B57" w14:textId="77777777" w:rsidR="00602E31" w:rsidRPr="00CD226B" w:rsidRDefault="00602E31" w:rsidP="00CD226B">
            <w:pPr>
              <w:jc w:val="right"/>
              <w:rPr>
                <w:rFonts w:ascii="Times New Roman" w:hAnsi="Times New Roman" w:cs="Times New Roman"/>
                <w:sz w:val="24"/>
                <w:szCs w:val="24"/>
                <w:lang w:val="en-US"/>
              </w:rPr>
            </w:pPr>
            <w:r w:rsidRPr="00CD226B">
              <w:rPr>
                <w:rFonts w:ascii="Times New Roman" w:hAnsi="Times New Roman" w:cs="Times New Roman"/>
                <w:sz w:val="24"/>
                <w:szCs w:val="24"/>
              </w:rPr>
              <w:t>8</w:t>
            </w:r>
          </w:p>
        </w:tc>
        <w:tc>
          <w:tcPr>
            <w:tcW w:w="1116" w:type="dxa"/>
          </w:tcPr>
          <w:p w14:paraId="44C43E70" w14:textId="34BD2E43" w:rsidR="00602E31" w:rsidRPr="00CD226B" w:rsidRDefault="00602E31" w:rsidP="00CD226B">
            <w:pPr>
              <w:rPr>
                <w:rFonts w:ascii="Times New Roman" w:hAnsi="Times New Roman" w:cs="Times New Roman"/>
                <w:sz w:val="24"/>
                <w:szCs w:val="24"/>
                <w:lang w:val="en-US"/>
              </w:rPr>
            </w:pPr>
            <w:proofErr w:type="spellStart"/>
            <w:r w:rsidRPr="00CD226B">
              <w:rPr>
                <w:rFonts w:ascii="Times New Roman" w:hAnsi="Times New Roman" w:cs="Times New Roman"/>
                <w:sz w:val="24"/>
                <w:szCs w:val="24"/>
              </w:rPr>
              <w:t>Rcpt</w:t>
            </w:r>
            <w:proofErr w:type="spellEnd"/>
          </w:p>
        </w:tc>
        <w:tc>
          <w:tcPr>
            <w:tcW w:w="3796" w:type="dxa"/>
          </w:tcPr>
          <w:p w14:paraId="379C339E" w14:textId="77777777" w:rsidR="00602E31" w:rsidRPr="00CD226B" w:rsidRDefault="00602E31" w:rsidP="00CD226B">
            <w:pPr>
              <w:rPr>
                <w:rFonts w:ascii="Times New Roman" w:hAnsi="Times New Roman" w:cs="Times New Roman"/>
                <w:sz w:val="24"/>
                <w:szCs w:val="24"/>
                <w:lang w:val="en-US"/>
              </w:rPr>
            </w:pPr>
            <w:proofErr w:type="spellStart"/>
            <w:r w:rsidRPr="00CD226B">
              <w:rPr>
                <w:rFonts w:ascii="Times New Roman" w:hAnsi="Times New Roman" w:cs="Times New Roman"/>
                <w:sz w:val="24"/>
                <w:szCs w:val="24"/>
              </w:rPr>
              <w:t>Otolith</w:t>
            </w:r>
            <w:proofErr w:type="spellEnd"/>
            <w:r w:rsidRPr="00CD226B">
              <w:rPr>
                <w:rFonts w:ascii="Times New Roman" w:hAnsi="Times New Roman" w:cs="Times New Roman"/>
                <w:sz w:val="24"/>
                <w:szCs w:val="24"/>
              </w:rPr>
              <w:t xml:space="preserve"> radius at capture</w:t>
            </w:r>
          </w:p>
        </w:tc>
        <w:tc>
          <w:tcPr>
            <w:tcW w:w="728" w:type="dxa"/>
          </w:tcPr>
          <w:p w14:paraId="7E750192" w14:textId="77777777" w:rsidR="00602E31" w:rsidRPr="00CD226B" w:rsidRDefault="00602E31" w:rsidP="00CD226B">
            <w:pPr>
              <w:jc w:val="center"/>
              <w:rPr>
                <w:rFonts w:ascii="Times New Roman" w:hAnsi="Times New Roman" w:cs="Times New Roman"/>
                <w:sz w:val="24"/>
                <w:szCs w:val="24"/>
                <w:lang w:val="en-US"/>
              </w:rPr>
            </w:pPr>
            <w:r w:rsidRPr="00CD226B">
              <w:rPr>
                <w:rFonts w:ascii="Times New Roman" w:hAnsi="Times New Roman" w:cs="Times New Roman"/>
                <w:sz w:val="24"/>
                <w:szCs w:val="24"/>
              </w:rPr>
              <w:t>mm</w:t>
            </w:r>
          </w:p>
        </w:tc>
        <w:tc>
          <w:tcPr>
            <w:tcW w:w="1082" w:type="dxa"/>
          </w:tcPr>
          <w:p w14:paraId="69CA41B0" w14:textId="77777777" w:rsidR="00602E31" w:rsidRPr="00CD226B" w:rsidRDefault="00602E31" w:rsidP="00CD226B">
            <w:pPr>
              <w:rPr>
                <w:rFonts w:ascii="Times New Roman" w:hAnsi="Times New Roman" w:cs="Times New Roman"/>
                <w:sz w:val="24"/>
                <w:szCs w:val="24"/>
                <w:lang w:val="en-US"/>
              </w:rPr>
            </w:pPr>
            <w:proofErr w:type="spellStart"/>
            <w:r w:rsidRPr="00CD226B">
              <w:rPr>
                <w:rFonts w:ascii="Times New Roman" w:hAnsi="Times New Roman" w:cs="Times New Roman"/>
                <w:sz w:val="24"/>
                <w:szCs w:val="24"/>
              </w:rPr>
              <w:t>Numeric</w:t>
            </w:r>
            <w:proofErr w:type="spellEnd"/>
          </w:p>
        </w:tc>
        <w:tc>
          <w:tcPr>
            <w:tcW w:w="1733" w:type="dxa"/>
          </w:tcPr>
          <w:p w14:paraId="0F46DC53" w14:textId="77777777" w:rsidR="00602E31" w:rsidRPr="00CD226B" w:rsidRDefault="00602E31" w:rsidP="00CD226B">
            <w:pPr>
              <w:jc w:val="center"/>
              <w:rPr>
                <w:rFonts w:ascii="Times New Roman" w:hAnsi="Times New Roman" w:cs="Times New Roman"/>
                <w:sz w:val="24"/>
                <w:szCs w:val="24"/>
                <w:lang w:val="en-US"/>
              </w:rPr>
            </w:pPr>
            <w:r w:rsidRPr="00CD226B">
              <w:rPr>
                <w:rFonts w:ascii="Times New Roman" w:hAnsi="Times New Roman" w:cs="Times New Roman"/>
                <w:sz w:val="24"/>
                <w:szCs w:val="24"/>
              </w:rPr>
              <w:t>0.152 - 3.859</w:t>
            </w:r>
          </w:p>
        </w:tc>
      </w:tr>
      <w:tr w:rsidR="00602E31" w:rsidRPr="00CD226B" w14:paraId="1DDC0C90" w14:textId="77777777" w:rsidTr="00CD226B">
        <w:tc>
          <w:tcPr>
            <w:tcW w:w="1043" w:type="dxa"/>
          </w:tcPr>
          <w:p w14:paraId="22D7B608" w14:textId="77777777" w:rsidR="00602E31" w:rsidRPr="00CD226B" w:rsidRDefault="00602E31" w:rsidP="00CD226B">
            <w:pPr>
              <w:jc w:val="right"/>
              <w:rPr>
                <w:rFonts w:ascii="Times New Roman" w:hAnsi="Times New Roman" w:cs="Times New Roman"/>
                <w:sz w:val="24"/>
                <w:szCs w:val="24"/>
                <w:lang w:val="en-US"/>
              </w:rPr>
            </w:pPr>
            <w:r w:rsidRPr="00CD226B">
              <w:rPr>
                <w:rFonts w:ascii="Times New Roman" w:hAnsi="Times New Roman" w:cs="Times New Roman"/>
                <w:sz w:val="24"/>
                <w:szCs w:val="24"/>
              </w:rPr>
              <w:t>9</w:t>
            </w:r>
          </w:p>
        </w:tc>
        <w:tc>
          <w:tcPr>
            <w:tcW w:w="1116" w:type="dxa"/>
          </w:tcPr>
          <w:p w14:paraId="486F147E" w14:textId="1C5C57DC" w:rsidR="00602E31" w:rsidRPr="00CD226B" w:rsidRDefault="00602E31" w:rsidP="00CD226B">
            <w:pPr>
              <w:rPr>
                <w:rFonts w:ascii="Times New Roman" w:hAnsi="Times New Roman" w:cs="Times New Roman"/>
                <w:sz w:val="24"/>
                <w:szCs w:val="24"/>
                <w:lang w:val="en-US"/>
              </w:rPr>
            </w:pPr>
            <w:proofErr w:type="spellStart"/>
            <w:r w:rsidRPr="00CD226B">
              <w:rPr>
                <w:rFonts w:ascii="Times New Roman" w:hAnsi="Times New Roman" w:cs="Times New Roman"/>
                <w:sz w:val="24"/>
                <w:szCs w:val="24"/>
              </w:rPr>
              <w:t>Lcpt</w:t>
            </w:r>
            <w:proofErr w:type="spellEnd"/>
          </w:p>
        </w:tc>
        <w:tc>
          <w:tcPr>
            <w:tcW w:w="3796" w:type="dxa"/>
          </w:tcPr>
          <w:p w14:paraId="6871F977" w14:textId="77777777" w:rsidR="00602E31" w:rsidRPr="00CD226B" w:rsidRDefault="00602E31" w:rsidP="00CD226B">
            <w:pPr>
              <w:rPr>
                <w:rFonts w:ascii="Times New Roman" w:hAnsi="Times New Roman" w:cs="Times New Roman"/>
                <w:sz w:val="24"/>
                <w:szCs w:val="24"/>
                <w:lang w:val="en-US"/>
              </w:rPr>
            </w:pPr>
            <w:r w:rsidRPr="00CD226B">
              <w:rPr>
                <w:rFonts w:ascii="Times New Roman" w:hAnsi="Times New Roman" w:cs="Times New Roman"/>
                <w:sz w:val="24"/>
                <w:szCs w:val="24"/>
              </w:rPr>
              <w:t xml:space="preserve">Total </w:t>
            </w:r>
            <w:proofErr w:type="spellStart"/>
            <w:r w:rsidRPr="00CD226B">
              <w:rPr>
                <w:rFonts w:ascii="Times New Roman" w:hAnsi="Times New Roman" w:cs="Times New Roman"/>
                <w:sz w:val="24"/>
                <w:szCs w:val="24"/>
              </w:rPr>
              <w:t>length</w:t>
            </w:r>
            <w:proofErr w:type="spellEnd"/>
            <w:r w:rsidRPr="00CD226B">
              <w:rPr>
                <w:rFonts w:ascii="Times New Roman" w:hAnsi="Times New Roman" w:cs="Times New Roman"/>
                <w:sz w:val="24"/>
                <w:szCs w:val="24"/>
              </w:rPr>
              <w:t xml:space="preserve"> at capture</w:t>
            </w:r>
          </w:p>
        </w:tc>
        <w:tc>
          <w:tcPr>
            <w:tcW w:w="728" w:type="dxa"/>
          </w:tcPr>
          <w:p w14:paraId="777C464F" w14:textId="77777777" w:rsidR="00602E31" w:rsidRPr="00CD226B" w:rsidRDefault="00602E31" w:rsidP="00CD226B">
            <w:pPr>
              <w:jc w:val="center"/>
              <w:rPr>
                <w:rFonts w:ascii="Times New Roman" w:hAnsi="Times New Roman" w:cs="Times New Roman"/>
                <w:sz w:val="24"/>
                <w:szCs w:val="24"/>
                <w:lang w:val="en-US"/>
              </w:rPr>
            </w:pPr>
            <w:r w:rsidRPr="00CD226B">
              <w:rPr>
                <w:rFonts w:ascii="Times New Roman" w:hAnsi="Times New Roman" w:cs="Times New Roman"/>
                <w:sz w:val="24"/>
                <w:szCs w:val="24"/>
              </w:rPr>
              <w:t>mm</w:t>
            </w:r>
          </w:p>
        </w:tc>
        <w:tc>
          <w:tcPr>
            <w:tcW w:w="1082" w:type="dxa"/>
          </w:tcPr>
          <w:p w14:paraId="75A23D1B" w14:textId="77777777" w:rsidR="00602E31" w:rsidRPr="00CD226B" w:rsidRDefault="00602E31" w:rsidP="00CD226B">
            <w:pPr>
              <w:rPr>
                <w:rFonts w:ascii="Times New Roman" w:hAnsi="Times New Roman" w:cs="Times New Roman"/>
                <w:sz w:val="24"/>
                <w:szCs w:val="24"/>
                <w:lang w:val="en-US"/>
              </w:rPr>
            </w:pPr>
            <w:proofErr w:type="spellStart"/>
            <w:r w:rsidRPr="00CD226B">
              <w:rPr>
                <w:rFonts w:ascii="Times New Roman" w:hAnsi="Times New Roman" w:cs="Times New Roman"/>
                <w:sz w:val="24"/>
                <w:szCs w:val="24"/>
              </w:rPr>
              <w:t>Numeric</w:t>
            </w:r>
            <w:proofErr w:type="spellEnd"/>
          </w:p>
        </w:tc>
        <w:tc>
          <w:tcPr>
            <w:tcW w:w="1733" w:type="dxa"/>
          </w:tcPr>
          <w:p w14:paraId="6C0F311D" w14:textId="77777777" w:rsidR="00602E31" w:rsidRPr="00CD226B" w:rsidRDefault="00602E31" w:rsidP="00CD226B">
            <w:pPr>
              <w:jc w:val="center"/>
              <w:rPr>
                <w:rFonts w:ascii="Times New Roman" w:hAnsi="Times New Roman" w:cs="Times New Roman"/>
                <w:sz w:val="24"/>
                <w:szCs w:val="24"/>
                <w:lang w:val="en-US"/>
              </w:rPr>
            </w:pPr>
            <w:r w:rsidRPr="00CD226B">
              <w:rPr>
                <w:rFonts w:ascii="Times New Roman" w:hAnsi="Times New Roman" w:cs="Times New Roman"/>
                <w:sz w:val="24"/>
                <w:szCs w:val="24"/>
              </w:rPr>
              <w:t>28.11 - 984.69</w:t>
            </w:r>
          </w:p>
        </w:tc>
      </w:tr>
      <w:tr w:rsidR="00602E31" w:rsidRPr="00CD226B" w14:paraId="48391CFF" w14:textId="77777777" w:rsidTr="00CD226B">
        <w:tc>
          <w:tcPr>
            <w:tcW w:w="1043" w:type="dxa"/>
          </w:tcPr>
          <w:p w14:paraId="1DDAC0DD" w14:textId="77777777" w:rsidR="00602E31" w:rsidRPr="00CD226B" w:rsidRDefault="00602E31" w:rsidP="00CD226B">
            <w:pPr>
              <w:jc w:val="right"/>
              <w:rPr>
                <w:rFonts w:ascii="Times New Roman" w:hAnsi="Times New Roman" w:cs="Times New Roman"/>
                <w:sz w:val="24"/>
                <w:szCs w:val="24"/>
                <w:lang w:val="en-US"/>
              </w:rPr>
            </w:pPr>
            <w:r w:rsidRPr="00CD226B">
              <w:rPr>
                <w:rFonts w:ascii="Times New Roman" w:hAnsi="Times New Roman" w:cs="Times New Roman"/>
                <w:sz w:val="24"/>
                <w:szCs w:val="24"/>
              </w:rPr>
              <w:t>10</w:t>
            </w:r>
          </w:p>
        </w:tc>
        <w:tc>
          <w:tcPr>
            <w:tcW w:w="1116" w:type="dxa"/>
          </w:tcPr>
          <w:p w14:paraId="6C259BE0" w14:textId="1E43FE59" w:rsidR="00602E31" w:rsidRPr="00CD226B" w:rsidRDefault="00602E31" w:rsidP="00CD226B">
            <w:pPr>
              <w:rPr>
                <w:rFonts w:ascii="Times New Roman" w:hAnsi="Times New Roman" w:cs="Times New Roman"/>
                <w:sz w:val="24"/>
                <w:szCs w:val="24"/>
                <w:lang w:val="en-US"/>
              </w:rPr>
            </w:pPr>
            <w:r w:rsidRPr="00CD226B">
              <w:rPr>
                <w:rFonts w:ascii="Times New Roman" w:hAnsi="Times New Roman" w:cs="Times New Roman"/>
                <w:sz w:val="24"/>
                <w:szCs w:val="24"/>
              </w:rPr>
              <w:t>L0p</w:t>
            </w:r>
          </w:p>
        </w:tc>
        <w:tc>
          <w:tcPr>
            <w:tcW w:w="3796" w:type="dxa"/>
          </w:tcPr>
          <w:p w14:paraId="79D9C60D" w14:textId="77777777" w:rsidR="00602E31" w:rsidRPr="00CD226B" w:rsidRDefault="00602E31" w:rsidP="00CD226B">
            <w:pPr>
              <w:rPr>
                <w:rFonts w:ascii="Times New Roman" w:hAnsi="Times New Roman" w:cs="Times New Roman"/>
                <w:sz w:val="24"/>
                <w:szCs w:val="24"/>
                <w:lang w:val="en-US"/>
              </w:rPr>
            </w:pPr>
            <w:r w:rsidRPr="00CD226B">
              <w:rPr>
                <w:rFonts w:ascii="Times New Roman" w:hAnsi="Times New Roman" w:cs="Times New Roman"/>
                <w:sz w:val="24"/>
                <w:szCs w:val="24"/>
              </w:rPr>
              <w:t xml:space="preserve">Total </w:t>
            </w:r>
            <w:proofErr w:type="spellStart"/>
            <w:r w:rsidRPr="00CD226B">
              <w:rPr>
                <w:rFonts w:ascii="Times New Roman" w:hAnsi="Times New Roman" w:cs="Times New Roman"/>
                <w:sz w:val="24"/>
                <w:szCs w:val="24"/>
              </w:rPr>
              <w:t>length</w:t>
            </w:r>
            <w:proofErr w:type="spellEnd"/>
            <w:r w:rsidRPr="00CD226B">
              <w:rPr>
                <w:rFonts w:ascii="Times New Roman" w:hAnsi="Times New Roman" w:cs="Times New Roman"/>
                <w:sz w:val="24"/>
                <w:szCs w:val="24"/>
              </w:rPr>
              <w:t xml:space="preserve"> at </w:t>
            </w:r>
            <w:proofErr w:type="spellStart"/>
            <w:r w:rsidRPr="00CD226B">
              <w:rPr>
                <w:rFonts w:ascii="Times New Roman" w:hAnsi="Times New Roman" w:cs="Times New Roman"/>
                <w:sz w:val="24"/>
                <w:szCs w:val="24"/>
              </w:rPr>
              <w:t>hatching</w:t>
            </w:r>
            <w:proofErr w:type="spellEnd"/>
          </w:p>
        </w:tc>
        <w:tc>
          <w:tcPr>
            <w:tcW w:w="728" w:type="dxa"/>
          </w:tcPr>
          <w:p w14:paraId="328FCD4B" w14:textId="77777777" w:rsidR="00602E31" w:rsidRPr="00CD226B" w:rsidRDefault="00602E31" w:rsidP="00CD226B">
            <w:pPr>
              <w:jc w:val="center"/>
              <w:rPr>
                <w:rFonts w:ascii="Times New Roman" w:hAnsi="Times New Roman" w:cs="Times New Roman"/>
                <w:sz w:val="24"/>
                <w:szCs w:val="24"/>
                <w:lang w:val="en-US"/>
              </w:rPr>
            </w:pPr>
            <w:r w:rsidRPr="00CD226B">
              <w:rPr>
                <w:rFonts w:ascii="Times New Roman" w:hAnsi="Times New Roman" w:cs="Times New Roman"/>
                <w:sz w:val="24"/>
                <w:szCs w:val="24"/>
              </w:rPr>
              <w:t>mm</w:t>
            </w:r>
          </w:p>
        </w:tc>
        <w:tc>
          <w:tcPr>
            <w:tcW w:w="1082" w:type="dxa"/>
          </w:tcPr>
          <w:p w14:paraId="51C397BA" w14:textId="77777777" w:rsidR="00602E31" w:rsidRPr="00CD226B" w:rsidRDefault="00602E31" w:rsidP="00CD226B">
            <w:pPr>
              <w:rPr>
                <w:rFonts w:ascii="Times New Roman" w:hAnsi="Times New Roman" w:cs="Times New Roman"/>
                <w:sz w:val="24"/>
                <w:szCs w:val="24"/>
                <w:lang w:val="en-US"/>
              </w:rPr>
            </w:pPr>
            <w:proofErr w:type="spellStart"/>
            <w:r w:rsidRPr="00CD226B">
              <w:rPr>
                <w:rFonts w:ascii="Times New Roman" w:hAnsi="Times New Roman" w:cs="Times New Roman"/>
                <w:sz w:val="24"/>
                <w:szCs w:val="24"/>
              </w:rPr>
              <w:t>Numeric</w:t>
            </w:r>
            <w:proofErr w:type="spellEnd"/>
          </w:p>
        </w:tc>
        <w:tc>
          <w:tcPr>
            <w:tcW w:w="1733" w:type="dxa"/>
          </w:tcPr>
          <w:p w14:paraId="57A0A079" w14:textId="77777777" w:rsidR="00602E31" w:rsidRPr="00CD226B" w:rsidRDefault="00602E31" w:rsidP="00CD226B">
            <w:pPr>
              <w:jc w:val="center"/>
              <w:rPr>
                <w:rFonts w:ascii="Times New Roman" w:hAnsi="Times New Roman" w:cs="Times New Roman"/>
                <w:sz w:val="24"/>
                <w:szCs w:val="24"/>
                <w:lang w:val="en-US"/>
              </w:rPr>
            </w:pPr>
            <w:r w:rsidRPr="00CD226B">
              <w:rPr>
                <w:rFonts w:ascii="Times New Roman" w:hAnsi="Times New Roman" w:cs="Times New Roman"/>
                <w:sz w:val="24"/>
                <w:szCs w:val="24"/>
              </w:rPr>
              <w:t>1.45 - 4.25</w:t>
            </w:r>
          </w:p>
        </w:tc>
      </w:tr>
      <w:tr w:rsidR="00602E31" w:rsidRPr="00CD226B" w14:paraId="2933F7A7" w14:textId="77777777" w:rsidTr="00CD226B">
        <w:tc>
          <w:tcPr>
            <w:tcW w:w="1043" w:type="dxa"/>
          </w:tcPr>
          <w:p w14:paraId="521A30B6" w14:textId="77777777" w:rsidR="00602E31" w:rsidRPr="00CD226B" w:rsidRDefault="00602E31" w:rsidP="00CD226B">
            <w:pPr>
              <w:jc w:val="right"/>
              <w:rPr>
                <w:rFonts w:ascii="Times New Roman" w:hAnsi="Times New Roman" w:cs="Times New Roman"/>
                <w:sz w:val="24"/>
                <w:szCs w:val="24"/>
                <w:lang w:val="en-US"/>
              </w:rPr>
            </w:pPr>
            <w:r w:rsidRPr="00CD226B">
              <w:rPr>
                <w:rFonts w:ascii="Times New Roman" w:hAnsi="Times New Roman" w:cs="Times New Roman"/>
                <w:sz w:val="24"/>
                <w:szCs w:val="24"/>
              </w:rPr>
              <w:t>11</w:t>
            </w:r>
          </w:p>
        </w:tc>
        <w:tc>
          <w:tcPr>
            <w:tcW w:w="1116" w:type="dxa"/>
          </w:tcPr>
          <w:p w14:paraId="51CB9A4C" w14:textId="046170A8" w:rsidR="00602E31" w:rsidRPr="00CD226B" w:rsidRDefault="00602E31" w:rsidP="00CD226B">
            <w:pPr>
              <w:rPr>
                <w:rFonts w:ascii="Times New Roman" w:hAnsi="Times New Roman" w:cs="Times New Roman"/>
                <w:sz w:val="24"/>
                <w:szCs w:val="24"/>
                <w:lang w:val="en-US"/>
              </w:rPr>
            </w:pPr>
            <w:r w:rsidRPr="00CD226B">
              <w:rPr>
                <w:rFonts w:ascii="Times New Roman" w:hAnsi="Times New Roman" w:cs="Times New Roman"/>
                <w:sz w:val="24"/>
                <w:szCs w:val="24"/>
              </w:rPr>
              <w:t>R0p</w:t>
            </w:r>
          </w:p>
        </w:tc>
        <w:tc>
          <w:tcPr>
            <w:tcW w:w="3796" w:type="dxa"/>
          </w:tcPr>
          <w:p w14:paraId="0AEB29D5" w14:textId="77777777" w:rsidR="00602E31" w:rsidRPr="00CD226B" w:rsidRDefault="00602E31" w:rsidP="00CD226B">
            <w:pPr>
              <w:rPr>
                <w:rFonts w:ascii="Times New Roman" w:hAnsi="Times New Roman" w:cs="Times New Roman"/>
                <w:sz w:val="24"/>
                <w:szCs w:val="24"/>
                <w:lang w:val="en-US"/>
              </w:rPr>
            </w:pPr>
            <w:proofErr w:type="spellStart"/>
            <w:r w:rsidRPr="00CD226B">
              <w:rPr>
                <w:rFonts w:ascii="Times New Roman" w:hAnsi="Times New Roman" w:cs="Times New Roman"/>
                <w:sz w:val="24"/>
                <w:szCs w:val="24"/>
              </w:rPr>
              <w:t>Otolith</w:t>
            </w:r>
            <w:proofErr w:type="spellEnd"/>
            <w:r w:rsidRPr="00CD226B">
              <w:rPr>
                <w:rFonts w:ascii="Times New Roman" w:hAnsi="Times New Roman" w:cs="Times New Roman"/>
                <w:sz w:val="24"/>
                <w:szCs w:val="24"/>
              </w:rPr>
              <w:t xml:space="preserve"> radius at </w:t>
            </w:r>
            <w:proofErr w:type="spellStart"/>
            <w:r w:rsidRPr="00CD226B">
              <w:rPr>
                <w:rFonts w:ascii="Times New Roman" w:hAnsi="Times New Roman" w:cs="Times New Roman"/>
                <w:sz w:val="24"/>
                <w:szCs w:val="24"/>
              </w:rPr>
              <w:t>hatching</w:t>
            </w:r>
            <w:proofErr w:type="spellEnd"/>
          </w:p>
        </w:tc>
        <w:tc>
          <w:tcPr>
            <w:tcW w:w="728" w:type="dxa"/>
          </w:tcPr>
          <w:p w14:paraId="7AB08A25" w14:textId="77777777" w:rsidR="00602E31" w:rsidRPr="00CD226B" w:rsidRDefault="00602E31" w:rsidP="00CD226B">
            <w:pPr>
              <w:jc w:val="center"/>
              <w:rPr>
                <w:rFonts w:ascii="Times New Roman" w:hAnsi="Times New Roman" w:cs="Times New Roman"/>
                <w:sz w:val="24"/>
                <w:szCs w:val="24"/>
                <w:lang w:val="en-US"/>
              </w:rPr>
            </w:pPr>
            <w:r w:rsidRPr="00CD226B">
              <w:rPr>
                <w:rFonts w:ascii="Times New Roman" w:hAnsi="Times New Roman" w:cs="Times New Roman"/>
                <w:sz w:val="24"/>
                <w:szCs w:val="24"/>
              </w:rPr>
              <w:t>mm</w:t>
            </w:r>
          </w:p>
        </w:tc>
        <w:tc>
          <w:tcPr>
            <w:tcW w:w="1082" w:type="dxa"/>
          </w:tcPr>
          <w:p w14:paraId="61B0AF5E" w14:textId="77777777" w:rsidR="00602E31" w:rsidRPr="00CD226B" w:rsidRDefault="00602E31" w:rsidP="00CD226B">
            <w:pPr>
              <w:rPr>
                <w:rFonts w:ascii="Times New Roman" w:hAnsi="Times New Roman" w:cs="Times New Roman"/>
                <w:sz w:val="24"/>
                <w:szCs w:val="24"/>
                <w:lang w:val="en-US"/>
              </w:rPr>
            </w:pPr>
            <w:proofErr w:type="spellStart"/>
            <w:r w:rsidRPr="00CD226B">
              <w:rPr>
                <w:rFonts w:ascii="Times New Roman" w:hAnsi="Times New Roman" w:cs="Times New Roman"/>
                <w:sz w:val="24"/>
                <w:szCs w:val="24"/>
              </w:rPr>
              <w:t>Numeric</w:t>
            </w:r>
            <w:proofErr w:type="spellEnd"/>
          </w:p>
        </w:tc>
        <w:tc>
          <w:tcPr>
            <w:tcW w:w="1733" w:type="dxa"/>
          </w:tcPr>
          <w:p w14:paraId="524481CA" w14:textId="77777777" w:rsidR="00602E31" w:rsidRPr="00CD226B" w:rsidRDefault="00602E31" w:rsidP="00CD226B">
            <w:pPr>
              <w:jc w:val="center"/>
              <w:rPr>
                <w:rFonts w:ascii="Times New Roman" w:hAnsi="Times New Roman" w:cs="Times New Roman"/>
                <w:sz w:val="24"/>
                <w:szCs w:val="24"/>
                <w:lang w:val="en-US"/>
              </w:rPr>
            </w:pPr>
            <w:r w:rsidRPr="00CD226B">
              <w:rPr>
                <w:rFonts w:ascii="Times New Roman" w:hAnsi="Times New Roman" w:cs="Times New Roman"/>
                <w:sz w:val="24"/>
                <w:szCs w:val="24"/>
              </w:rPr>
              <w:t>0.012 - 0.086</w:t>
            </w:r>
          </w:p>
        </w:tc>
      </w:tr>
      <w:tr w:rsidR="00602E31" w:rsidRPr="00CD226B" w14:paraId="20CD40C6" w14:textId="77777777" w:rsidTr="00CD226B">
        <w:tc>
          <w:tcPr>
            <w:tcW w:w="1043" w:type="dxa"/>
          </w:tcPr>
          <w:p w14:paraId="49B09044" w14:textId="77777777" w:rsidR="00602E31" w:rsidRPr="00CD226B" w:rsidRDefault="00602E31" w:rsidP="00CD226B">
            <w:pPr>
              <w:jc w:val="right"/>
              <w:rPr>
                <w:rFonts w:ascii="Times New Roman" w:hAnsi="Times New Roman" w:cs="Times New Roman"/>
                <w:sz w:val="24"/>
                <w:szCs w:val="24"/>
                <w:lang w:val="en-US"/>
              </w:rPr>
            </w:pPr>
            <w:r w:rsidRPr="00CD226B">
              <w:rPr>
                <w:rFonts w:ascii="Times New Roman" w:hAnsi="Times New Roman" w:cs="Times New Roman"/>
                <w:sz w:val="24"/>
                <w:szCs w:val="24"/>
              </w:rPr>
              <w:t>12</w:t>
            </w:r>
          </w:p>
        </w:tc>
        <w:tc>
          <w:tcPr>
            <w:tcW w:w="1116" w:type="dxa"/>
          </w:tcPr>
          <w:p w14:paraId="159B6F4D" w14:textId="3DC1EA95" w:rsidR="00602E31" w:rsidRPr="00CD226B" w:rsidRDefault="00602E31" w:rsidP="00CD226B">
            <w:pPr>
              <w:rPr>
                <w:rFonts w:ascii="Times New Roman" w:hAnsi="Times New Roman" w:cs="Times New Roman"/>
                <w:sz w:val="24"/>
                <w:szCs w:val="24"/>
                <w:lang w:val="en-US"/>
              </w:rPr>
            </w:pPr>
            <w:r w:rsidRPr="00CD226B">
              <w:rPr>
                <w:rFonts w:ascii="Times New Roman" w:hAnsi="Times New Roman" w:cs="Times New Roman"/>
                <w:sz w:val="24"/>
                <w:szCs w:val="24"/>
              </w:rPr>
              <w:t>Li</w:t>
            </w:r>
          </w:p>
        </w:tc>
        <w:tc>
          <w:tcPr>
            <w:tcW w:w="3796" w:type="dxa"/>
          </w:tcPr>
          <w:p w14:paraId="07099459" w14:textId="77777777" w:rsidR="00602E31" w:rsidRPr="00CD226B" w:rsidRDefault="00602E31" w:rsidP="00CD226B">
            <w:pPr>
              <w:rPr>
                <w:rFonts w:ascii="Times New Roman" w:hAnsi="Times New Roman" w:cs="Times New Roman"/>
                <w:sz w:val="24"/>
                <w:szCs w:val="24"/>
                <w:lang w:val="en-US"/>
              </w:rPr>
            </w:pPr>
            <w:r w:rsidRPr="00CD226B">
              <w:rPr>
                <w:rFonts w:ascii="Times New Roman" w:hAnsi="Times New Roman" w:cs="Times New Roman"/>
                <w:sz w:val="24"/>
                <w:szCs w:val="24"/>
                <w:lang w:val="en-GB"/>
              </w:rPr>
              <w:t xml:space="preserve">Total length at age </w:t>
            </w:r>
            <w:proofErr w:type="spellStart"/>
            <w:r w:rsidRPr="00CD226B">
              <w:rPr>
                <w:rFonts w:ascii="Times New Roman" w:hAnsi="Times New Roman" w:cs="Times New Roman"/>
                <w:i/>
                <w:iCs/>
                <w:sz w:val="24"/>
                <w:szCs w:val="24"/>
                <w:lang w:val="en-GB"/>
              </w:rPr>
              <w:t>i</w:t>
            </w:r>
            <w:proofErr w:type="spellEnd"/>
          </w:p>
        </w:tc>
        <w:tc>
          <w:tcPr>
            <w:tcW w:w="728" w:type="dxa"/>
          </w:tcPr>
          <w:p w14:paraId="158CD6BA" w14:textId="77777777" w:rsidR="00602E31" w:rsidRPr="00CD226B" w:rsidRDefault="00602E31" w:rsidP="00CD226B">
            <w:pPr>
              <w:jc w:val="center"/>
              <w:rPr>
                <w:rFonts w:ascii="Times New Roman" w:hAnsi="Times New Roman" w:cs="Times New Roman"/>
                <w:sz w:val="24"/>
                <w:szCs w:val="24"/>
                <w:lang w:val="en-US"/>
              </w:rPr>
            </w:pPr>
            <w:r w:rsidRPr="00CD226B">
              <w:rPr>
                <w:rFonts w:ascii="Times New Roman" w:hAnsi="Times New Roman" w:cs="Times New Roman"/>
                <w:sz w:val="24"/>
                <w:szCs w:val="24"/>
              </w:rPr>
              <w:t>mm</w:t>
            </w:r>
          </w:p>
        </w:tc>
        <w:tc>
          <w:tcPr>
            <w:tcW w:w="1082" w:type="dxa"/>
          </w:tcPr>
          <w:p w14:paraId="5716607B" w14:textId="77777777" w:rsidR="00602E31" w:rsidRPr="00CD226B" w:rsidRDefault="00602E31" w:rsidP="00CD226B">
            <w:pPr>
              <w:rPr>
                <w:rFonts w:ascii="Times New Roman" w:hAnsi="Times New Roman" w:cs="Times New Roman"/>
                <w:sz w:val="24"/>
                <w:szCs w:val="24"/>
                <w:lang w:val="en-US"/>
              </w:rPr>
            </w:pPr>
            <w:proofErr w:type="spellStart"/>
            <w:r w:rsidRPr="00CD226B">
              <w:rPr>
                <w:rFonts w:ascii="Times New Roman" w:hAnsi="Times New Roman" w:cs="Times New Roman"/>
                <w:sz w:val="24"/>
                <w:szCs w:val="24"/>
              </w:rPr>
              <w:t>Numeric</w:t>
            </w:r>
            <w:proofErr w:type="spellEnd"/>
          </w:p>
        </w:tc>
        <w:tc>
          <w:tcPr>
            <w:tcW w:w="1733" w:type="dxa"/>
          </w:tcPr>
          <w:p w14:paraId="10803065" w14:textId="77777777" w:rsidR="00602E31" w:rsidRPr="00CD226B" w:rsidRDefault="00602E31" w:rsidP="00CD226B">
            <w:pPr>
              <w:jc w:val="center"/>
              <w:rPr>
                <w:rFonts w:ascii="Times New Roman" w:hAnsi="Times New Roman" w:cs="Times New Roman"/>
                <w:sz w:val="24"/>
                <w:szCs w:val="24"/>
                <w:lang w:val="en-US"/>
              </w:rPr>
            </w:pPr>
            <w:r w:rsidRPr="00CD226B">
              <w:rPr>
                <w:rFonts w:ascii="Times New Roman" w:hAnsi="Times New Roman" w:cs="Times New Roman"/>
                <w:sz w:val="24"/>
                <w:szCs w:val="24"/>
              </w:rPr>
              <w:t>1.45 - 949.576</w:t>
            </w:r>
          </w:p>
        </w:tc>
      </w:tr>
      <w:tr w:rsidR="00602E31" w:rsidRPr="00CD226B" w14:paraId="462668D7" w14:textId="77777777" w:rsidTr="00CD226B">
        <w:tc>
          <w:tcPr>
            <w:tcW w:w="1043" w:type="dxa"/>
          </w:tcPr>
          <w:p w14:paraId="7D3ABA9A" w14:textId="77777777" w:rsidR="00602E31" w:rsidRPr="00CD226B" w:rsidRDefault="00602E31" w:rsidP="00CD226B">
            <w:pPr>
              <w:jc w:val="right"/>
              <w:rPr>
                <w:rFonts w:ascii="Times New Roman" w:hAnsi="Times New Roman" w:cs="Times New Roman"/>
                <w:sz w:val="24"/>
                <w:szCs w:val="24"/>
                <w:lang w:val="en-US"/>
              </w:rPr>
            </w:pPr>
            <w:r w:rsidRPr="00CD226B">
              <w:rPr>
                <w:rFonts w:ascii="Times New Roman" w:hAnsi="Times New Roman" w:cs="Times New Roman"/>
                <w:sz w:val="24"/>
                <w:szCs w:val="24"/>
              </w:rPr>
              <w:t>13</w:t>
            </w:r>
          </w:p>
        </w:tc>
        <w:tc>
          <w:tcPr>
            <w:tcW w:w="1116" w:type="dxa"/>
          </w:tcPr>
          <w:p w14:paraId="51159B82" w14:textId="6655771A" w:rsidR="00602E31" w:rsidRPr="00CD226B" w:rsidRDefault="00602E31" w:rsidP="00CD226B">
            <w:pPr>
              <w:rPr>
                <w:rFonts w:ascii="Times New Roman" w:hAnsi="Times New Roman" w:cs="Times New Roman"/>
                <w:sz w:val="24"/>
                <w:szCs w:val="24"/>
                <w:lang w:val="en-US"/>
              </w:rPr>
            </w:pPr>
            <w:proofErr w:type="spellStart"/>
            <w:r w:rsidRPr="00CD226B">
              <w:rPr>
                <w:rFonts w:ascii="Times New Roman" w:hAnsi="Times New Roman" w:cs="Times New Roman"/>
                <w:sz w:val="24"/>
                <w:szCs w:val="24"/>
              </w:rPr>
              <w:t>Biomass</w:t>
            </w:r>
            <w:proofErr w:type="spellEnd"/>
          </w:p>
        </w:tc>
        <w:tc>
          <w:tcPr>
            <w:tcW w:w="3796" w:type="dxa"/>
          </w:tcPr>
          <w:p w14:paraId="44FBA3EA" w14:textId="60F90CFF" w:rsidR="00602E31" w:rsidRPr="00CD226B" w:rsidRDefault="000D0FBE" w:rsidP="00CD226B">
            <w:pPr>
              <w:rPr>
                <w:rFonts w:ascii="Times New Roman" w:hAnsi="Times New Roman" w:cs="Times New Roman"/>
                <w:sz w:val="24"/>
                <w:szCs w:val="24"/>
                <w:lang w:val="en-US"/>
              </w:rPr>
            </w:pPr>
            <w:r w:rsidRPr="00CD226B">
              <w:rPr>
                <w:rFonts w:ascii="Times New Roman" w:hAnsi="Times New Roman" w:cs="Times New Roman"/>
                <w:sz w:val="24"/>
                <w:szCs w:val="24"/>
                <w:lang w:val="en-US"/>
              </w:rPr>
              <w:t xml:space="preserve">Wet body mass </w:t>
            </w:r>
            <w:r w:rsidR="00602E31" w:rsidRPr="00CD226B">
              <w:rPr>
                <w:rFonts w:ascii="Times New Roman" w:hAnsi="Times New Roman" w:cs="Times New Roman"/>
                <w:sz w:val="24"/>
                <w:szCs w:val="24"/>
                <w:lang w:val="en-US"/>
              </w:rPr>
              <w:t>at capture</w:t>
            </w:r>
          </w:p>
        </w:tc>
        <w:tc>
          <w:tcPr>
            <w:tcW w:w="728" w:type="dxa"/>
          </w:tcPr>
          <w:p w14:paraId="04CC321C" w14:textId="77777777" w:rsidR="00602E31" w:rsidRPr="00CD226B" w:rsidRDefault="00602E31" w:rsidP="00CD226B">
            <w:pPr>
              <w:jc w:val="center"/>
              <w:rPr>
                <w:rFonts w:ascii="Times New Roman" w:hAnsi="Times New Roman" w:cs="Times New Roman"/>
                <w:sz w:val="24"/>
                <w:szCs w:val="24"/>
                <w:lang w:val="en-US"/>
              </w:rPr>
            </w:pPr>
            <w:r w:rsidRPr="00CD226B">
              <w:rPr>
                <w:rFonts w:ascii="Times New Roman" w:hAnsi="Times New Roman" w:cs="Times New Roman"/>
                <w:sz w:val="24"/>
                <w:szCs w:val="24"/>
              </w:rPr>
              <w:t>g</w:t>
            </w:r>
          </w:p>
        </w:tc>
        <w:tc>
          <w:tcPr>
            <w:tcW w:w="1082" w:type="dxa"/>
          </w:tcPr>
          <w:p w14:paraId="28AB1771" w14:textId="77777777" w:rsidR="00602E31" w:rsidRPr="00CD226B" w:rsidRDefault="00602E31" w:rsidP="00CD226B">
            <w:pPr>
              <w:rPr>
                <w:rFonts w:ascii="Times New Roman" w:hAnsi="Times New Roman" w:cs="Times New Roman"/>
                <w:sz w:val="24"/>
                <w:szCs w:val="24"/>
                <w:lang w:val="en-US"/>
              </w:rPr>
            </w:pPr>
            <w:proofErr w:type="spellStart"/>
            <w:r w:rsidRPr="00CD226B">
              <w:rPr>
                <w:rFonts w:ascii="Times New Roman" w:hAnsi="Times New Roman" w:cs="Times New Roman"/>
                <w:sz w:val="24"/>
                <w:szCs w:val="24"/>
              </w:rPr>
              <w:t>Numeric</w:t>
            </w:r>
            <w:proofErr w:type="spellEnd"/>
          </w:p>
        </w:tc>
        <w:tc>
          <w:tcPr>
            <w:tcW w:w="1733" w:type="dxa"/>
          </w:tcPr>
          <w:p w14:paraId="46AF1787" w14:textId="77777777" w:rsidR="00602E31" w:rsidRPr="00CD226B" w:rsidRDefault="00602E31" w:rsidP="00CD226B">
            <w:pPr>
              <w:jc w:val="center"/>
              <w:rPr>
                <w:rFonts w:ascii="Times New Roman" w:hAnsi="Times New Roman" w:cs="Times New Roman"/>
                <w:sz w:val="24"/>
                <w:szCs w:val="24"/>
                <w:lang w:val="en-US"/>
              </w:rPr>
            </w:pPr>
            <w:r w:rsidRPr="00CD226B">
              <w:rPr>
                <w:rFonts w:ascii="Times New Roman" w:hAnsi="Times New Roman" w:cs="Times New Roman"/>
                <w:sz w:val="24"/>
                <w:szCs w:val="24"/>
              </w:rPr>
              <w:t>0.4 - 12950</w:t>
            </w:r>
          </w:p>
        </w:tc>
      </w:tr>
      <w:tr w:rsidR="00602E31" w:rsidRPr="00CD226B" w14:paraId="0ADC9A2D" w14:textId="77777777" w:rsidTr="00CD226B">
        <w:tc>
          <w:tcPr>
            <w:tcW w:w="1043" w:type="dxa"/>
          </w:tcPr>
          <w:p w14:paraId="4A90CEEE" w14:textId="77777777" w:rsidR="00602E31" w:rsidRPr="00CD226B" w:rsidRDefault="00602E31" w:rsidP="00CD226B">
            <w:pPr>
              <w:jc w:val="right"/>
              <w:rPr>
                <w:rFonts w:ascii="Times New Roman" w:hAnsi="Times New Roman" w:cs="Times New Roman"/>
                <w:sz w:val="24"/>
                <w:szCs w:val="24"/>
                <w:lang w:val="en-US"/>
              </w:rPr>
            </w:pPr>
            <w:r w:rsidRPr="00CD226B">
              <w:rPr>
                <w:rFonts w:ascii="Times New Roman" w:hAnsi="Times New Roman" w:cs="Times New Roman"/>
                <w:sz w:val="24"/>
                <w:szCs w:val="24"/>
              </w:rPr>
              <w:t>14</w:t>
            </w:r>
          </w:p>
        </w:tc>
        <w:tc>
          <w:tcPr>
            <w:tcW w:w="1116" w:type="dxa"/>
          </w:tcPr>
          <w:p w14:paraId="305F5D99" w14:textId="46FEE682" w:rsidR="00602E31" w:rsidRPr="00CD226B" w:rsidRDefault="00602E31" w:rsidP="00CD226B">
            <w:pPr>
              <w:rPr>
                <w:rFonts w:ascii="Times New Roman" w:hAnsi="Times New Roman" w:cs="Times New Roman"/>
                <w:sz w:val="24"/>
                <w:szCs w:val="24"/>
                <w:lang w:val="en-US"/>
              </w:rPr>
            </w:pPr>
            <w:r w:rsidRPr="00CD226B">
              <w:rPr>
                <w:rFonts w:ascii="Times New Roman" w:hAnsi="Times New Roman" w:cs="Times New Roman"/>
                <w:sz w:val="24"/>
                <w:szCs w:val="24"/>
              </w:rPr>
              <w:t>Location</w:t>
            </w:r>
          </w:p>
        </w:tc>
        <w:tc>
          <w:tcPr>
            <w:tcW w:w="3796" w:type="dxa"/>
          </w:tcPr>
          <w:p w14:paraId="559687F4" w14:textId="77777777" w:rsidR="00602E31" w:rsidRPr="00CD226B" w:rsidRDefault="00602E31" w:rsidP="00CD226B">
            <w:pPr>
              <w:rPr>
                <w:rFonts w:ascii="Times New Roman" w:hAnsi="Times New Roman" w:cs="Times New Roman"/>
                <w:sz w:val="24"/>
                <w:szCs w:val="24"/>
                <w:lang w:val="en-US"/>
              </w:rPr>
            </w:pPr>
            <w:r w:rsidRPr="00CD226B">
              <w:rPr>
                <w:rFonts w:ascii="Times New Roman" w:hAnsi="Times New Roman" w:cs="Times New Roman"/>
                <w:sz w:val="24"/>
                <w:szCs w:val="24"/>
                <w:lang w:val="en-GB"/>
              </w:rPr>
              <w:t>Island or archipelago of the sampling</w:t>
            </w:r>
          </w:p>
        </w:tc>
        <w:tc>
          <w:tcPr>
            <w:tcW w:w="728" w:type="dxa"/>
          </w:tcPr>
          <w:p w14:paraId="0AEA7F86" w14:textId="77777777" w:rsidR="00602E31" w:rsidRPr="00CD226B" w:rsidRDefault="00602E31" w:rsidP="00CD226B">
            <w:pPr>
              <w:jc w:val="center"/>
              <w:rPr>
                <w:rFonts w:ascii="Times New Roman" w:hAnsi="Times New Roman" w:cs="Times New Roman"/>
                <w:sz w:val="24"/>
                <w:szCs w:val="24"/>
                <w:lang w:val="en-US"/>
              </w:rPr>
            </w:pPr>
            <w:r w:rsidRPr="00CD226B">
              <w:rPr>
                <w:rFonts w:ascii="Times New Roman" w:hAnsi="Times New Roman" w:cs="Times New Roman"/>
                <w:sz w:val="24"/>
                <w:szCs w:val="24"/>
                <w:lang w:val="en-US"/>
              </w:rPr>
              <w:t>-</w:t>
            </w:r>
          </w:p>
        </w:tc>
        <w:tc>
          <w:tcPr>
            <w:tcW w:w="1082" w:type="dxa"/>
          </w:tcPr>
          <w:p w14:paraId="612AF006" w14:textId="77777777" w:rsidR="00602E31" w:rsidRPr="00CD226B" w:rsidRDefault="00602E31" w:rsidP="00CD226B">
            <w:pPr>
              <w:rPr>
                <w:rFonts w:ascii="Times New Roman" w:hAnsi="Times New Roman" w:cs="Times New Roman"/>
                <w:sz w:val="24"/>
                <w:szCs w:val="24"/>
                <w:lang w:val="en-US"/>
              </w:rPr>
            </w:pPr>
            <w:r w:rsidRPr="00CD226B">
              <w:rPr>
                <w:rFonts w:ascii="Times New Roman" w:hAnsi="Times New Roman" w:cs="Times New Roman"/>
                <w:sz w:val="24"/>
                <w:szCs w:val="24"/>
              </w:rPr>
              <w:t>Factor</w:t>
            </w:r>
          </w:p>
        </w:tc>
        <w:tc>
          <w:tcPr>
            <w:tcW w:w="1733" w:type="dxa"/>
          </w:tcPr>
          <w:p w14:paraId="474706CC" w14:textId="77777777" w:rsidR="00602E31" w:rsidRPr="00CD226B" w:rsidRDefault="00602E31" w:rsidP="00CD226B">
            <w:pPr>
              <w:jc w:val="center"/>
              <w:rPr>
                <w:rFonts w:ascii="Times New Roman" w:hAnsi="Times New Roman" w:cs="Times New Roman"/>
                <w:sz w:val="24"/>
                <w:szCs w:val="24"/>
                <w:lang w:val="en-US"/>
              </w:rPr>
            </w:pPr>
            <w:r w:rsidRPr="00CD226B">
              <w:rPr>
                <w:rFonts w:ascii="Times New Roman" w:hAnsi="Times New Roman" w:cs="Times New Roman"/>
                <w:sz w:val="24"/>
                <w:szCs w:val="24"/>
                <w:lang w:val="en-US"/>
              </w:rPr>
              <w:t>-</w:t>
            </w:r>
          </w:p>
        </w:tc>
      </w:tr>
      <w:tr w:rsidR="00602E31" w:rsidRPr="00CD226B" w14:paraId="1739D21D" w14:textId="77777777" w:rsidTr="00CD226B">
        <w:tc>
          <w:tcPr>
            <w:tcW w:w="1043" w:type="dxa"/>
            <w:tcBorders>
              <w:bottom w:val="single" w:sz="4" w:space="0" w:color="auto"/>
            </w:tcBorders>
          </w:tcPr>
          <w:p w14:paraId="4C137090" w14:textId="77777777" w:rsidR="00602E31" w:rsidRPr="00CD226B" w:rsidRDefault="00602E31" w:rsidP="00CD226B">
            <w:pPr>
              <w:jc w:val="right"/>
              <w:rPr>
                <w:rFonts w:ascii="Times New Roman" w:hAnsi="Times New Roman" w:cs="Times New Roman"/>
                <w:sz w:val="24"/>
                <w:szCs w:val="24"/>
                <w:lang w:val="en-US"/>
              </w:rPr>
            </w:pPr>
            <w:r w:rsidRPr="00CD226B">
              <w:rPr>
                <w:rFonts w:ascii="Times New Roman" w:hAnsi="Times New Roman" w:cs="Times New Roman"/>
                <w:sz w:val="24"/>
                <w:szCs w:val="24"/>
              </w:rPr>
              <w:t>15</w:t>
            </w:r>
          </w:p>
        </w:tc>
        <w:tc>
          <w:tcPr>
            <w:tcW w:w="1116" w:type="dxa"/>
            <w:tcBorders>
              <w:bottom w:val="single" w:sz="4" w:space="0" w:color="auto"/>
            </w:tcBorders>
          </w:tcPr>
          <w:p w14:paraId="20D21157" w14:textId="52C41355" w:rsidR="00602E31" w:rsidRPr="00CD226B" w:rsidRDefault="00602E31" w:rsidP="00CD226B">
            <w:pPr>
              <w:rPr>
                <w:rFonts w:ascii="Times New Roman" w:hAnsi="Times New Roman" w:cs="Times New Roman"/>
                <w:sz w:val="24"/>
                <w:szCs w:val="24"/>
                <w:lang w:val="en-US"/>
              </w:rPr>
            </w:pPr>
            <w:r w:rsidRPr="00CD226B">
              <w:rPr>
                <w:rFonts w:ascii="Times New Roman" w:hAnsi="Times New Roman" w:cs="Times New Roman"/>
                <w:sz w:val="24"/>
                <w:szCs w:val="24"/>
              </w:rPr>
              <w:t>Observer</w:t>
            </w:r>
          </w:p>
        </w:tc>
        <w:tc>
          <w:tcPr>
            <w:tcW w:w="3796" w:type="dxa"/>
            <w:tcBorders>
              <w:bottom w:val="single" w:sz="4" w:space="0" w:color="auto"/>
            </w:tcBorders>
          </w:tcPr>
          <w:p w14:paraId="35F005F5" w14:textId="77777777" w:rsidR="00602E31" w:rsidRPr="00CD226B" w:rsidRDefault="00602E31" w:rsidP="00CD226B">
            <w:pPr>
              <w:rPr>
                <w:rFonts w:ascii="Times New Roman" w:hAnsi="Times New Roman" w:cs="Times New Roman"/>
                <w:sz w:val="24"/>
                <w:szCs w:val="24"/>
                <w:lang w:val="en-US"/>
              </w:rPr>
            </w:pPr>
            <w:r w:rsidRPr="00CD226B">
              <w:rPr>
                <w:rFonts w:ascii="Times New Roman" w:hAnsi="Times New Roman" w:cs="Times New Roman"/>
                <w:sz w:val="24"/>
                <w:szCs w:val="24"/>
                <w:lang w:val="en-GB"/>
              </w:rPr>
              <w:t>Name of the person who made the reading of the otolith</w:t>
            </w:r>
          </w:p>
        </w:tc>
        <w:tc>
          <w:tcPr>
            <w:tcW w:w="728" w:type="dxa"/>
            <w:tcBorders>
              <w:bottom w:val="single" w:sz="4" w:space="0" w:color="auto"/>
            </w:tcBorders>
          </w:tcPr>
          <w:p w14:paraId="54214931" w14:textId="77777777" w:rsidR="00602E31" w:rsidRPr="00CD226B" w:rsidRDefault="00602E31" w:rsidP="00CD226B">
            <w:pPr>
              <w:jc w:val="center"/>
              <w:rPr>
                <w:rFonts w:ascii="Times New Roman" w:hAnsi="Times New Roman" w:cs="Times New Roman"/>
                <w:sz w:val="24"/>
                <w:szCs w:val="24"/>
                <w:lang w:val="en-US"/>
              </w:rPr>
            </w:pPr>
            <w:r w:rsidRPr="00CD226B">
              <w:rPr>
                <w:rFonts w:ascii="Times New Roman" w:hAnsi="Times New Roman" w:cs="Times New Roman"/>
                <w:sz w:val="24"/>
                <w:szCs w:val="24"/>
                <w:lang w:val="en-US"/>
              </w:rPr>
              <w:t>-</w:t>
            </w:r>
          </w:p>
        </w:tc>
        <w:tc>
          <w:tcPr>
            <w:tcW w:w="1082" w:type="dxa"/>
            <w:tcBorders>
              <w:bottom w:val="single" w:sz="4" w:space="0" w:color="auto"/>
            </w:tcBorders>
          </w:tcPr>
          <w:p w14:paraId="1C01B7B1" w14:textId="77777777" w:rsidR="00602E31" w:rsidRPr="00CD226B" w:rsidRDefault="00602E31" w:rsidP="00CD226B">
            <w:pPr>
              <w:rPr>
                <w:rFonts w:ascii="Times New Roman" w:hAnsi="Times New Roman" w:cs="Times New Roman"/>
                <w:sz w:val="24"/>
                <w:szCs w:val="24"/>
                <w:lang w:val="en-US"/>
              </w:rPr>
            </w:pPr>
            <w:r w:rsidRPr="00CD226B">
              <w:rPr>
                <w:rFonts w:ascii="Times New Roman" w:hAnsi="Times New Roman" w:cs="Times New Roman"/>
                <w:sz w:val="24"/>
                <w:szCs w:val="24"/>
              </w:rPr>
              <w:t>Factor</w:t>
            </w:r>
          </w:p>
        </w:tc>
        <w:tc>
          <w:tcPr>
            <w:tcW w:w="1733" w:type="dxa"/>
            <w:tcBorders>
              <w:bottom w:val="single" w:sz="4" w:space="0" w:color="auto"/>
            </w:tcBorders>
          </w:tcPr>
          <w:p w14:paraId="08F0C171" w14:textId="77777777" w:rsidR="00602E31" w:rsidRPr="00CD226B" w:rsidRDefault="00602E31" w:rsidP="00CD226B">
            <w:pPr>
              <w:jc w:val="center"/>
              <w:rPr>
                <w:rFonts w:ascii="Times New Roman" w:hAnsi="Times New Roman" w:cs="Times New Roman"/>
                <w:sz w:val="24"/>
                <w:szCs w:val="24"/>
                <w:lang w:val="en-US"/>
              </w:rPr>
            </w:pPr>
            <w:r w:rsidRPr="00CD226B">
              <w:rPr>
                <w:rFonts w:ascii="Times New Roman" w:hAnsi="Times New Roman" w:cs="Times New Roman"/>
                <w:sz w:val="24"/>
                <w:szCs w:val="24"/>
                <w:lang w:val="en-US"/>
              </w:rPr>
              <w:t>-</w:t>
            </w:r>
          </w:p>
        </w:tc>
      </w:tr>
    </w:tbl>
    <w:p w14:paraId="203E4FA5" w14:textId="77777777" w:rsidR="0009675E" w:rsidRPr="00CD226B" w:rsidRDefault="0009675E" w:rsidP="00CD226B">
      <w:pPr>
        <w:spacing w:line="360" w:lineRule="auto"/>
        <w:rPr>
          <w:rFonts w:ascii="Times New Roman" w:hAnsi="Times New Roman" w:cs="Times New Roman"/>
          <w:sz w:val="24"/>
          <w:szCs w:val="24"/>
          <w:lang w:val="en-US"/>
        </w:rPr>
      </w:pPr>
    </w:p>
    <w:p w14:paraId="71175DFD" w14:textId="77777777" w:rsidR="0009675E" w:rsidRPr="00CD226B" w:rsidRDefault="0009675E" w:rsidP="00CD226B">
      <w:pPr>
        <w:pStyle w:val="Paragraphedeliste"/>
        <w:numPr>
          <w:ilvl w:val="0"/>
          <w:numId w:val="6"/>
        </w:numPr>
        <w:spacing w:line="360" w:lineRule="auto"/>
        <w:rPr>
          <w:rFonts w:ascii="Times New Roman" w:hAnsi="Times New Roman" w:cs="Times New Roman"/>
          <w:b/>
          <w:sz w:val="24"/>
          <w:szCs w:val="24"/>
          <w:lang w:val="en-US"/>
        </w:rPr>
      </w:pPr>
      <w:r w:rsidRPr="00CD226B">
        <w:rPr>
          <w:rFonts w:ascii="Times New Roman" w:hAnsi="Times New Roman" w:cs="Times New Roman"/>
          <w:b/>
          <w:sz w:val="24"/>
          <w:szCs w:val="24"/>
          <w:lang w:val="en-US"/>
        </w:rPr>
        <w:t>Data anomalies</w:t>
      </w:r>
    </w:p>
    <w:p w14:paraId="3902A9AC" w14:textId="13484DD2" w:rsidR="004B5C81" w:rsidRPr="00714BA5" w:rsidRDefault="0009675E" w:rsidP="00CD226B">
      <w:pPr>
        <w:spacing w:line="360" w:lineRule="auto"/>
        <w:rPr>
          <w:rFonts w:ascii="Times New Roman" w:hAnsi="Times New Roman" w:cs="Times New Roman"/>
          <w:sz w:val="24"/>
          <w:szCs w:val="24"/>
          <w:lang w:val="en-US"/>
        </w:rPr>
      </w:pPr>
      <w:r w:rsidRPr="00CD226B">
        <w:rPr>
          <w:rFonts w:ascii="Times New Roman" w:hAnsi="Times New Roman" w:cs="Times New Roman"/>
          <w:sz w:val="24"/>
          <w:szCs w:val="24"/>
          <w:lang w:val="en-US"/>
        </w:rPr>
        <w:t>NA in the dataset indicates missing data. Missing values are present in the variables ‘</w:t>
      </w:r>
      <w:r w:rsidR="00032185" w:rsidRPr="00CD226B">
        <w:rPr>
          <w:rFonts w:ascii="Times New Roman" w:hAnsi="Times New Roman" w:cs="Times New Roman"/>
          <w:sz w:val="24"/>
          <w:szCs w:val="24"/>
          <w:lang w:val="en-US"/>
        </w:rPr>
        <w:t>Ri</w:t>
      </w:r>
      <w:r w:rsidRPr="00CD226B">
        <w:rPr>
          <w:rFonts w:ascii="Times New Roman" w:hAnsi="Times New Roman" w:cs="Times New Roman"/>
          <w:sz w:val="24"/>
          <w:szCs w:val="24"/>
          <w:lang w:val="en-US"/>
        </w:rPr>
        <w:t>’ (366)</w:t>
      </w:r>
      <w:r w:rsidR="00032185" w:rsidRPr="00CD226B">
        <w:rPr>
          <w:rFonts w:ascii="Times New Roman" w:hAnsi="Times New Roman" w:cs="Times New Roman"/>
          <w:sz w:val="24"/>
          <w:szCs w:val="24"/>
          <w:lang w:val="en-US"/>
        </w:rPr>
        <w:t xml:space="preserve"> and</w:t>
      </w:r>
      <w:r w:rsidRPr="00CD226B">
        <w:rPr>
          <w:rFonts w:ascii="Times New Roman" w:hAnsi="Times New Roman" w:cs="Times New Roman"/>
          <w:sz w:val="24"/>
          <w:szCs w:val="24"/>
          <w:lang w:val="en-US"/>
        </w:rPr>
        <w:t xml:space="preserve"> ‘</w:t>
      </w:r>
      <w:r w:rsidR="00032185" w:rsidRPr="00CD226B">
        <w:rPr>
          <w:rFonts w:ascii="Times New Roman" w:hAnsi="Times New Roman" w:cs="Times New Roman"/>
          <w:sz w:val="24"/>
          <w:szCs w:val="24"/>
          <w:lang w:val="en-US"/>
        </w:rPr>
        <w:t>B</w:t>
      </w:r>
      <w:r w:rsidRPr="00CD226B">
        <w:rPr>
          <w:rFonts w:ascii="Times New Roman" w:hAnsi="Times New Roman" w:cs="Times New Roman"/>
          <w:sz w:val="24"/>
          <w:szCs w:val="24"/>
          <w:lang w:val="en-US"/>
        </w:rPr>
        <w:t>iomass’ (603). For variable ‘</w:t>
      </w:r>
      <w:r w:rsidR="00032185" w:rsidRPr="00CD226B">
        <w:rPr>
          <w:rFonts w:ascii="Times New Roman" w:hAnsi="Times New Roman" w:cs="Times New Roman"/>
          <w:sz w:val="24"/>
          <w:szCs w:val="24"/>
          <w:lang w:val="en-US"/>
        </w:rPr>
        <w:t>Ri</w:t>
      </w:r>
      <w:r w:rsidRPr="00CD226B">
        <w:rPr>
          <w:rFonts w:ascii="Times New Roman" w:hAnsi="Times New Roman" w:cs="Times New Roman"/>
          <w:sz w:val="24"/>
          <w:szCs w:val="24"/>
          <w:lang w:val="en-US"/>
        </w:rPr>
        <w:t>’ missing values correspond to individuals for whom it has not been possible to estimate the radius at hatching on photographs. For variable ‘</w:t>
      </w:r>
      <w:r w:rsidR="00032185" w:rsidRPr="00CD226B">
        <w:rPr>
          <w:rFonts w:ascii="Times New Roman" w:hAnsi="Times New Roman" w:cs="Times New Roman"/>
          <w:sz w:val="24"/>
          <w:szCs w:val="24"/>
          <w:lang w:val="en-US"/>
        </w:rPr>
        <w:t>B</w:t>
      </w:r>
      <w:r w:rsidRPr="00CD226B">
        <w:rPr>
          <w:rFonts w:ascii="Times New Roman" w:hAnsi="Times New Roman" w:cs="Times New Roman"/>
          <w:sz w:val="24"/>
          <w:szCs w:val="24"/>
          <w:lang w:val="en-US"/>
        </w:rPr>
        <w:t xml:space="preserve">iomass’ missing values are due to lack of measurement during sampling. </w:t>
      </w:r>
    </w:p>
    <w:p w14:paraId="0680B828" w14:textId="132579C0" w:rsidR="0009675E" w:rsidRPr="00714BA5" w:rsidRDefault="0009675E" w:rsidP="00CD226B">
      <w:pPr>
        <w:spacing w:line="360" w:lineRule="auto"/>
        <w:rPr>
          <w:rFonts w:ascii="Times New Roman" w:hAnsi="Times New Roman" w:cs="Times New Roman"/>
          <w:sz w:val="24"/>
          <w:szCs w:val="24"/>
          <w:lang w:val="en-US"/>
        </w:rPr>
      </w:pPr>
    </w:p>
    <w:p w14:paraId="1FBC7C77" w14:textId="4EDFB7BF" w:rsidR="0009675E" w:rsidRPr="00A12A98" w:rsidRDefault="009C4812" w:rsidP="00CD226B">
      <w:pPr>
        <w:spacing w:line="360" w:lineRule="auto"/>
        <w:rPr>
          <w:rFonts w:ascii="Times New Roman" w:hAnsi="Times New Roman" w:cs="Times New Roman"/>
          <w:b/>
          <w:sz w:val="24"/>
          <w:szCs w:val="24"/>
          <w:lang w:val="en-GB"/>
          <w:rPrChange w:id="34" w:author="Jérémy Wicquart" w:date="2019-09-10T09:00:00Z">
            <w:rPr>
              <w:rFonts w:ascii="Times New Roman" w:hAnsi="Times New Roman" w:cs="Times New Roman"/>
              <w:b/>
              <w:sz w:val="24"/>
              <w:szCs w:val="24"/>
            </w:rPr>
          </w:rPrChange>
        </w:rPr>
      </w:pPr>
      <w:r w:rsidRPr="00A12A98">
        <w:rPr>
          <w:rFonts w:ascii="Times New Roman" w:hAnsi="Times New Roman" w:cs="Times New Roman"/>
          <w:b/>
          <w:sz w:val="24"/>
          <w:szCs w:val="24"/>
          <w:lang w:val="en-GB"/>
          <w:rPrChange w:id="35" w:author="Jérémy Wicquart" w:date="2019-09-10T09:00:00Z">
            <w:rPr>
              <w:rFonts w:ascii="Times New Roman" w:hAnsi="Times New Roman" w:cs="Times New Roman"/>
              <w:b/>
              <w:sz w:val="24"/>
              <w:szCs w:val="24"/>
            </w:rPr>
          </w:rPrChange>
        </w:rPr>
        <w:t>References</w:t>
      </w:r>
    </w:p>
    <w:p w14:paraId="4204AB93" w14:textId="77777777" w:rsidR="00714BA5" w:rsidRPr="00A12A98" w:rsidRDefault="00CB7D1C" w:rsidP="00714BA5">
      <w:pPr>
        <w:pStyle w:val="EndNoteBibliography"/>
        <w:spacing w:after="0"/>
        <w:ind w:left="720" w:hanging="720"/>
        <w:rPr>
          <w:lang w:val="fr-FR"/>
          <w:rPrChange w:id="36" w:author="Jérémy Wicquart" w:date="2019-09-10T09:00:00Z">
            <w:rPr/>
          </w:rPrChange>
        </w:rPr>
      </w:pPr>
      <w:r w:rsidRPr="00CD226B">
        <w:rPr>
          <w:rFonts w:ascii="Times New Roman" w:hAnsi="Times New Roman" w:cs="Times New Roman"/>
          <w:sz w:val="24"/>
          <w:szCs w:val="24"/>
        </w:rPr>
        <w:fldChar w:fldCharType="begin"/>
      </w:r>
      <w:r w:rsidRPr="00A12A98">
        <w:rPr>
          <w:rFonts w:ascii="Times New Roman" w:hAnsi="Times New Roman" w:cs="Times New Roman"/>
          <w:sz w:val="24"/>
          <w:szCs w:val="24"/>
          <w:lang w:val="en-GB"/>
          <w:rPrChange w:id="37" w:author="Jérémy Wicquart" w:date="2019-09-10T09:00:00Z">
            <w:rPr>
              <w:rFonts w:ascii="Times New Roman" w:hAnsi="Times New Roman" w:cs="Times New Roman"/>
              <w:sz w:val="24"/>
              <w:szCs w:val="24"/>
              <w:lang w:val="fr-FR"/>
            </w:rPr>
          </w:rPrChange>
        </w:rPr>
        <w:instrText xml:space="preserve"> ADDIN EN.REFLIST </w:instrText>
      </w:r>
      <w:r w:rsidRPr="00CD226B">
        <w:rPr>
          <w:rFonts w:ascii="Times New Roman" w:hAnsi="Times New Roman" w:cs="Times New Roman"/>
          <w:sz w:val="24"/>
          <w:szCs w:val="24"/>
        </w:rPr>
        <w:fldChar w:fldCharType="separate"/>
      </w:r>
      <w:r w:rsidR="00714BA5" w:rsidRPr="00714BA5">
        <w:t xml:space="preserve">Bacchet, P., T. Zysman, and Y. Lefèvre. </w:t>
      </w:r>
      <w:r w:rsidR="00714BA5" w:rsidRPr="00A12A98">
        <w:rPr>
          <w:lang w:val="fr-FR"/>
          <w:rPrChange w:id="38" w:author="Jérémy Wicquart" w:date="2019-09-10T09:00:00Z">
            <w:rPr/>
          </w:rPrChange>
        </w:rPr>
        <w:t>2006. Guide des poissons de Tahiti et ses îles. Au vent des îles.</w:t>
      </w:r>
    </w:p>
    <w:p w14:paraId="49A52FCD" w14:textId="77777777" w:rsidR="00714BA5" w:rsidRPr="00714BA5" w:rsidRDefault="00714BA5" w:rsidP="00714BA5">
      <w:pPr>
        <w:pStyle w:val="EndNoteBibliography"/>
        <w:spacing w:after="0"/>
        <w:ind w:left="720" w:hanging="720"/>
      </w:pPr>
      <w:r w:rsidRPr="00A12A98">
        <w:rPr>
          <w:lang w:val="fr-FR"/>
          <w:rPrChange w:id="39" w:author="Jérémy Wicquart" w:date="2019-09-10T09:00:00Z">
            <w:rPr/>
          </w:rPrChange>
        </w:rPr>
        <w:t xml:space="preserve">Bryan, P. G., and B. B. Madraisau. </w:t>
      </w:r>
      <w:r w:rsidRPr="00714BA5">
        <w:t xml:space="preserve">1977. Larval rearing and development of Siganus lineatus (Pisces: Siganidae) from hatching through metamorphosis. Aquaculture </w:t>
      </w:r>
      <w:r w:rsidRPr="00714BA5">
        <w:rPr>
          <w:b/>
        </w:rPr>
        <w:t>10</w:t>
      </w:r>
      <w:r w:rsidRPr="00714BA5">
        <w:t>:243-252.</w:t>
      </w:r>
    </w:p>
    <w:p w14:paraId="46B919DC" w14:textId="77777777" w:rsidR="00714BA5" w:rsidRPr="00714BA5" w:rsidRDefault="00714BA5" w:rsidP="00714BA5">
      <w:pPr>
        <w:pStyle w:val="EndNoteBibliography"/>
        <w:spacing w:after="0"/>
        <w:ind w:left="720" w:hanging="720"/>
      </w:pPr>
      <w:r w:rsidRPr="00714BA5">
        <w:t xml:space="preserve">Campana, S. 2001. Accuracy, precision and quality control in age determination, including a review of the use and abuse of age validation methods. Journal of Fish Biology </w:t>
      </w:r>
      <w:r w:rsidRPr="00714BA5">
        <w:rPr>
          <w:b/>
        </w:rPr>
        <w:t>59</w:t>
      </w:r>
      <w:r w:rsidRPr="00714BA5">
        <w:t>:197-242.</w:t>
      </w:r>
    </w:p>
    <w:p w14:paraId="7C4B8478" w14:textId="77777777" w:rsidR="00714BA5" w:rsidRPr="00714BA5" w:rsidRDefault="00714BA5" w:rsidP="00714BA5">
      <w:pPr>
        <w:pStyle w:val="EndNoteBibliography"/>
        <w:spacing w:after="0"/>
        <w:ind w:left="720" w:hanging="720"/>
      </w:pPr>
      <w:r w:rsidRPr="00714BA5">
        <w:t xml:space="preserve">Cheung, W. W., T. J. Pitcher, and D. Pauly. 2005. A fuzzy logic expert system to estimate intrinsic extinction vulnerabilities of marine fishes to fishing. Biological conservation </w:t>
      </w:r>
      <w:r w:rsidRPr="00714BA5">
        <w:rPr>
          <w:b/>
        </w:rPr>
        <w:t>124</w:t>
      </w:r>
      <w:r w:rsidRPr="00714BA5">
        <w:t>:97-111.</w:t>
      </w:r>
    </w:p>
    <w:p w14:paraId="4BD5FA93" w14:textId="77777777" w:rsidR="00714BA5" w:rsidRPr="00714BA5" w:rsidRDefault="00714BA5" w:rsidP="00714BA5">
      <w:pPr>
        <w:pStyle w:val="EndNoteBibliography"/>
        <w:spacing w:after="0"/>
        <w:ind w:left="720" w:hanging="720"/>
      </w:pPr>
      <w:r w:rsidRPr="00714BA5">
        <w:t xml:space="preserve">Colin, P., C. Koenig, and W. Laroche. 1996. Development from egg to juvenile of the red grouper (Epinephelus morio)(Pisces: Serranidae) in the laboratory. Pages 399-414 </w:t>
      </w:r>
      <w:r w:rsidRPr="00714BA5">
        <w:rPr>
          <w:i/>
        </w:rPr>
        <w:t>in</w:t>
      </w:r>
      <w:r w:rsidRPr="00714BA5">
        <w:t xml:space="preserve"> Biology, fisheries and culture of tropical groupers and snappers. ICLARM Conf. Proc.</w:t>
      </w:r>
    </w:p>
    <w:p w14:paraId="44191DB0" w14:textId="77777777" w:rsidR="00714BA5" w:rsidRPr="00714BA5" w:rsidRDefault="00714BA5" w:rsidP="00714BA5">
      <w:pPr>
        <w:pStyle w:val="EndNoteBibliography"/>
        <w:spacing w:after="0"/>
        <w:ind w:left="720" w:hanging="720"/>
      </w:pPr>
      <w:r w:rsidRPr="00714BA5">
        <w:lastRenderedPageBreak/>
        <w:t xml:space="preserve">Depczynski, M., C. J. Fulton, M. J. Marnane, and D. R. Bellwood. 2007. Life history patterns shape energy allocation among fishes on coral reefs. Oecologia </w:t>
      </w:r>
      <w:r w:rsidRPr="00714BA5">
        <w:rPr>
          <w:b/>
        </w:rPr>
        <w:t>153</w:t>
      </w:r>
      <w:r w:rsidRPr="00714BA5">
        <w:t>:111-120.</w:t>
      </w:r>
    </w:p>
    <w:p w14:paraId="2191B421" w14:textId="77777777" w:rsidR="00714BA5" w:rsidRPr="00714BA5" w:rsidRDefault="00714BA5" w:rsidP="00714BA5">
      <w:pPr>
        <w:pStyle w:val="EndNoteBibliography"/>
        <w:spacing w:after="0"/>
        <w:ind w:left="720" w:hanging="720"/>
      </w:pPr>
      <w:r w:rsidRPr="00714BA5">
        <w:t xml:space="preserve">Dulvy, N. K., J. D. Metcalfe, J. Glanville, M. G. Pawson, and J. D. Reynolds. 2000. Fishery stability, local extinctions, and shifts in community structure in skates. Conservation Biology </w:t>
      </w:r>
      <w:r w:rsidRPr="00714BA5">
        <w:rPr>
          <w:b/>
        </w:rPr>
        <w:t>14</w:t>
      </w:r>
      <w:r w:rsidRPr="00714BA5">
        <w:t>:283-293.</w:t>
      </w:r>
    </w:p>
    <w:p w14:paraId="4D912F61" w14:textId="77777777" w:rsidR="00714BA5" w:rsidRPr="00714BA5" w:rsidRDefault="00714BA5" w:rsidP="00714BA5">
      <w:pPr>
        <w:pStyle w:val="EndNoteBibliography"/>
        <w:spacing w:after="0"/>
        <w:ind w:left="720" w:hanging="720"/>
      </w:pPr>
      <w:r w:rsidRPr="00714BA5">
        <w:t xml:space="preserve">Dulvy, N. K., Y. Sadovy, and J. D. Reynolds. 2003. Extinction vulnerability in marine populations. Fish and Fisheries </w:t>
      </w:r>
      <w:r w:rsidRPr="00714BA5">
        <w:rPr>
          <w:b/>
        </w:rPr>
        <w:t>4</w:t>
      </w:r>
      <w:r w:rsidRPr="00714BA5">
        <w:t>:25-64.</w:t>
      </w:r>
    </w:p>
    <w:p w14:paraId="4C597652" w14:textId="77777777" w:rsidR="00714BA5" w:rsidRPr="00714BA5" w:rsidRDefault="00714BA5" w:rsidP="00714BA5">
      <w:pPr>
        <w:pStyle w:val="EndNoteBibliography"/>
        <w:spacing w:after="0"/>
        <w:ind w:left="720" w:hanging="720"/>
      </w:pPr>
      <w:r w:rsidRPr="00714BA5">
        <w:t xml:space="preserve">Duray, M. N., C. B. Estudillo, and L. G. Alpasan. 1996. The effect of background color and rotifer density on rotifer intake, growth and survival of the grouper (Epinephelus suillus) larvae. Aquaculture </w:t>
      </w:r>
      <w:r w:rsidRPr="00714BA5">
        <w:rPr>
          <w:b/>
        </w:rPr>
        <w:t>146</w:t>
      </w:r>
      <w:r w:rsidRPr="00714BA5">
        <w:t>:217-224.</w:t>
      </w:r>
    </w:p>
    <w:p w14:paraId="38809BE4" w14:textId="77777777" w:rsidR="00714BA5" w:rsidRPr="00714BA5" w:rsidRDefault="00714BA5" w:rsidP="00714BA5">
      <w:pPr>
        <w:pStyle w:val="EndNoteBibliography"/>
        <w:spacing w:after="0"/>
        <w:ind w:left="720" w:hanging="720"/>
      </w:pPr>
      <w:r w:rsidRPr="00714BA5">
        <w:t xml:space="preserve">Duray, M. N., C. B. Estudillo, and L. G. Alpasan. 1997. Larval rearing of the grouper Epinephelus suillus under laboratory conditions. Aquaculture </w:t>
      </w:r>
      <w:r w:rsidRPr="00714BA5">
        <w:rPr>
          <w:b/>
        </w:rPr>
        <w:t>150</w:t>
      </w:r>
      <w:r w:rsidRPr="00714BA5">
        <w:t>:63-76.</w:t>
      </w:r>
    </w:p>
    <w:p w14:paraId="2AE7C41F" w14:textId="77777777" w:rsidR="00714BA5" w:rsidRPr="00714BA5" w:rsidRDefault="00714BA5" w:rsidP="00714BA5">
      <w:pPr>
        <w:pStyle w:val="EndNoteBibliography"/>
        <w:spacing w:after="0"/>
        <w:ind w:left="720" w:hanging="720"/>
      </w:pPr>
      <w:r w:rsidRPr="00714BA5">
        <w:t xml:space="preserve">Emel’yanova, N., D. Pavlov, and L. Thuan. 2009. Hormonal stimulation of maturation and ovulation, gamete morphology, and raising of larvae in Dascyllus trimaculatus (Pomacentridae). Journal of ichthyology </w:t>
      </w:r>
      <w:r w:rsidRPr="00714BA5">
        <w:rPr>
          <w:b/>
        </w:rPr>
        <w:t>49</w:t>
      </w:r>
      <w:r w:rsidRPr="00714BA5">
        <w:t>:249-263.</w:t>
      </w:r>
    </w:p>
    <w:p w14:paraId="2471A428" w14:textId="77777777" w:rsidR="00714BA5" w:rsidRPr="00714BA5" w:rsidRDefault="00714BA5" w:rsidP="00714BA5">
      <w:pPr>
        <w:pStyle w:val="EndNoteBibliography"/>
        <w:spacing w:after="0"/>
        <w:ind w:left="720" w:hanging="720"/>
      </w:pPr>
      <w:r w:rsidRPr="00714BA5">
        <w:t xml:space="preserve">Frost, P. C., J. P. Benstead, W. F. Cross, H. Hillebrand, J. H. Larson, M. A. Xenopoulos, and T. Yoshida. 2006. Threshold elemental ratios of carbon and phosphorus in aquatic consumers. Ecology Letters </w:t>
      </w:r>
      <w:r w:rsidRPr="00714BA5">
        <w:rPr>
          <w:b/>
        </w:rPr>
        <w:t>9</w:t>
      </w:r>
      <w:r w:rsidRPr="00714BA5">
        <w:t>:774-779.</w:t>
      </w:r>
    </w:p>
    <w:p w14:paraId="078F96CA" w14:textId="77777777" w:rsidR="00714BA5" w:rsidRPr="00714BA5" w:rsidRDefault="00714BA5" w:rsidP="00714BA5">
      <w:pPr>
        <w:pStyle w:val="EndNoteBibliography"/>
        <w:spacing w:after="0"/>
        <w:ind w:left="720" w:hanging="720"/>
      </w:pPr>
      <w:r w:rsidRPr="00714BA5">
        <w:t xml:space="preserve">Glamuzina, B., N. Glavic, P. Tutman, V. Kozul, and B. Skaramuca. 2000. Egg and early larval development of laboratory reared goldblotch grouper, Epinephelus costae (Steindachner, 1878)(Pisces, Serranidae). Scientia Marina </w:t>
      </w:r>
      <w:r w:rsidRPr="00714BA5">
        <w:rPr>
          <w:b/>
        </w:rPr>
        <w:t>64</w:t>
      </w:r>
      <w:r w:rsidRPr="00714BA5">
        <w:t>:341-345.</w:t>
      </w:r>
    </w:p>
    <w:p w14:paraId="004AD037" w14:textId="77777777" w:rsidR="00714BA5" w:rsidRPr="00714BA5" w:rsidRDefault="00714BA5" w:rsidP="00714BA5">
      <w:pPr>
        <w:pStyle w:val="EndNoteBibliography"/>
        <w:spacing w:after="0"/>
        <w:ind w:left="720" w:hanging="720"/>
      </w:pPr>
      <w:r w:rsidRPr="00714BA5">
        <w:t xml:space="preserve">Glamuzina, B., B. Skaramuca, N. Glavic, V. Kozvul, J. Dulcic, and M. Kraljevic. 1998. Egg and early larval development of laboratory reared dusky grouper, Epinephelus marginatus (Lowe, 1834)(Picies, Serranidae). Scientia Marina </w:t>
      </w:r>
      <w:r w:rsidRPr="00714BA5">
        <w:rPr>
          <w:b/>
        </w:rPr>
        <w:t>62</w:t>
      </w:r>
      <w:r w:rsidRPr="00714BA5">
        <w:t>:373-378.</w:t>
      </w:r>
    </w:p>
    <w:p w14:paraId="6ECF8B0A" w14:textId="77777777" w:rsidR="00714BA5" w:rsidRPr="00714BA5" w:rsidRDefault="00714BA5" w:rsidP="00714BA5">
      <w:pPr>
        <w:pStyle w:val="EndNoteBibliography"/>
        <w:spacing w:after="0"/>
        <w:ind w:left="720" w:hanging="720"/>
      </w:pPr>
      <w:r w:rsidRPr="00714BA5">
        <w:t xml:space="preserve">Graham, N. A. J., P. Chabanet, R. D. Evans, S. Jennings, Y. Letourneur, M. Aaron MacNeil, T. R. McClanahan, M. C. Öhman, N. V. C. Polunin, and S. K. Wilson. 2011. Extinction vulnerability of coral reef fishes. Ecology Letters </w:t>
      </w:r>
      <w:r w:rsidRPr="00714BA5">
        <w:rPr>
          <w:b/>
        </w:rPr>
        <w:t>14</w:t>
      </w:r>
      <w:r w:rsidRPr="00714BA5">
        <w:t>:341-348.</w:t>
      </w:r>
    </w:p>
    <w:p w14:paraId="299A4453" w14:textId="77777777" w:rsidR="00714BA5" w:rsidRPr="00714BA5" w:rsidRDefault="00714BA5" w:rsidP="00714BA5">
      <w:pPr>
        <w:pStyle w:val="EndNoteBibliography"/>
        <w:spacing w:after="0"/>
        <w:ind w:left="720" w:hanging="720"/>
      </w:pPr>
      <w:r w:rsidRPr="00714BA5">
        <w:t xml:space="preserve">Hara, S., M. N. Duray, M. Parazo, and Y. Taki. 1986. Year-round spawning and seed production of the rabbitfish, Siganus guttatus. Aquaculture </w:t>
      </w:r>
      <w:r w:rsidRPr="00714BA5">
        <w:rPr>
          <w:b/>
        </w:rPr>
        <w:t>59</w:t>
      </w:r>
      <w:r w:rsidRPr="00714BA5">
        <w:t>:259-272.</w:t>
      </w:r>
    </w:p>
    <w:p w14:paraId="7989DBA0" w14:textId="77777777" w:rsidR="00714BA5" w:rsidRPr="00714BA5" w:rsidRDefault="00714BA5" w:rsidP="00714BA5">
      <w:pPr>
        <w:pStyle w:val="EndNoteBibliography"/>
        <w:spacing w:after="0"/>
        <w:ind w:left="720" w:hanging="720"/>
      </w:pPr>
      <w:r w:rsidRPr="00714BA5">
        <w:t xml:space="preserve">Hoegh-Guldberg, O., and J. F. Bruno. 2010. The Impact of Climate Change on the World’s Marine Ecosystems. Science </w:t>
      </w:r>
      <w:r w:rsidRPr="00714BA5">
        <w:rPr>
          <w:b/>
        </w:rPr>
        <w:t>328</w:t>
      </w:r>
      <w:r w:rsidRPr="00714BA5">
        <w:t>:1523-1528.</w:t>
      </w:r>
    </w:p>
    <w:p w14:paraId="6992947B" w14:textId="77777777" w:rsidR="00714BA5" w:rsidRPr="00714BA5" w:rsidRDefault="00714BA5" w:rsidP="00714BA5">
      <w:pPr>
        <w:pStyle w:val="EndNoteBibliography"/>
        <w:spacing w:after="0"/>
        <w:ind w:left="720" w:hanging="720"/>
      </w:pPr>
      <w:r w:rsidRPr="00714BA5">
        <w:t xml:space="preserve">Hussain, N. A., and M. Higuchi. 1980. Larval rearing and development of the brown spotted grouper, Epinephelus tauvina (Forskål). Aquaculture </w:t>
      </w:r>
      <w:r w:rsidRPr="00714BA5">
        <w:rPr>
          <w:b/>
        </w:rPr>
        <w:t>19</w:t>
      </w:r>
      <w:r w:rsidRPr="00714BA5">
        <w:t>:339-350.</w:t>
      </w:r>
    </w:p>
    <w:p w14:paraId="26174DD9" w14:textId="77777777" w:rsidR="00714BA5" w:rsidRPr="00714BA5" w:rsidRDefault="00714BA5" w:rsidP="00714BA5">
      <w:pPr>
        <w:pStyle w:val="EndNoteBibliography"/>
        <w:spacing w:after="0"/>
        <w:ind w:left="720" w:hanging="720"/>
      </w:pPr>
      <w:r w:rsidRPr="00714BA5">
        <w:t xml:space="preserve">Hutapea, J. H., and B. Slamet. 2006. MORPHOLOGICAL DEVELOPMENT OF Napoleon WRASSE, Cheilinus undulatus LARVAE. Indonesian Aquaculture Journal </w:t>
      </w:r>
      <w:r w:rsidRPr="00714BA5">
        <w:rPr>
          <w:b/>
        </w:rPr>
        <w:t>1</w:t>
      </w:r>
      <w:r w:rsidRPr="00714BA5">
        <w:t>:145-151.</w:t>
      </w:r>
    </w:p>
    <w:p w14:paraId="61671113" w14:textId="77777777" w:rsidR="00714BA5" w:rsidRPr="00714BA5" w:rsidRDefault="00714BA5" w:rsidP="00714BA5">
      <w:pPr>
        <w:pStyle w:val="EndNoteBibliography"/>
        <w:spacing w:after="0"/>
        <w:ind w:left="720" w:hanging="720"/>
      </w:pPr>
      <w:r w:rsidRPr="00714BA5">
        <w:t xml:space="preserve">Jackson, J. B. C., M. X. Kirby, W. H. Berger, K. A. Bjorndal, L. W. Botsford, B. J. Bourque, R. H. Bradbury, R. Cooke, J. Erlandson, J. A. Estes, T. P. Hughes, S. Kidwell, C. B. Lange, H. S. Lenihan, J. M. Pandolfi, C. H. Peterson, R. S. Steneck, M. J. Tegner, and R. R. Warner. 2001. Historical Overfishing and the Recent Collapse of Coastal Ecosystems. Science </w:t>
      </w:r>
      <w:r w:rsidRPr="00714BA5">
        <w:rPr>
          <w:b/>
        </w:rPr>
        <w:t>293</w:t>
      </w:r>
      <w:r w:rsidRPr="00714BA5">
        <w:t>:629-637.</w:t>
      </w:r>
    </w:p>
    <w:p w14:paraId="04CDCD2F" w14:textId="77777777" w:rsidR="00714BA5" w:rsidRPr="00714BA5" w:rsidRDefault="00714BA5" w:rsidP="00714BA5">
      <w:pPr>
        <w:pStyle w:val="EndNoteBibliography"/>
        <w:spacing w:after="0"/>
        <w:ind w:left="720" w:hanging="720"/>
      </w:pPr>
      <w:r w:rsidRPr="00714BA5">
        <w:t xml:space="preserve">Jagadis, I., B. Ignatius, D. Kandasami, and M. A. Khan. 2006. Embryonic and larval development of honeycomb grouper Epinephelus merra Bloch. Aquaculture Research </w:t>
      </w:r>
      <w:r w:rsidRPr="00714BA5">
        <w:rPr>
          <w:b/>
        </w:rPr>
        <w:t>37</w:t>
      </w:r>
      <w:r w:rsidRPr="00714BA5">
        <w:t>:1140-1145.</w:t>
      </w:r>
    </w:p>
    <w:p w14:paraId="1539C84B" w14:textId="77777777" w:rsidR="00714BA5" w:rsidRPr="00714BA5" w:rsidRDefault="00714BA5" w:rsidP="00714BA5">
      <w:pPr>
        <w:pStyle w:val="EndNoteBibliography"/>
        <w:spacing w:after="0"/>
        <w:ind w:left="720" w:hanging="720"/>
      </w:pPr>
      <w:r w:rsidRPr="00714BA5">
        <w:t xml:space="preserve">James, C., S. Al‐Thobaiti, B. Rasem, and M. Carlos. 1997. Breeding and larval rearing of the camouflage grouper Epinephelus polyphekadion (Bleeker) in the hypersaline waters of the Red Sea coast of Saudi Arabia. Aquaculture Research </w:t>
      </w:r>
      <w:r w:rsidRPr="00714BA5">
        <w:rPr>
          <w:b/>
        </w:rPr>
        <w:t>28</w:t>
      </w:r>
      <w:r w:rsidRPr="00714BA5">
        <w:t>:671-681.</w:t>
      </w:r>
    </w:p>
    <w:p w14:paraId="04CADDB0" w14:textId="77777777" w:rsidR="00714BA5" w:rsidRPr="00714BA5" w:rsidRDefault="00714BA5" w:rsidP="00714BA5">
      <w:pPr>
        <w:pStyle w:val="EndNoteBibliography"/>
        <w:spacing w:after="0"/>
        <w:ind w:left="720" w:hanging="720"/>
      </w:pPr>
      <w:r w:rsidRPr="00714BA5">
        <w:t xml:space="preserve">Jolivet, A., J.-F. Bardeau, R. Fablet, Y.-M. Paulet, and H. de Pontual. 2013. How do the organic and mineral fractions drive the opacity of fish otoliths? Insights using Raman microspectrometry. Canadian Journal of Fisheries and Aquatic Sciences </w:t>
      </w:r>
      <w:r w:rsidRPr="00714BA5">
        <w:rPr>
          <w:b/>
        </w:rPr>
        <w:t>70</w:t>
      </w:r>
      <w:r w:rsidRPr="00714BA5">
        <w:t>:711-719.</w:t>
      </w:r>
    </w:p>
    <w:p w14:paraId="0773CDF2" w14:textId="77777777" w:rsidR="00714BA5" w:rsidRPr="00714BA5" w:rsidRDefault="00714BA5" w:rsidP="00714BA5">
      <w:pPr>
        <w:pStyle w:val="EndNoteBibliography"/>
        <w:spacing w:after="0"/>
        <w:ind w:left="720" w:hanging="720"/>
      </w:pPr>
      <w:r w:rsidRPr="00714BA5">
        <w:t xml:space="preserve">Jolivet, A., J. Bardeau, R. Fablet, Y. Paulet, and H. d. Pontual. 2008. Understanding otolith biomineralization processes: new insights into mircoscale spatial distribution of organic and mineral fractions from Raman microspectrometry. Anal Bioanal Chem </w:t>
      </w:r>
      <w:r w:rsidRPr="00714BA5">
        <w:rPr>
          <w:b/>
        </w:rPr>
        <w:t>392</w:t>
      </w:r>
      <w:r w:rsidRPr="00714BA5">
        <w:t>:551-560.</w:t>
      </w:r>
    </w:p>
    <w:p w14:paraId="702AD86E" w14:textId="77777777" w:rsidR="00714BA5" w:rsidRPr="00714BA5" w:rsidRDefault="00714BA5" w:rsidP="00714BA5">
      <w:pPr>
        <w:pStyle w:val="EndNoteBibliography"/>
        <w:spacing w:after="0"/>
        <w:ind w:left="720" w:hanging="720"/>
      </w:pPr>
      <w:r w:rsidRPr="00714BA5">
        <w:t xml:space="preserve">Kawabe, K., and H. Kohno. 2009. Morphological development of larval and juvenile blacktip grouper, Epinephelus fasciatus. Fisheries Science </w:t>
      </w:r>
      <w:r w:rsidRPr="00714BA5">
        <w:rPr>
          <w:b/>
        </w:rPr>
        <w:t>75</w:t>
      </w:r>
      <w:r w:rsidRPr="00714BA5">
        <w:t>:1239-1251.</w:t>
      </w:r>
    </w:p>
    <w:p w14:paraId="6A19DA0E" w14:textId="77777777" w:rsidR="00714BA5" w:rsidRPr="00714BA5" w:rsidRDefault="00714BA5" w:rsidP="00714BA5">
      <w:pPr>
        <w:pStyle w:val="EndNoteBibliography"/>
        <w:spacing w:after="0"/>
        <w:ind w:left="720" w:hanging="720"/>
      </w:pPr>
      <w:r w:rsidRPr="00714BA5">
        <w:lastRenderedPageBreak/>
        <w:t xml:space="preserve">Kimura, S., and T. Kiriyama. 1993. Development of eggs, larvae and juveniles of the labrid fish, Halichoeres poecilopterus, reared in the laboratory. Japanese Journal of Ichthyology </w:t>
      </w:r>
      <w:r w:rsidRPr="00714BA5">
        <w:rPr>
          <w:b/>
        </w:rPr>
        <w:t>39</w:t>
      </w:r>
      <w:r w:rsidRPr="00714BA5">
        <w:t>:371-377.</w:t>
      </w:r>
    </w:p>
    <w:p w14:paraId="324CA3D2" w14:textId="77777777" w:rsidR="00714BA5" w:rsidRPr="00714BA5" w:rsidRDefault="00714BA5" w:rsidP="00714BA5">
      <w:pPr>
        <w:pStyle w:val="EndNoteBibliography"/>
        <w:spacing w:after="0"/>
        <w:ind w:left="720" w:hanging="720"/>
      </w:pPr>
      <w:r w:rsidRPr="00714BA5">
        <w:t>Leis, J. M., and B. M. Carson-Ewart. 2000. The larvae of Indo-Pacific coastal fishes: an identification guide to marine fish larvae. Brill.</w:t>
      </w:r>
    </w:p>
    <w:p w14:paraId="5A538229" w14:textId="77777777" w:rsidR="00714BA5" w:rsidRPr="00714BA5" w:rsidRDefault="00714BA5" w:rsidP="00714BA5">
      <w:pPr>
        <w:pStyle w:val="EndNoteBibliography"/>
        <w:spacing w:after="0"/>
        <w:ind w:left="720" w:hanging="720"/>
      </w:pPr>
      <w:r w:rsidRPr="00714BA5">
        <w:t xml:space="preserve">Leu, M.-Y., C.-H. Liou, and L.-S. Fang. 2005. Embryonic and larval development of the malabar grouper, Epinephelus malabaricus (Pisces: Serranidae). Marine Biological Association of the United Kingdom. Journal of the Marine Biological Association of the United Kingdom </w:t>
      </w:r>
      <w:r w:rsidRPr="00714BA5">
        <w:rPr>
          <w:b/>
        </w:rPr>
        <w:t>85</w:t>
      </w:r>
      <w:r w:rsidRPr="00714BA5">
        <w:t>:1249.</w:t>
      </w:r>
    </w:p>
    <w:p w14:paraId="6BA46A4F" w14:textId="77777777" w:rsidR="00714BA5" w:rsidRPr="00714BA5" w:rsidRDefault="00714BA5" w:rsidP="00714BA5">
      <w:pPr>
        <w:pStyle w:val="EndNoteBibliography"/>
        <w:spacing w:after="0"/>
        <w:ind w:left="720" w:hanging="720"/>
      </w:pPr>
      <w:r w:rsidRPr="00714BA5">
        <w:t xml:space="preserve">Lim, L. 1993. Larviculture of the greasy grouper Epinephelus tauvina F. and the brown‐marbled grouper E. fuscoguttatus F. in Singapore. Journal of the World Aquaculture Society </w:t>
      </w:r>
      <w:r w:rsidRPr="00714BA5">
        <w:rPr>
          <w:b/>
        </w:rPr>
        <w:t>24</w:t>
      </w:r>
      <w:r w:rsidRPr="00714BA5">
        <w:t>:262-274.</w:t>
      </w:r>
    </w:p>
    <w:p w14:paraId="109B4533" w14:textId="77777777" w:rsidR="00714BA5" w:rsidRPr="00714BA5" w:rsidRDefault="00714BA5" w:rsidP="00714BA5">
      <w:pPr>
        <w:pStyle w:val="EndNoteBibliography"/>
        <w:spacing w:after="0"/>
        <w:ind w:left="720" w:hanging="720"/>
      </w:pPr>
      <w:r w:rsidRPr="00714BA5">
        <w:t xml:space="preserve">Ma, Z., H. Guo, N. Zhang, and Z. Bai. 2013. State of art for larval rearing of grouper. International Journal of Aquaculture </w:t>
      </w:r>
      <w:r w:rsidRPr="00714BA5">
        <w:rPr>
          <w:b/>
        </w:rPr>
        <w:t>3</w:t>
      </w:r>
      <w:r w:rsidRPr="00714BA5">
        <w:t>.</w:t>
      </w:r>
    </w:p>
    <w:p w14:paraId="1F7784B9" w14:textId="77777777" w:rsidR="00714BA5" w:rsidRPr="00714BA5" w:rsidRDefault="00714BA5" w:rsidP="00714BA5">
      <w:pPr>
        <w:pStyle w:val="EndNoteBibliography"/>
        <w:spacing w:after="0"/>
        <w:ind w:left="720" w:hanging="720"/>
      </w:pPr>
      <w:r w:rsidRPr="00714BA5">
        <w:t xml:space="preserve">Masuma, S., N. Tezuka, and K. Teruya. 1993. Embryonic and morphological development of larval and juvenile coral trout, Plectropomus leopardus. Japanese Journal of Ichthyology </w:t>
      </w:r>
      <w:r w:rsidRPr="00714BA5">
        <w:rPr>
          <w:b/>
        </w:rPr>
        <w:t>40</w:t>
      </w:r>
      <w:r w:rsidRPr="00714BA5">
        <w:t>:333-342.</w:t>
      </w:r>
    </w:p>
    <w:p w14:paraId="2E8198E3" w14:textId="77777777" w:rsidR="00714BA5" w:rsidRPr="00714BA5" w:rsidRDefault="00714BA5" w:rsidP="00714BA5">
      <w:pPr>
        <w:pStyle w:val="EndNoteBibliography"/>
        <w:spacing w:after="0"/>
        <w:ind w:left="720" w:hanging="720"/>
      </w:pPr>
      <w:r w:rsidRPr="00714BA5">
        <w:t xml:space="preserve">May, R. C., D. Popper, and J. P. McVEY. 1974. Rearing and larval development of Siganus canaliculatus (Park)(Pisces: Siganidae). Micronesica </w:t>
      </w:r>
      <w:r w:rsidRPr="00714BA5">
        <w:rPr>
          <w:b/>
        </w:rPr>
        <w:t>10</w:t>
      </w:r>
      <w:r w:rsidRPr="00714BA5">
        <w:t>:285-298.</w:t>
      </w:r>
    </w:p>
    <w:p w14:paraId="13A51709" w14:textId="77777777" w:rsidR="00714BA5" w:rsidRPr="00714BA5" w:rsidRDefault="00714BA5" w:rsidP="00714BA5">
      <w:pPr>
        <w:pStyle w:val="EndNoteBibliography"/>
        <w:spacing w:after="0"/>
        <w:ind w:left="720" w:hanging="720"/>
      </w:pPr>
      <w:r w:rsidRPr="00714BA5">
        <w:t xml:space="preserve">McCormick, M. I. 1999. Delayed metamorphosis of a tropical reef fish (Acanthurus triostegus): a field experiment. Marine Ecology Progress Series </w:t>
      </w:r>
      <w:r w:rsidRPr="00714BA5">
        <w:rPr>
          <w:b/>
        </w:rPr>
        <w:t>176</w:t>
      </w:r>
      <w:r w:rsidRPr="00714BA5">
        <w:t>:25-38.</w:t>
      </w:r>
    </w:p>
    <w:p w14:paraId="7CB15B8A" w14:textId="77777777" w:rsidR="00714BA5" w:rsidRPr="00714BA5" w:rsidRDefault="00714BA5" w:rsidP="00714BA5">
      <w:pPr>
        <w:pStyle w:val="EndNoteBibliography"/>
        <w:spacing w:after="0"/>
        <w:ind w:left="720" w:hanging="720"/>
      </w:pPr>
      <w:r w:rsidRPr="00714BA5">
        <w:t>Moore, B., and B. Colas. 2016. Identification guide to the common coastal food fishes of the Pacific Islands region.</w:t>
      </w:r>
    </w:p>
    <w:p w14:paraId="668E17FA" w14:textId="77777777" w:rsidR="00714BA5" w:rsidRPr="00714BA5" w:rsidRDefault="00714BA5" w:rsidP="00714BA5">
      <w:pPr>
        <w:pStyle w:val="EndNoteBibliography"/>
        <w:spacing w:after="0"/>
        <w:ind w:left="720" w:hanging="720"/>
      </w:pPr>
      <w:r w:rsidRPr="00714BA5">
        <w:t xml:space="preserve">Morais, R. A., and D. R. Bellwood. 2019. Pelagic Subsidies Underpin Fish Productivity on a Degraded Coral Reef. Current biology </w:t>
      </w:r>
      <w:r w:rsidRPr="00714BA5">
        <w:rPr>
          <w:b/>
        </w:rPr>
        <w:t>29</w:t>
      </w:r>
      <w:r w:rsidRPr="00714BA5">
        <w:t>:1521-1527. e1526.</w:t>
      </w:r>
    </w:p>
    <w:p w14:paraId="0C0BAAB9" w14:textId="77777777" w:rsidR="00714BA5" w:rsidRPr="00A12A98" w:rsidRDefault="00714BA5" w:rsidP="00714BA5">
      <w:pPr>
        <w:pStyle w:val="EndNoteBibliography"/>
        <w:spacing w:after="0"/>
        <w:ind w:left="720" w:hanging="720"/>
        <w:rPr>
          <w:lang w:val="fr-FR"/>
          <w:rPrChange w:id="40" w:author="Jérémy Wicquart" w:date="2019-09-10T09:00:00Z">
            <w:rPr/>
          </w:rPrChange>
        </w:rPr>
      </w:pPr>
      <w:r w:rsidRPr="00714BA5">
        <w:t xml:space="preserve">Panfili, J., H. de Pontual, H. Troadec, and P. J. Wright. </w:t>
      </w:r>
      <w:r w:rsidRPr="00A12A98">
        <w:rPr>
          <w:lang w:val="fr-FR"/>
          <w:rPrChange w:id="41" w:author="Jérémy Wicquart" w:date="2019-09-10T09:00:00Z">
            <w:rPr/>
          </w:rPrChange>
        </w:rPr>
        <w:t>2002. Manuel de sclérochronologie des poissons., Coédition Ifremer-IRD, Panfili J, de Pontual H, Troadec H, Wright PJ (eds), France, 464 pp.</w:t>
      </w:r>
    </w:p>
    <w:p w14:paraId="309D2AC7" w14:textId="77777777" w:rsidR="00714BA5" w:rsidRPr="00714BA5" w:rsidRDefault="00714BA5" w:rsidP="00714BA5">
      <w:pPr>
        <w:pStyle w:val="EndNoteBibliography"/>
        <w:spacing w:after="0"/>
        <w:ind w:left="720" w:hanging="720"/>
      </w:pPr>
      <w:r w:rsidRPr="00714BA5">
        <w:t xml:space="preserve">Pannella, G. 1971. Fish otolith: daily growth layers and periodical patterns. Science </w:t>
      </w:r>
      <w:r w:rsidRPr="00714BA5">
        <w:rPr>
          <w:b/>
        </w:rPr>
        <w:t>173</w:t>
      </w:r>
      <w:r w:rsidRPr="00714BA5">
        <w:t>:1124-1126.</w:t>
      </w:r>
    </w:p>
    <w:p w14:paraId="6C065402" w14:textId="77777777" w:rsidR="00714BA5" w:rsidRPr="00714BA5" w:rsidRDefault="00714BA5" w:rsidP="00714BA5">
      <w:pPr>
        <w:pStyle w:val="EndNoteBibliography"/>
        <w:spacing w:after="0"/>
        <w:ind w:left="720" w:hanging="720"/>
      </w:pPr>
      <w:r w:rsidRPr="00714BA5">
        <w:t xml:space="preserve">Pavlov, D., N. Emel’yanova, L. T. B. Thuan, and V. T. Ha. 2011. Reproduction and initial development of manybar goatfish Parupeneus multifasciatus (Mullidae). Journal of ichthyology </w:t>
      </w:r>
      <w:r w:rsidRPr="00714BA5">
        <w:rPr>
          <w:b/>
        </w:rPr>
        <w:t>51</w:t>
      </w:r>
      <w:r w:rsidRPr="00714BA5">
        <w:t>:604.</w:t>
      </w:r>
    </w:p>
    <w:p w14:paraId="0F1B654D" w14:textId="77777777" w:rsidR="00714BA5" w:rsidRPr="00714BA5" w:rsidRDefault="00714BA5" w:rsidP="00714BA5">
      <w:pPr>
        <w:pStyle w:val="EndNoteBibliography"/>
        <w:spacing w:after="0"/>
        <w:ind w:left="720" w:hanging="720"/>
      </w:pPr>
      <w:r w:rsidRPr="00714BA5">
        <w:t xml:space="preserve">Popper, D., R. May, and T. Lichatowich. 1976. An experiment in rearing larval Siganus vermiculatus (Valenciennes) and some observations on its spawning cycle. Aquaculture </w:t>
      </w:r>
      <w:r w:rsidRPr="00714BA5">
        <w:rPr>
          <w:b/>
        </w:rPr>
        <w:t>7</w:t>
      </w:r>
      <w:r w:rsidRPr="00714BA5">
        <w:t>:281-290.</w:t>
      </w:r>
    </w:p>
    <w:p w14:paraId="31D8BD9F" w14:textId="77777777" w:rsidR="00714BA5" w:rsidRPr="00714BA5" w:rsidRDefault="00714BA5" w:rsidP="00714BA5">
      <w:pPr>
        <w:pStyle w:val="EndNoteBibliography"/>
        <w:spacing w:after="0"/>
        <w:ind w:left="720" w:hanging="720"/>
      </w:pPr>
      <w:r w:rsidRPr="00714BA5">
        <w:t xml:space="preserve">Schindler, D. E., and L. A. Eby. 1997. Stoichiometry of fishes and their prey: implications for nutrient recycling. Ecology </w:t>
      </w:r>
      <w:r w:rsidRPr="00714BA5">
        <w:rPr>
          <w:b/>
        </w:rPr>
        <w:t>78</w:t>
      </w:r>
      <w:r w:rsidRPr="00714BA5">
        <w:t>:1816-1831.</w:t>
      </w:r>
    </w:p>
    <w:p w14:paraId="116A342D" w14:textId="77777777" w:rsidR="00714BA5" w:rsidRPr="00714BA5" w:rsidRDefault="00714BA5" w:rsidP="00714BA5">
      <w:pPr>
        <w:pStyle w:val="EndNoteBibliography"/>
        <w:spacing w:after="0"/>
        <w:ind w:left="720" w:hanging="720"/>
      </w:pPr>
      <w:r w:rsidRPr="00714BA5">
        <w:t>Schreck, C. B., and P. B. Moyle. 1990. Methods for fish biology.</w:t>
      </w:r>
    </w:p>
    <w:p w14:paraId="71664931" w14:textId="77777777" w:rsidR="00714BA5" w:rsidRPr="00714BA5" w:rsidRDefault="00714BA5" w:rsidP="00714BA5">
      <w:pPr>
        <w:pStyle w:val="EndNoteBibliography"/>
        <w:spacing w:after="0"/>
        <w:ind w:left="720" w:hanging="720"/>
      </w:pPr>
      <w:r w:rsidRPr="00714BA5">
        <w:t xml:space="preserve">Shadrin, A., and N. Emel’yanova. 2007. Embryonic-larval development and some data on the reproductive biology of Abudefduf sexfasciatus (Pomacentridae: Perciformes). Journal of ichthyology </w:t>
      </w:r>
      <w:r w:rsidRPr="00714BA5">
        <w:rPr>
          <w:b/>
        </w:rPr>
        <w:t>47</w:t>
      </w:r>
      <w:r w:rsidRPr="00714BA5">
        <w:t>:67-80.</w:t>
      </w:r>
    </w:p>
    <w:p w14:paraId="427B17B3" w14:textId="77777777" w:rsidR="00714BA5" w:rsidRPr="00714BA5" w:rsidRDefault="00714BA5" w:rsidP="00714BA5">
      <w:pPr>
        <w:pStyle w:val="EndNoteBibliography"/>
        <w:spacing w:after="0"/>
        <w:ind w:left="720" w:hanging="720"/>
      </w:pPr>
      <w:r w:rsidRPr="00714BA5">
        <w:t xml:space="preserve">Suzuki, K., and S. Hioki. 1979. Spawning behavior, eggs, and larvae of the lutjanid fish, Lutjanus kasmira, in an aquarium. Japanese Journal of Ichthyology </w:t>
      </w:r>
      <w:r w:rsidRPr="00714BA5">
        <w:rPr>
          <w:b/>
        </w:rPr>
        <w:t>26</w:t>
      </w:r>
      <w:r w:rsidRPr="00714BA5">
        <w:t>:161-166.</w:t>
      </w:r>
    </w:p>
    <w:p w14:paraId="1580BB30" w14:textId="77777777" w:rsidR="00714BA5" w:rsidRPr="00714BA5" w:rsidRDefault="00714BA5" w:rsidP="00714BA5">
      <w:pPr>
        <w:pStyle w:val="EndNoteBibliography"/>
        <w:spacing w:after="0"/>
        <w:ind w:left="720" w:hanging="720"/>
      </w:pPr>
      <w:r w:rsidRPr="00714BA5">
        <w:t xml:space="preserve">UKAWA, M., M. HIGUCHI, and S. MITO. 1966. Spawning habits and early life history of a serranid fish, Epinephelus akaara (Temminck et Schlegel). Japanese Journal of Ichthyology </w:t>
      </w:r>
      <w:r w:rsidRPr="00714BA5">
        <w:rPr>
          <w:b/>
        </w:rPr>
        <w:t>13</w:t>
      </w:r>
      <w:r w:rsidRPr="00714BA5">
        <w:t>:156-161.</w:t>
      </w:r>
    </w:p>
    <w:p w14:paraId="0235CB25" w14:textId="77777777" w:rsidR="00714BA5" w:rsidRPr="00714BA5" w:rsidRDefault="00714BA5" w:rsidP="00714BA5">
      <w:pPr>
        <w:pStyle w:val="EndNoteBibliography"/>
        <w:spacing w:after="0"/>
        <w:ind w:left="720" w:hanging="720"/>
      </w:pPr>
      <w:r w:rsidRPr="00714BA5">
        <w:t xml:space="preserve">Vigliola, L., M. Harmelin-Vivien, and M. G. Meekan. 2000. Comparison of techniques of back-calculation of growth and settlement marks from the otoliths of three species of Diplodus from the Mediterranean Sea. Canadian Journal of Fisheries and Aquatic Sciences </w:t>
      </w:r>
      <w:r w:rsidRPr="00714BA5">
        <w:rPr>
          <w:b/>
        </w:rPr>
        <w:t>57</w:t>
      </w:r>
      <w:r w:rsidRPr="00714BA5">
        <w:t>:1291-1299.</w:t>
      </w:r>
    </w:p>
    <w:p w14:paraId="551C5300" w14:textId="77777777" w:rsidR="00714BA5" w:rsidRPr="00714BA5" w:rsidRDefault="00714BA5" w:rsidP="00714BA5">
      <w:pPr>
        <w:pStyle w:val="EndNoteBibliography"/>
        <w:spacing w:after="0"/>
        <w:ind w:left="720" w:hanging="720"/>
      </w:pPr>
      <w:r w:rsidRPr="00714BA5">
        <w:t>Vigliola, L., and M. G. Meekan. 2009. The back-calculation of fish growth from otoliths. Tropical fish otoliths: information for assessment, management and ecology:174-211.</w:t>
      </w:r>
    </w:p>
    <w:p w14:paraId="5E45E3E9" w14:textId="77777777" w:rsidR="00714BA5" w:rsidRPr="00714BA5" w:rsidRDefault="00714BA5" w:rsidP="00714BA5">
      <w:pPr>
        <w:pStyle w:val="EndNoteBibliography"/>
        <w:spacing w:after="0"/>
        <w:ind w:left="720" w:hanging="720"/>
      </w:pPr>
      <w:r w:rsidRPr="00714BA5">
        <w:t xml:space="preserve">William, W. L. C., W. Reg, M. Telmo, J. P. Tony, and P. Daniel. 2007. Intrinsic vulnerability in the global fish catch. Marine Ecology Progress Series </w:t>
      </w:r>
      <w:r w:rsidRPr="00714BA5">
        <w:rPr>
          <w:b/>
        </w:rPr>
        <w:t>333</w:t>
      </w:r>
      <w:r w:rsidRPr="00714BA5">
        <w:t>:1-12.</w:t>
      </w:r>
    </w:p>
    <w:p w14:paraId="393C005E" w14:textId="77777777" w:rsidR="00714BA5" w:rsidRPr="00714BA5" w:rsidRDefault="00714BA5" w:rsidP="00714BA5">
      <w:pPr>
        <w:pStyle w:val="EndNoteBibliography"/>
        <w:ind w:left="720" w:hanging="720"/>
      </w:pPr>
      <w:r w:rsidRPr="00714BA5">
        <w:lastRenderedPageBreak/>
        <w:t xml:space="preserve">Yoseda, K., S. Dan, T. Sugaya, K. Yokogi, M. Tanaka, and S. Tawada. 2006. Effects of temperature and delayed initial feeding on the growth of Malabar grouper (Epinephelus malabaricus) larvae. Aquaculture </w:t>
      </w:r>
      <w:r w:rsidRPr="00714BA5">
        <w:rPr>
          <w:b/>
        </w:rPr>
        <w:t>256</w:t>
      </w:r>
      <w:r w:rsidRPr="00714BA5">
        <w:t>:192-200.</w:t>
      </w:r>
    </w:p>
    <w:p w14:paraId="2F7F4823" w14:textId="0FFEB394" w:rsidR="005604CE" w:rsidRPr="00CD226B" w:rsidRDefault="00CB7D1C" w:rsidP="00CD226B">
      <w:pPr>
        <w:spacing w:line="360" w:lineRule="auto"/>
        <w:rPr>
          <w:rFonts w:ascii="Times New Roman" w:hAnsi="Times New Roman" w:cs="Times New Roman"/>
          <w:sz w:val="24"/>
          <w:szCs w:val="24"/>
          <w:lang w:val="en-US"/>
        </w:rPr>
      </w:pPr>
      <w:r w:rsidRPr="00CD226B">
        <w:rPr>
          <w:rFonts w:ascii="Times New Roman" w:hAnsi="Times New Roman" w:cs="Times New Roman"/>
          <w:sz w:val="24"/>
          <w:szCs w:val="24"/>
          <w:lang w:val="en-US"/>
        </w:rPr>
        <w:fldChar w:fldCharType="end"/>
      </w:r>
    </w:p>
    <w:sectPr w:rsidR="005604CE" w:rsidRPr="00CD226B" w:rsidSect="00945AFA">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 w:author="Microsoft Office User" w:date="2019-09-09T15:26:00Z" w:initials="MOU">
    <w:p w14:paraId="477E6D9C" w14:textId="40BE6123" w:rsidR="00A12A98" w:rsidRDefault="00A12A98">
      <w:pPr>
        <w:pStyle w:val="Commentaire"/>
      </w:pPr>
      <w:r>
        <w:rPr>
          <w:rStyle w:val="Marquedecommentaire"/>
        </w:rPr>
        <w:annotationRef/>
      </w:r>
      <w:r>
        <w:t>Check this</w:t>
      </w:r>
    </w:p>
  </w:comment>
  <w:comment w:id="21" w:author="fabien morat" w:date="2019-09-09T16:37:00Z" w:initials="fm">
    <w:p w14:paraId="20AD7517" w14:textId="24AF0384" w:rsidR="00A12A98" w:rsidRDefault="00A12A98">
      <w:pPr>
        <w:pStyle w:val="Commentaire"/>
      </w:pPr>
      <w:r>
        <w:rPr>
          <w:rStyle w:val="Marquedecommentaire"/>
        </w:rPr>
        <w:annotationRef/>
      </w:r>
      <w:r>
        <w:t xml:space="preserve">Jason </w:t>
      </w:r>
    </w:p>
  </w:comment>
  <w:comment w:id="22" w:author="fabien morat" w:date="2019-07-09T16:32:00Z" w:initials="fm">
    <w:p w14:paraId="4C8EB162" w14:textId="4743A535" w:rsidR="00A12A98" w:rsidRDefault="00A12A98">
      <w:pPr>
        <w:pStyle w:val="Commentaire"/>
      </w:pPr>
      <w:r>
        <w:rPr>
          <w:rStyle w:val="Marquedecommentaire"/>
        </w:rPr>
        <w:annotationRef/>
      </w:r>
      <w:r>
        <w:t>Origine des données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7E6D9C" w15:done="0"/>
  <w15:commentEx w15:paraId="20AD7517" w15:done="0"/>
  <w15:commentEx w15:paraId="4C8EB16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7E6D9C" w16cid:durableId="2120EDB0"/>
  <w16cid:commentId w16cid:paraId="20AD7517" w16cid:durableId="2121E340"/>
  <w16cid:commentId w16cid:paraId="4C8EB162" w16cid:durableId="20D721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51A35"/>
    <w:multiLevelType w:val="hybridMultilevel"/>
    <w:tmpl w:val="ACA48E9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D536098"/>
    <w:multiLevelType w:val="hybridMultilevel"/>
    <w:tmpl w:val="969A0308"/>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4A81D68"/>
    <w:multiLevelType w:val="hybridMultilevel"/>
    <w:tmpl w:val="4B625D50"/>
    <w:lvl w:ilvl="0" w:tplc="040C0015">
      <w:start w:val="1"/>
      <w:numFmt w:val="upperLetter"/>
      <w:lvlText w:val="%1."/>
      <w:lvlJc w:val="left"/>
      <w:pPr>
        <w:ind w:left="720" w:hanging="360"/>
      </w:pPr>
      <w:rPr>
        <w:rFonts w:hint="default"/>
      </w:rPr>
    </w:lvl>
    <w:lvl w:ilvl="1" w:tplc="040C000F">
      <w:start w:val="1"/>
      <w:numFmt w:val="decimal"/>
      <w:lvlText w:val="%2."/>
      <w:lvlJc w:val="left"/>
      <w:pPr>
        <w:ind w:left="1440" w:hanging="360"/>
      </w:pPr>
    </w:lvl>
    <w:lvl w:ilvl="2" w:tplc="040C0019">
      <w:start w:val="1"/>
      <w:numFmt w:val="lowerLetter"/>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0F92608"/>
    <w:multiLevelType w:val="hybridMultilevel"/>
    <w:tmpl w:val="ABF8DA7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3070D0E"/>
    <w:multiLevelType w:val="hybridMultilevel"/>
    <w:tmpl w:val="369C562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3B21539"/>
    <w:multiLevelType w:val="hybridMultilevel"/>
    <w:tmpl w:val="3CA624F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18D24F9"/>
    <w:multiLevelType w:val="hybridMultilevel"/>
    <w:tmpl w:val="658068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CE85D25"/>
    <w:multiLevelType w:val="hybridMultilevel"/>
    <w:tmpl w:val="0B680558"/>
    <w:lvl w:ilvl="0" w:tplc="BF20A5FA">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09012FD"/>
    <w:multiLevelType w:val="hybridMultilevel"/>
    <w:tmpl w:val="6136A92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418B3616"/>
    <w:multiLevelType w:val="hybridMultilevel"/>
    <w:tmpl w:val="3CA624F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9FD213F"/>
    <w:multiLevelType w:val="hybridMultilevel"/>
    <w:tmpl w:val="727690B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38D016D"/>
    <w:multiLevelType w:val="hybridMultilevel"/>
    <w:tmpl w:val="CB66C1E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E0E051C"/>
    <w:multiLevelType w:val="hybridMultilevel"/>
    <w:tmpl w:val="F04421D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05A3A8B"/>
    <w:multiLevelType w:val="hybridMultilevel"/>
    <w:tmpl w:val="9670C2C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39907F0"/>
    <w:multiLevelType w:val="hybridMultilevel"/>
    <w:tmpl w:val="6FFEF37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4D90C7C"/>
    <w:multiLevelType w:val="hybridMultilevel"/>
    <w:tmpl w:val="F4F852FA"/>
    <w:lvl w:ilvl="0" w:tplc="040C0015">
      <w:start w:val="1"/>
      <w:numFmt w:val="upperLetter"/>
      <w:lvlText w:val="%1."/>
      <w:lvlJc w:val="left"/>
      <w:pPr>
        <w:ind w:left="720" w:hanging="360"/>
      </w:pPr>
      <w:rPr>
        <w:rFonts w:hint="default"/>
      </w:rPr>
    </w:lvl>
    <w:lvl w:ilvl="1" w:tplc="040C000F">
      <w:start w:val="1"/>
      <w:numFmt w:val="decimal"/>
      <w:lvlText w:val="%2."/>
      <w:lvlJc w:val="left"/>
      <w:pPr>
        <w:ind w:left="1440" w:hanging="360"/>
      </w:pPr>
    </w:lvl>
    <w:lvl w:ilvl="2" w:tplc="040C0019">
      <w:start w:val="1"/>
      <w:numFmt w:val="lowerLetter"/>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84826B1"/>
    <w:multiLevelType w:val="hybridMultilevel"/>
    <w:tmpl w:val="89C259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B6B7D8D"/>
    <w:multiLevelType w:val="hybridMultilevel"/>
    <w:tmpl w:val="E2DA74C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D8A740F"/>
    <w:multiLevelType w:val="hybridMultilevel"/>
    <w:tmpl w:val="4210C9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F966A77"/>
    <w:multiLevelType w:val="hybridMultilevel"/>
    <w:tmpl w:val="CC88F5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4"/>
  </w:num>
  <w:num w:numId="3">
    <w:abstractNumId w:val="6"/>
  </w:num>
  <w:num w:numId="4">
    <w:abstractNumId w:val="3"/>
  </w:num>
  <w:num w:numId="5">
    <w:abstractNumId w:val="8"/>
  </w:num>
  <w:num w:numId="6">
    <w:abstractNumId w:val="2"/>
  </w:num>
  <w:num w:numId="7">
    <w:abstractNumId w:val="15"/>
  </w:num>
  <w:num w:numId="8">
    <w:abstractNumId w:val="0"/>
  </w:num>
  <w:num w:numId="9">
    <w:abstractNumId w:val="9"/>
  </w:num>
  <w:num w:numId="10">
    <w:abstractNumId w:val="14"/>
  </w:num>
  <w:num w:numId="11">
    <w:abstractNumId w:val="16"/>
  </w:num>
  <w:num w:numId="12">
    <w:abstractNumId w:val="10"/>
  </w:num>
  <w:num w:numId="13">
    <w:abstractNumId w:val="17"/>
  </w:num>
  <w:num w:numId="14">
    <w:abstractNumId w:val="19"/>
  </w:num>
  <w:num w:numId="15">
    <w:abstractNumId w:val="5"/>
  </w:num>
  <w:num w:numId="16">
    <w:abstractNumId w:val="18"/>
  </w:num>
  <w:num w:numId="17">
    <w:abstractNumId w:val="12"/>
  </w:num>
  <w:num w:numId="18">
    <w:abstractNumId w:val="1"/>
  </w:num>
  <w:num w:numId="19">
    <w:abstractNumId w:val="13"/>
  </w:num>
  <w:num w:numId="2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érémy Wicquart">
    <w15:presenceInfo w15:providerId="Windows Live" w15:userId="65a0bedaac3864de"/>
  </w15:person>
  <w15:person w15:author="Microsoft Office User">
    <w15:presenceInfo w15:providerId="None" w15:userId="Microsoft Office User"/>
  </w15:person>
  <w15:person w15:author="fabien morat">
    <w15:presenceInfo w15:providerId="None" w15:userId="fabien mora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ffdt2ttwsr9d8ex25r55we4zea52d9az00x&quot;&gt;Biblio complete&lt;record-ids&gt;&lt;item&gt;128&lt;/item&gt;&lt;item&gt;245&lt;/item&gt;&lt;item&gt;247&lt;/item&gt;&lt;item&gt;1261&lt;/item&gt;&lt;item&gt;1770&lt;/item&gt;&lt;item&gt;1826&lt;/item&gt;&lt;item&gt;1828&lt;/item&gt;&lt;item&gt;1830&lt;/item&gt;&lt;item&gt;1832&lt;/item&gt;&lt;item&gt;1834&lt;/item&gt;&lt;item&gt;1836&lt;/item&gt;&lt;item&gt;1838&lt;/item&gt;&lt;item&gt;1840&lt;/item&gt;&lt;item&gt;1842&lt;/item&gt;&lt;item&gt;1844&lt;/item&gt;&lt;item&gt;1846&lt;/item&gt;&lt;item&gt;1848&lt;/item&gt;&lt;item&gt;1850&lt;/item&gt;&lt;item&gt;1852&lt;/item&gt;&lt;item&gt;1854&lt;/item&gt;&lt;item&gt;1856&lt;/item&gt;&lt;item&gt;1858&lt;/item&gt;&lt;item&gt;1860&lt;/item&gt;&lt;item&gt;1862&lt;/item&gt;&lt;item&gt;1865&lt;/item&gt;&lt;item&gt;1867&lt;/item&gt;&lt;item&gt;1869&lt;/item&gt;&lt;item&gt;1871&lt;/item&gt;&lt;item&gt;1873&lt;/item&gt;&lt;item&gt;1875&lt;/item&gt;&lt;item&gt;1877&lt;/item&gt;&lt;item&gt;1881&lt;/item&gt;&lt;item&gt;1883&lt;/item&gt;&lt;item&gt;1885&lt;/item&gt;&lt;item&gt;1887&lt;/item&gt;&lt;item&gt;1889&lt;/item&gt;&lt;item&gt;1891&lt;/item&gt;&lt;item&gt;1893&lt;/item&gt;&lt;item&gt;1895&lt;/item&gt;&lt;item&gt;1897&lt;/item&gt;&lt;item&gt;1899&lt;/item&gt;&lt;item&gt;1901&lt;/item&gt;&lt;item&gt;1903&lt;/item&gt;&lt;item&gt;1905&lt;/item&gt;&lt;item&gt;1988&lt;/item&gt;&lt;item&gt;1990&lt;/item&gt;&lt;item&gt;1992&lt;/item&gt;&lt;item&gt;1994&lt;/item&gt;&lt;/record-ids&gt;&lt;/item&gt;&lt;/Libraries&gt;"/>
  </w:docVars>
  <w:rsids>
    <w:rsidRoot w:val="00411630"/>
    <w:rsid w:val="00032185"/>
    <w:rsid w:val="00035776"/>
    <w:rsid w:val="00046F91"/>
    <w:rsid w:val="000515F0"/>
    <w:rsid w:val="00071F38"/>
    <w:rsid w:val="000745AD"/>
    <w:rsid w:val="0009675E"/>
    <w:rsid w:val="000A2228"/>
    <w:rsid w:val="000D0FBE"/>
    <w:rsid w:val="000D1C99"/>
    <w:rsid w:val="000E4AD8"/>
    <w:rsid w:val="000E5ED5"/>
    <w:rsid w:val="000F78D5"/>
    <w:rsid w:val="00102201"/>
    <w:rsid w:val="001214CA"/>
    <w:rsid w:val="00132008"/>
    <w:rsid w:val="00135D7D"/>
    <w:rsid w:val="00144A2B"/>
    <w:rsid w:val="00156B62"/>
    <w:rsid w:val="00166DE7"/>
    <w:rsid w:val="001F03D2"/>
    <w:rsid w:val="001F1C0B"/>
    <w:rsid w:val="0021299C"/>
    <w:rsid w:val="00230463"/>
    <w:rsid w:val="00241142"/>
    <w:rsid w:val="002618A4"/>
    <w:rsid w:val="00273D8A"/>
    <w:rsid w:val="00283A17"/>
    <w:rsid w:val="002971A9"/>
    <w:rsid w:val="002C025A"/>
    <w:rsid w:val="002C24BC"/>
    <w:rsid w:val="003064D1"/>
    <w:rsid w:val="00307910"/>
    <w:rsid w:val="003474A6"/>
    <w:rsid w:val="0035479E"/>
    <w:rsid w:val="00361CA2"/>
    <w:rsid w:val="00362719"/>
    <w:rsid w:val="00394B4B"/>
    <w:rsid w:val="003D43A5"/>
    <w:rsid w:val="003E2DAB"/>
    <w:rsid w:val="003F7370"/>
    <w:rsid w:val="00410817"/>
    <w:rsid w:val="00411630"/>
    <w:rsid w:val="00423FEF"/>
    <w:rsid w:val="0043495A"/>
    <w:rsid w:val="004518D9"/>
    <w:rsid w:val="00451FE6"/>
    <w:rsid w:val="004A1722"/>
    <w:rsid w:val="004A7421"/>
    <w:rsid w:val="004B5C81"/>
    <w:rsid w:val="004D51B6"/>
    <w:rsid w:val="005604CE"/>
    <w:rsid w:val="00573833"/>
    <w:rsid w:val="00585C52"/>
    <w:rsid w:val="005C4FA5"/>
    <w:rsid w:val="005D2AD9"/>
    <w:rsid w:val="005E1A9B"/>
    <w:rsid w:val="005F2A35"/>
    <w:rsid w:val="00602E31"/>
    <w:rsid w:val="00620C74"/>
    <w:rsid w:val="00622C31"/>
    <w:rsid w:val="006340D0"/>
    <w:rsid w:val="006401A5"/>
    <w:rsid w:val="006446A3"/>
    <w:rsid w:val="00656160"/>
    <w:rsid w:val="00665A11"/>
    <w:rsid w:val="00696579"/>
    <w:rsid w:val="006B7F42"/>
    <w:rsid w:val="006F2B0B"/>
    <w:rsid w:val="00700D98"/>
    <w:rsid w:val="00713450"/>
    <w:rsid w:val="00714BA5"/>
    <w:rsid w:val="00766382"/>
    <w:rsid w:val="00793CA1"/>
    <w:rsid w:val="007B4348"/>
    <w:rsid w:val="007B6AB9"/>
    <w:rsid w:val="007C36A0"/>
    <w:rsid w:val="007C78A7"/>
    <w:rsid w:val="007C7C6F"/>
    <w:rsid w:val="007D2C0D"/>
    <w:rsid w:val="007F0F03"/>
    <w:rsid w:val="007F6042"/>
    <w:rsid w:val="00833754"/>
    <w:rsid w:val="00842A76"/>
    <w:rsid w:val="00843DB4"/>
    <w:rsid w:val="00851F2A"/>
    <w:rsid w:val="00875E30"/>
    <w:rsid w:val="008851C9"/>
    <w:rsid w:val="008C17D7"/>
    <w:rsid w:val="008C5740"/>
    <w:rsid w:val="008D0606"/>
    <w:rsid w:val="008D4F93"/>
    <w:rsid w:val="0090699B"/>
    <w:rsid w:val="009132C3"/>
    <w:rsid w:val="00920CCA"/>
    <w:rsid w:val="00923D70"/>
    <w:rsid w:val="00934964"/>
    <w:rsid w:val="00945AFA"/>
    <w:rsid w:val="00971D3A"/>
    <w:rsid w:val="00980508"/>
    <w:rsid w:val="00983F9E"/>
    <w:rsid w:val="009A174F"/>
    <w:rsid w:val="009A73C7"/>
    <w:rsid w:val="009B47E7"/>
    <w:rsid w:val="009B56F0"/>
    <w:rsid w:val="009B6904"/>
    <w:rsid w:val="009C4812"/>
    <w:rsid w:val="009D550A"/>
    <w:rsid w:val="009E2A2D"/>
    <w:rsid w:val="009E3D33"/>
    <w:rsid w:val="009F0465"/>
    <w:rsid w:val="009F279E"/>
    <w:rsid w:val="00A02405"/>
    <w:rsid w:val="00A0525F"/>
    <w:rsid w:val="00A12A98"/>
    <w:rsid w:val="00A54259"/>
    <w:rsid w:val="00A73F24"/>
    <w:rsid w:val="00A9239E"/>
    <w:rsid w:val="00AA03E0"/>
    <w:rsid w:val="00AD4920"/>
    <w:rsid w:val="00AE5455"/>
    <w:rsid w:val="00AE5CF4"/>
    <w:rsid w:val="00AF3EC3"/>
    <w:rsid w:val="00B12297"/>
    <w:rsid w:val="00B4606C"/>
    <w:rsid w:val="00B70E71"/>
    <w:rsid w:val="00B81B47"/>
    <w:rsid w:val="00B85121"/>
    <w:rsid w:val="00BD343C"/>
    <w:rsid w:val="00BE66E2"/>
    <w:rsid w:val="00BF4482"/>
    <w:rsid w:val="00C0375E"/>
    <w:rsid w:val="00C15944"/>
    <w:rsid w:val="00C4459F"/>
    <w:rsid w:val="00C622B1"/>
    <w:rsid w:val="00C63F44"/>
    <w:rsid w:val="00C6688D"/>
    <w:rsid w:val="00C7584C"/>
    <w:rsid w:val="00C9238C"/>
    <w:rsid w:val="00C9258D"/>
    <w:rsid w:val="00C9469D"/>
    <w:rsid w:val="00CB295E"/>
    <w:rsid w:val="00CB7D1C"/>
    <w:rsid w:val="00CD226B"/>
    <w:rsid w:val="00CD716F"/>
    <w:rsid w:val="00D17F24"/>
    <w:rsid w:val="00D21D90"/>
    <w:rsid w:val="00D55D32"/>
    <w:rsid w:val="00D56152"/>
    <w:rsid w:val="00D56E18"/>
    <w:rsid w:val="00D65328"/>
    <w:rsid w:val="00D906B4"/>
    <w:rsid w:val="00DA03F2"/>
    <w:rsid w:val="00DB636F"/>
    <w:rsid w:val="00DD26E4"/>
    <w:rsid w:val="00DD2ABB"/>
    <w:rsid w:val="00DE16E1"/>
    <w:rsid w:val="00DF0C64"/>
    <w:rsid w:val="00DF1C8B"/>
    <w:rsid w:val="00DF6639"/>
    <w:rsid w:val="00E033F2"/>
    <w:rsid w:val="00E2437F"/>
    <w:rsid w:val="00E277A3"/>
    <w:rsid w:val="00E50F58"/>
    <w:rsid w:val="00E57E35"/>
    <w:rsid w:val="00E75D63"/>
    <w:rsid w:val="00E82FFE"/>
    <w:rsid w:val="00EA07D5"/>
    <w:rsid w:val="00EB2AAF"/>
    <w:rsid w:val="00EC2182"/>
    <w:rsid w:val="00ED3C6A"/>
    <w:rsid w:val="00ED58B1"/>
    <w:rsid w:val="00EF5B25"/>
    <w:rsid w:val="00EF5F0A"/>
    <w:rsid w:val="00F13363"/>
    <w:rsid w:val="00F17AB0"/>
    <w:rsid w:val="00F610AE"/>
    <w:rsid w:val="00F85473"/>
    <w:rsid w:val="00FC4956"/>
    <w:rsid w:val="00FF6C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70DDF"/>
  <w15:chartTrackingRefBased/>
  <w15:docId w15:val="{B0B640CF-54F0-4C72-BB33-1E43869EB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064D1"/>
  </w:style>
  <w:style w:type="paragraph" w:styleId="Titre3">
    <w:name w:val="heading 3"/>
    <w:basedOn w:val="Normal"/>
    <w:link w:val="Titre3Car"/>
    <w:uiPriority w:val="9"/>
    <w:qFormat/>
    <w:rsid w:val="00C9469D"/>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11630"/>
    <w:pPr>
      <w:ind w:left="720"/>
      <w:contextualSpacing/>
    </w:pPr>
  </w:style>
  <w:style w:type="character" w:styleId="Lienhypertexte">
    <w:name w:val="Hyperlink"/>
    <w:basedOn w:val="Policepardfaut"/>
    <w:uiPriority w:val="99"/>
    <w:unhideWhenUsed/>
    <w:rsid w:val="00411630"/>
    <w:rPr>
      <w:color w:val="0000FF" w:themeColor="hyperlink"/>
      <w:u w:val="single"/>
    </w:rPr>
  </w:style>
  <w:style w:type="character" w:styleId="Marquedecommentaire">
    <w:name w:val="annotation reference"/>
    <w:basedOn w:val="Policepardfaut"/>
    <w:uiPriority w:val="99"/>
    <w:semiHidden/>
    <w:unhideWhenUsed/>
    <w:rsid w:val="00620C74"/>
    <w:rPr>
      <w:sz w:val="16"/>
      <w:szCs w:val="16"/>
    </w:rPr>
  </w:style>
  <w:style w:type="paragraph" w:styleId="Commentaire">
    <w:name w:val="annotation text"/>
    <w:basedOn w:val="Normal"/>
    <w:link w:val="CommentaireCar"/>
    <w:uiPriority w:val="99"/>
    <w:semiHidden/>
    <w:unhideWhenUsed/>
    <w:rsid w:val="00620C74"/>
    <w:pPr>
      <w:spacing w:line="240" w:lineRule="auto"/>
    </w:pPr>
    <w:rPr>
      <w:sz w:val="20"/>
      <w:szCs w:val="20"/>
    </w:rPr>
  </w:style>
  <w:style w:type="character" w:customStyle="1" w:styleId="CommentaireCar">
    <w:name w:val="Commentaire Car"/>
    <w:basedOn w:val="Policepardfaut"/>
    <w:link w:val="Commentaire"/>
    <w:uiPriority w:val="99"/>
    <w:semiHidden/>
    <w:rsid w:val="00620C74"/>
    <w:rPr>
      <w:sz w:val="20"/>
      <w:szCs w:val="20"/>
    </w:rPr>
  </w:style>
  <w:style w:type="paragraph" w:styleId="Objetducommentaire">
    <w:name w:val="annotation subject"/>
    <w:basedOn w:val="Commentaire"/>
    <w:next w:val="Commentaire"/>
    <w:link w:val="ObjetducommentaireCar"/>
    <w:uiPriority w:val="99"/>
    <w:semiHidden/>
    <w:unhideWhenUsed/>
    <w:rsid w:val="00620C74"/>
    <w:rPr>
      <w:b/>
      <w:bCs/>
    </w:rPr>
  </w:style>
  <w:style w:type="character" w:customStyle="1" w:styleId="ObjetducommentaireCar">
    <w:name w:val="Objet du commentaire Car"/>
    <w:basedOn w:val="CommentaireCar"/>
    <w:link w:val="Objetducommentaire"/>
    <w:uiPriority w:val="99"/>
    <w:semiHidden/>
    <w:rsid w:val="00620C74"/>
    <w:rPr>
      <w:b/>
      <w:bCs/>
      <w:sz w:val="20"/>
      <w:szCs w:val="20"/>
    </w:rPr>
  </w:style>
  <w:style w:type="paragraph" w:styleId="Textedebulles">
    <w:name w:val="Balloon Text"/>
    <w:basedOn w:val="Normal"/>
    <w:link w:val="TextedebullesCar"/>
    <w:uiPriority w:val="99"/>
    <w:semiHidden/>
    <w:unhideWhenUsed/>
    <w:rsid w:val="00620C7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20C74"/>
    <w:rPr>
      <w:rFonts w:ascii="Segoe UI" w:hAnsi="Segoe UI" w:cs="Segoe UI"/>
      <w:sz w:val="18"/>
      <w:szCs w:val="18"/>
    </w:rPr>
  </w:style>
  <w:style w:type="paragraph" w:customStyle="1" w:styleId="EndNoteBibliographyTitle">
    <w:name w:val="EndNote Bibliography Title"/>
    <w:basedOn w:val="Normal"/>
    <w:link w:val="EndNoteBibliographyTitleCar"/>
    <w:rsid w:val="00CB7D1C"/>
    <w:pPr>
      <w:spacing w:after="0"/>
      <w:jc w:val="center"/>
    </w:pPr>
    <w:rPr>
      <w:rFonts w:ascii="Calibri" w:hAnsi="Calibri" w:cs="Calibri"/>
      <w:noProof/>
      <w:lang w:val="en-US"/>
    </w:rPr>
  </w:style>
  <w:style w:type="character" w:customStyle="1" w:styleId="EndNoteBibliographyTitleCar">
    <w:name w:val="EndNote Bibliography Title Car"/>
    <w:basedOn w:val="Policepardfaut"/>
    <w:link w:val="EndNoteBibliographyTitle"/>
    <w:rsid w:val="00CB7D1C"/>
    <w:rPr>
      <w:rFonts w:ascii="Calibri" w:hAnsi="Calibri" w:cs="Calibri"/>
      <w:noProof/>
      <w:lang w:val="en-US"/>
    </w:rPr>
  </w:style>
  <w:style w:type="paragraph" w:customStyle="1" w:styleId="EndNoteBibliography">
    <w:name w:val="EndNote Bibliography"/>
    <w:basedOn w:val="Normal"/>
    <w:link w:val="EndNoteBibliographyCar"/>
    <w:rsid w:val="00CB7D1C"/>
    <w:pPr>
      <w:spacing w:line="240" w:lineRule="auto"/>
    </w:pPr>
    <w:rPr>
      <w:rFonts w:ascii="Calibri" w:hAnsi="Calibri" w:cs="Calibri"/>
      <w:noProof/>
      <w:lang w:val="en-US"/>
    </w:rPr>
  </w:style>
  <w:style w:type="character" w:customStyle="1" w:styleId="EndNoteBibliographyCar">
    <w:name w:val="EndNote Bibliography Car"/>
    <w:basedOn w:val="Policepardfaut"/>
    <w:link w:val="EndNoteBibliography"/>
    <w:rsid w:val="00CB7D1C"/>
    <w:rPr>
      <w:rFonts w:ascii="Calibri" w:hAnsi="Calibri" w:cs="Calibri"/>
      <w:noProof/>
      <w:lang w:val="en-US"/>
    </w:rPr>
  </w:style>
  <w:style w:type="character" w:styleId="Textedelespacerserv">
    <w:name w:val="Placeholder Text"/>
    <w:basedOn w:val="Policepardfaut"/>
    <w:uiPriority w:val="99"/>
    <w:semiHidden/>
    <w:rsid w:val="00766382"/>
    <w:rPr>
      <w:color w:val="808080"/>
    </w:rPr>
  </w:style>
  <w:style w:type="table" w:styleId="Grilledutableau">
    <w:name w:val="Table Grid"/>
    <w:basedOn w:val="TableauNormal"/>
    <w:uiPriority w:val="59"/>
    <w:rsid w:val="00135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rcid-id-https">
    <w:name w:val="orcid-id-https"/>
    <w:basedOn w:val="Policepardfaut"/>
    <w:rsid w:val="00E82FFE"/>
  </w:style>
  <w:style w:type="character" w:customStyle="1" w:styleId="UnresolvedMention1">
    <w:name w:val="Unresolved Mention1"/>
    <w:basedOn w:val="Policepardfaut"/>
    <w:uiPriority w:val="99"/>
    <w:semiHidden/>
    <w:unhideWhenUsed/>
    <w:rsid w:val="00573833"/>
    <w:rPr>
      <w:color w:val="605E5C"/>
      <w:shd w:val="clear" w:color="auto" w:fill="E1DFDD"/>
    </w:rPr>
  </w:style>
  <w:style w:type="paragraph" w:styleId="Rvision">
    <w:name w:val="Revision"/>
    <w:hidden/>
    <w:uiPriority w:val="99"/>
    <w:semiHidden/>
    <w:rsid w:val="004A1722"/>
    <w:pPr>
      <w:spacing w:after="0" w:line="240" w:lineRule="auto"/>
    </w:pPr>
  </w:style>
  <w:style w:type="character" w:customStyle="1" w:styleId="Titre3Car">
    <w:name w:val="Titre 3 Car"/>
    <w:basedOn w:val="Policepardfaut"/>
    <w:link w:val="Titre3"/>
    <w:uiPriority w:val="9"/>
    <w:rsid w:val="00C9469D"/>
    <w:rPr>
      <w:rFonts w:ascii="Times New Roman" w:eastAsia="Times New Roman" w:hAnsi="Times New Roman" w:cs="Times New Roman"/>
      <w:b/>
      <w:bCs/>
      <w:sz w:val="27"/>
      <w:szCs w:val="27"/>
      <w:lang w:val="en-US"/>
    </w:rPr>
  </w:style>
  <w:style w:type="character" w:styleId="Lienhypertextesuivivisit">
    <w:name w:val="FollowedHyperlink"/>
    <w:basedOn w:val="Policepardfaut"/>
    <w:uiPriority w:val="99"/>
    <w:semiHidden/>
    <w:unhideWhenUsed/>
    <w:rsid w:val="00C9469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829993">
      <w:bodyDiv w:val="1"/>
      <w:marLeft w:val="0"/>
      <w:marRight w:val="0"/>
      <w:marTop w:val="0"/>
      <w:marBottom w:val="0"/>
      <w:divBdr>
        <w:top w:val="none" w:sz="0" w:space="0" w:color="auto"/>
        <w:left w:val="none" w:sz="0" w:space="0" w:color="auto"/>
        <w:bottom w:val="none" w:sz="0" w:space="0" w:color="auto"/>
        <w:right w:val="none" w:sz="0" w:space="0" w:color="auto"/>
      </w:divBdr>
    </w:div>
    <w:div w:id="1447773481">
      <w:bodyDiv w:val="1"/>
      <w:marLeft w:val="0"/>
      <w:marRight w:val="0"/>
      <w:marTop w:val="0"/>
      <w:marBottom w:val="0"/>
      <w:divBdr>
        <w:top w:val="none" w:sz="0" w:space="0" w:color="auto"/>
        <w:left w:val="none" w:sz="0" w:space="0" w:color="auto"/>
        <w:bottom w:val="none" w:sz="0" w:space="0" w:color="auto"/>
        <w:right w:val="none" w:sz="0" w:space="0" w:color="auto"/>
      </w:divBdr>
    </w:div>
    <w:div w:id="1648126012">
      <w:bodyDiv w:val="1"/>
      <w:marLeft w:val="0"/>
      <w:marRight w:val="0"/>
      <w:marTop w:val="0"/>
      <w:marBottom w:val="0"/>
      <w:divBdr>
        <w:top w:val="none" w:sz="0" w:space="0" w:color="auto"/>
        <w:left w:val="none" w:sz="0" w:space="0" w:color="auto"/>
        <w:bottom w:val="none" w:sz="0" w:space="0" w:color="auto"/>
        <w:right w:val="none" w:sz="0" w:space="0" w:color="auto"/>
      </w:divBdr>
    </w:div>
    <w:div w:id="172309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valeriano.parravicini@ephe.psl.eu" TargetMode="External"/><Relationship Id="rId4" Type="http://schemas.openxmlformats.org/officeDocument/2006/relationships/settings" Target="settings.xml"/><Relationship Id="rId9" Type="http://schemas.openxmlformats.org/officeDocument/2006/relationships/hyperlink" Target="mailto:fabien.morat@univ-perp.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D03B5-EC81-4AE9-BB20-3049B3306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16</Pages>
  <Words>12012</Words>
  <Characters>66072</Characters>
  <Application>Microsoft Office Word</Application>
  <DocSecurity>0</DocSecurity>
  <Lines>550</Lines>
  <Paragraphs>155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77929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morat</dc:creator>
  <cp:keywords/>
  <dc:description/>
  <cp:lastModifiedBy>Jérémy Wicquart</cp:lastModifiedBy>
  <cp:revision>9</cp:revision>
  <dcterms:created xsi:type="dcterms:W3CDTF">2019-09-09T14:39:00Z</dcterms:created>
  <dcterms:modified xsi:type="dcterms:W3CDTF">2019-09-10T12:31:00Z</dcterms:modified>
</cp:coreProperties>
</file>